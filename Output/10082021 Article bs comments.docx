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A"/>
      </w:pPr>
      <w:r>
        <w:rPr>
          <w:rtl w:val="0"/>
          <w:lang w:val="en-US"/>
        </w:rPr>
        <w:t>Mapping the current knowledge in syndemic research applied to Men who have Sex with Men : a Scoping Review</w:t>
      </w:r>
    </w:p>
    <w:p>
      <w:pPr>
        <w:pStyle w:val="Author"/>
      </w:pPr>
      <w:r>
        <w:rPr>
          <w:rtl w:val="0"/>
          <w:lang w:val="en-US"/>
        </w:rPr>
        <w:t>Maxence R. Ouafik</w:t>
      </w:r>
      <w:r>
        <w:rPr>
          <w:vertAlign w:val="superscript"/>
          <w:rtl w:val="0"/>
          <w:lang w:val="en-US"/>
        </w:rPr>
        <w:t>1</w:t>
      </w:r>
      <w:r>
        <w:rPr>
          <w:rtl w:val="0"/>
          <w:lang w:val="en-US"/>
        </w:rPr>
        <w:t>, Laetitia Buret</w:t>
      </w:r>
      <w:r>
        <w:rPr>
          <w:vertAlign w:val="superscript"/>
          <w:rtl w:val="0"/>
          <w:lang w:val="en-US"/>
        </w:rPr>
        <w:t>2</w:t>
      </w:r>
      <w:r>
        <w:rPr>
          <w:rtl w:val="0"/>
          <w:lang w:val="en-US"/>
        </w:rPr>
        <w:t>, Jean-Luc Belche</w:t>
      </w:r>
      <w:r>
        <w:rPr>
          <w:vertAlign w:val="superscript"/>
          <w:rtl w:val="0"/>
          <w:lang w:val="en-US"/>
        </w:rPr>
        <w:t>3</w:t>
      </w:r>
      <w:r>
        <w:rPr>
          <w:rtl w:val="0"/>
          <w:lang w:val="en-US"/>
        </w:rPr>
        <w:t>, Beatrice Scholtes</w:t>
      </w:r>
      <w:r>
        <w:rPr>
          <w:vertAlign w:val="superscript"/>
          <w:rtl w:val="0"/>
          <w:lang w:val="en-US"/>
        </w:rPr>
        <w:t>4</w:t>
      </w:r>
    </w:p>
    <w:p>
      <w:pPr>
        <w:pStyle w:val="Author"/>
      </w:pPr>
      <w:r>
        <w:rPr>
          <w:vertAlign w:val="superscript"/>
          <w:rtl w:val="0"/>
          <w:lang w:val="en-US"/>
        </w:rPr>
        <w:t>1</w:t>
      </w:r>
      <w:r>
        <w:rPr>
          <w:rtl w:val="0"/>
          <w:lang w:val="en-US"/>
        </w:rPr>
        <w:t xml:space="preserve"> Corresponding author at : General Practice Department - Primary Care and Health Research Unit, MD - PhD student, University of Li</w:t>
      </w:r>
      <w:r>
        <w:rPr>
          <w:rtl w:val="0"/>
          <w:lang w:val="en-US"/>
        </w:rPr>
        <w:t>è</w:t>
      </w:r>
      <w:r>
        <w:rPr>
          <w:rtl w:val="0"/>
          <w:lang w:val="en-US"/>
        </w:rPr>
        <w:t>ge, Li</w:t>
      </w:r>
      <w:r>
        <w:rPr>
          <w:rtl w:val="0"/>
          <w:lang w:val="en-US"/>
        </w:rPr>
        <w:t>è</w:t>
      </w:r>
      <w:r>
        <w:rPr>
          <w:rtl w:val="0"/>
          <w:lang w:val="en-US"/>
        </w:rPr>
        <w:t xml:space="preserve">ge, Belgium </w:t>
      </w:r>
      <w:r>
        <w:rPr>
          <w:rStyle w:val="Hyperlink.0"/>
        </w:rPr>
        <w:fldChar w:fldCharType="begin" w:fldLock="0"/>
      </w:r>
      <w:r>
        <w:rPr>
          <w:rStyle w:val="Hyperlink.0"/>
        </w:rPr>
        <w:instrText xml:space="preserve"> HYPERLINK "mailto:maxence.ouafik@uliege.be"</w:instrText>
      </w:r>
      <w:r>
        <w:rPr>
          <w:rStyle w:val="Hyperlink.0"/>
        </w:rPr>
        <w:fldChar w:fldCharType="separate" w:fldLock="0"/>
      </w:r>
      <w:r>
        <w:rPr>
          <w:rStyle w:val="Hyperlink.0"/>
          <w:rtl w:val="0"/>
        </w:rPr>
        <w:t>maxence.ouafik@uliege.be</w:t>
      </w:r>
      <w:r>
        <w:rPr/>
        <w:fldChar w:fldCharType="end" w:fldLock="0"/>
      </w:r>
      <w:r>
        <w:rPr>
          <w:rtl w:val="0"/>
          <w:lang w:val="en-US"/>
        </w:rPr>
        <w:t xml:space="preserve"> ; Quartier H</w:t>
      </w:r>
      <w:r>
        <w:rPr>
          <w:rtl w:val="0"/>
          <w:lang w:val="en-US"/>
        </w:rPr>
        <w:t>ô</w:t>
      </w:r>
      <w:r>
        <w:rPr>
          <w:rtl w:val="0"/>
          <w:lang w:val="en-US"/>
        </w:rPr>
        <w:t>pital B23 Avenue Hippocrate 13 4000 Li</w:t>
      </w:r>
      <w:r>
        <w:rPr>
          <w:rtl w:val="0"/>
          <w:lang w:val="en-US"/>
        </w:rPr>
        <w:t>è</w:t>
      </w:r>
      <w:r>
        <w:rPr>
          <w:rtl w:val="0"/>
          <w:lang w:val="en-US"/>
        </w:rPr>
        <w:t xml:space="preserve">ge </w:t>
      </w:r>
      <w:r>
        <w:rPr>
          <w:outline w:val="0"/>
          <w:color w:val="000000"/>
          <w:u w:color="000000"/>
          <w14:textFill>
            <w14:solidFill>
              <w14:srgbClr w14:val="000000"/>
            </w14:solidFill>
          </w14:textFill>
        </w:rPr>
        <w:drawing xmlns:a="http://schemas.openxmlformats.org/drawingml/2006/main">
          <wp:inline distT="0" distB="0" distL="0" distR="0">
            <wp:extent cx="122327" cy="122327"/>
            <wp:effectExtent l="0" t="0" r="0" b="0"/>
            <wp:docPr id="1073741825" name="officeArt object" descr="OrcID"/>
            <wp:cNvGraphicFramePr/>
            <a:graphic xmlns:a="http://schemas.openxmlformats.org/drawingml/2006/main">
              <a:graphicData uri="http://schemas.openxmlformats.org/drawingml/2006/picture">
                <pic:pic xmlns:pic="http://schemas.openxmlformats.org/drawingml/2006/picture">
                  <pic:nvPicPr>
                    <pic:cNvPr id="1073741825" name="OrcID" descr="OrcID"/>
                    <pic:cNvPicPr>
                      <a:picLocks noChangeAspect="1"/>
                    </pic:cNvPicPr>
                  </pic:nvPicPr>
                  <pic:blipFill>
                    <a:blip r:embed="rId4">
                      <a:extLst/>
                    </a:blip>
                    <a:stretch>
                      <a:fillRect/>
                    </a:stretch>
                  </pic:blipFill>
                  <pic:spPr>
                    <a:xfrm>
                      <a:off x="0" y="0"/>
                      <a:ext cx="122327" cy="122327"/>
                    </a:xfrm>
                    <a:prstGeom prst="rect">
                      <a:avLst/>
                    </a:prstGeom>
                    <a:ln w="12700" cap="flat">
                      <a:noFill/>
                      <a:miter lim="400000"/>
                    </a:ln>
                    <a:effectLst/>
                  </pic:spPr>
                </pic:pic>
              </a:graphicData>
            </a:graphic>
          </wp:inline>
        </w:drawing>
      </w:r>
      <w:r>
        <w:rPr>
          <w:rtl w:val="0"/>
          <w:lang w:val="en-US"/>
        </w:rPr>
        <w:t xml:space="preserve"> </w:t>
      </w:r>
      <w:r>
        <w:rPr>
          <w:rStyle w:val="Hyperlink.0"/>
        </w:rPr>
        <w:fldChar w:fldCharType="begin" w:fldLock="0"/>
      </w:r>
      <w:r>
        <w:rPr>
          <w:rStyle w:val="Hyperlink.0"/>
        </w:rPr>
        <w:instrText xml:space="preserve"> HYPERLINK "https://orcid.org/0000-0002-9795-5721"</w:instrText>
      </w:r>
      <w:r>
        <w:rPr>
          <w:rStyle w:val="Hyperlink.0"/>
        </w:rPr>
        <w:fldChar w:fldCharType="separate" w:fldLock="0"/>
      </w:r>
      <w:r>
        <w:rPr>
          <w:rStyle w:val="Hyperlink.0"/>
          <w:rtl w:val="0"/>
        </w:rPr>
        <w:t>https://orcid.org/0000-0002-9795-5721</w:t>
      </w:r>
      <w:r>
        <w:rPr/>
        <w:fldChar w:fldCharType="end" w:fldLock="0"/>
      </w:r>
    </w:p>
    <w:p>
      <w:pPr>
        <w:pStyle w:val="Author"/>
      </w:pPr>
      <w:r>
        <w:rPr>
          <w:vertAlign w:val="superscript"/>
          <w:rtl w:val="0"/>
          <w:lang w:val="en-US"/>
        </w:rPr>
        <w:t>2</w:t>
      </w:r>
      <w:r>
        <w:rPr>
          <w:rtl w:val="0"/>
          <w:lang w:val="en-US"/>
        </w:rPr>
        <w:t xml:space="preserve"> General Practice Department - Primary Care and Health Research Unit, MD - GP - PhD, research assistant, University of Li</w:t>
      </w:r>
      <w:r>
        <w:rPr>
          <w:rtl w:val="0"/>
          <w:lang w:val="en-US"/>
        </w:rPr>
        <w:t>è</w:t>
      </w:r>
      <w:r>
        <w:rPr>
          <w:rtl w:val="0"/>
          <w:lang w:val="en-US"/>
        </w:rPr>
        <w:t>ge, Li</w:t>
      </w:r>
      <w:r>
        <w:rPr>
          <w:rtl w:val="0"/>
          <w:lang w:val="en-US"/>
        </w:rPr>
        <w:t>è</w:t>
      </w:r>
      <w:r>
        <w:rPr>
          <w:rtl w:val="0"/>
          <w:lang w:val="en-US"/>
        </w:rPr>
        <w:t xml:space="preserve">ge, Belgium </w:t>
      </w:r>
      <w:r>
        <w:rPr>
          <w:rStyle w:val="Hyperlink.0"/>
        </w:rPr>
        <w:fldChar w:fldCharType="begin" w:fldLock="0"/>
      </w:r>
      <w:r>
        <w:rPr>
          <w:rStyle w:val="Hyperlink.0"/>
        </w:rPr>
        <w:instrText xml:space="preserve"> HYPERLINK "mailto:laetitia.buret@uliege.be"</w:instrText>
      </w:r>
      <w:r>
        <w:rPr>
          <w:rStyle w:val="Hyperlink.0"/>
        </w:rPr>
        <w:fldChar w:fldCharType="separate" w:fldLock="0"/>
      </w:r>
      <w:r>
        <w:rPr>
          <w:rStyle w:val="Hyperlink.0"/>
          <w:rtl w:val="0"/>
        </w:rPr>
        <w:t>laetitia.buret@uliege.be</w:t>
      </w:r>
      <w:r>
        <w:rPr/>
        <w:fldChar w:fldCharType="end" w:fldLock="0"/>
      </w:r>
      <w:r>
        <w:rPr>
          <w:rtl w:val="0"/>
          <w:lang w:val="en-US"/>
        </w:rPr>
        <w:t xml:space="preserve"> </w:t>
      </w:r>
      <w:r>
        <w:rPr>
          <w:outline w:val="0"/>
          <w:color w:val="000000"/>
          <w:u w:color="000000"/>
          <w14:textFill>
            <w14:solidFill>
              <w14:srgbClr w14:val="000000"/>
            </w14:solidFill>
          </w14:textFill>
        </w:rPr>
        <w:drawing xmlns:a="http://schemas.openxmlformats.org/drawingml/2006/main">
          <wp:inline distT="0" distB="0" distL="0" distR="0">
            <wp:extent cx="122327" cy="122327"/>
            <wp:effectExtent l="0" t="0" r="0" b="0"/>
            <wp:docPr id="1073741826" name="officeArt object" descr="OrcID"/>
            <wp:cNvGraphicFramePr/>
            <a:graphic xmlns:a="http://schemas.openxmlformats.org/drawingml/2006/main">
              <a:graphicData uri="http://schemas.openxmlformats.org/drawingml/2006/picture">
                <pic:pic xmlns:pic="http://schemas.openxmlformats.org/drawingml/2006/picture">
                  <pic:nvPicPr>
                    <pic:cNvPr id="1073741826" name="OrcID" descr="OrcID"/>
                    <pic:cNvPicPr>
                      <a:picLocks noChangeAspect="1"/>
                    </pic:cNvPicPr>
                  </pic:nvPicPr>
                  <pic:blipFill>
                    <a:blip r:embed="rId4">
                      <a:extLst/>
                    </a:blip>
                    <a:stretch>
                      <a:fillRect/>
                    </a:stretch>
                  </pic:blipFill>
                  <pic:spPr>
                    <a:xfrm>
                      <a:off x="0" y="0"/>
                      <a:ext cx="122327" cy="122327"/>
                    </a:xfrm>
                    <a:prstGeom prst="rect">
                      <a:avLst/>
                    </a:prstGeom>
                    <a:ln w="12700" cap="flat">
                      <a:noFill/>
                      <a:miter lim="400000"/>
                    </a:ln>
                    <a:effectLst/>
                  </pic:spPr>
                </pic:pic>
              </a:graphicData>
            </a:graphic>
          </wp:inline>
        </w:drawing>
      </w:r>
      <w:r>
        <w:rPr>
          <w:rtl w:val="0"/>
          <w:lang w:val="en-US"/>
        </w:rPr>
        <w:t xml:space="preserve"> </w:t>
      </w:r>
      <w:r>
        <w:rPr>
          <w:rStyle w:val="Hyperlink.0"/>
        </w:rPr>
        <w:fldChar w:fldCharType="begin" w:fldLock="0"/>
      </w:r>
      <w:r>
        <w:rPr>
          <w:rStyle w:val="Hyperlink.0"/>
        </w:rPr>
        <w:instrText xml:space="preserve"> HYPERLINK "https://orcid.org/0000-0001-6039-9824"</w:instrText>
      </w:r>
      <w:r>
        <w:rPr>
          <w:rStyle w:val="Hyperlink.0"/>
        </w:rPr>
        <w:fldChar w:fldCharType="separate" w:fldLock="0"/>
      </w:r>
      <w:r>
        <w:rPr>
          <w:rStyle w:val="Hyperlink.0"/>
          <w:rtl w:val="0"/>
        </w:rPr>
        <w:t>https://orcid.org/0000-0001-6039-9824</w:t>
      </w:r>
      <w:r>
        <w:rPr/>
        <w:fldChar w:fldCharType="end" w:fldLock="0"/>
      </w:r>
    </w:p>
    <w:p>
      <w:pPr>
        <w:pStyle w:val="Author"/>
      </w:pPr>
      <w:r>
        <w:rPr>
          <w:vertAlign w:val="superscript"/>
          <w:rtl w:val="0"/>
          <w:lang w:val="en-US"/>
        </w:rPr>
        <w:t>3</w:t>
      </w:r>
      <w:r>
        <w:rPr>
          <w:rtl w:val="0"/>
          <w:lang w:val="en-US"/>
        </w:rPr>
        <w:t xml:space="preserve"> General Practice Department - Primary Care and Health Research Unit, MD - GP - PhD, lecturer, University of Li</w:t>
      </w:r>
      <w:r>
        <w:rPr>
          <w:rtl w:val="0"/>
          <w:lang w:val="en-US"/>
        </w:rPr>
        <w:t>è</w:t>
      </w:r>
      <w:r>
        <w:rPr>
          <w:rtl w:val="0"/>
          <w:lang w:val="en-US"/>
        </w:rPr>
        <w:t>ge, Li</w:t>
      </w:r>
      <w:r>
        <w:rPr>
          <w:rtl w:val="0"/>
          <w:lang w:val="en-US"/>
        </w:rPr>
        <w:t>è</w:t>
      </w:r>
      <w:r>
        <w:rPr>
          <w:rtl w:val="0"/>
          <w:lang w:val="en-US"/>
        </w:rPr>
        <w:t xml:space="preserve">ge, Belgium </w:t>
      </w:r>
      <w:r>
        <w:rPr>
          <w:rStyle w:val="Hyperlink.0"/>
        </w:rPr>
        <w:fldChar w:fldCharType="begin" w:fldLock="0"/>
      </w:r>
      <w:r>
        <w:rPr>
          <w:rStyle w:val="Hyperlink.0"/>
        </w:rPr>
        <w:instrText xml:space="preserve"> HYPERLINK "mailto:jlbelche@uliege.be"</w:instrText>
      </w:r>
      <w:r>
        <w:rPr>
          <w:rStyle w:val="Hyperlink.0"/>
        </w:rPr>
        <w:fldChar w:fldCharType="separate" w:fldLock="0"/>
      </w:r>
      <w:r>
        <w:rPr>
          <w:rStyle w:val="Hyperlink.0"/>
          <w:rtl w:val="0"/>
        </w:rPr>
        <w:t>jlbelche@uliege.be</w:t>
      </w:r>
      <w:r>
        <w:rPr/>
        <w:fldChar w:fldCharType="end" w:fldLock="0"/>
      </w:r>
      <w:r>
        <w:rPr>
          <w:rtl w:val="0"/>
          <w:lang w:val="en-US"/>
        </w:rPr>
        <w:t xml:space="preserve"> </w:t>
      </w:r>
      <w:r>
        <w:rPr>
          <w:outline w:val="0"/>
          <w:color w:val="000000"/>
          <w:u w:color="000000"/>
          <w14:textFill>
            <w14:solidFill>
              <w14:srgbClr w14:val="000000"/>
            </w14:solidFill>
          </w14:textFill>
        </w:rPr>
        <w:drawing xmlns:a="http://schemas.openxmlformats.org/drawingml/2006/main">
          <wp:inline distT="0" distB="0" distL="0" distR="0">
            <wp:extent cx="122327" cy="122327"/>
            <wp:effectExtent l="0" t="0" r="0" b="0"/>
            <wp:docPr id="1073741827" name="officeArt object" descr="OrcID"/>
            <wp:cNvGraphicFramePr/>
            <a:graphic xmlns:a="http://schemas.openxmlformats.org/drawingml/2006/main">
              <a:graphicData uri="http://schemas.openxmlformats.org/drawingml/2006/picture">
                <pic:pic xmlns:pic="http://schemas.openxmlformats.org/drawingml/2006/picture">
                  <pic:nvPicPr>
                    <pic:cNvPr id="1073741827" name="OrcID" descr="OrcID"/>
                    <pic:cNvPicPr>
                      <a:picLocks noChangeAspect="1"/>
                    </pic:cNvPicPr>
                  </pic:nvPicPr>
                  <pic:blipFill>
                    <a:blip r:embed="rId4">
                      <a:extLst/>
                    </a:blip>
                    <a:stretch>
                      <a:fillRect/>
                    </a:stretch>
                  </pic:blipFill>
                  <pic:spPr>
                    <a:xfrm>
                      <a:off x="0" y="0"/>
                      <a:ext cx="122327" cy="122327"/>
                    </a:xfrm>
                    <a:prstGeom prst="rect">
                      <a:avLst/>
                    </a:prstGeom>
                    <a:ln w="12700" cap="flat">
                      <a:noFill/>
                      <a:miter lim="400000"/>
                    </a:ln>
                    <a:effectLst/>
                  </pic:spPr>
                </pic:pic>
              </a:graphicData>
            </a:graphic>
          </wp:inline>
        </w:drawing>
      </w:r>
      <w:r>
        <w:rPr>
          <w:rtl w:val="0"/>
          <w:lang w:val="en-US"/>
        </w:rPr>
        <w:t xml:space="preserve"> </w:t>
      </w:r>
      <w:r>
        <w:rPr>
          <w:rStyle w:val="Hyperlink.0"/>
        </w:rPr>
        <w:fldChar w:fldCharType="begin" w:fldLock="0"/>
      </w:r>
      <w:r>
        <w:rPr>
          <w:rStyle w:val="Hyperlink.0"/>
        </w:rPr>
        <w:instrText xml:space="preserve"> HYPERLINK "https://orcid.org/0000-0001-8807-0473"</w:instrText>
      </w:r>
      <w:r>
        <w:rPr>
          <w:rStyle w:val="Hyperlink.0"/>
        </w:rPr>
        <w:fldChar w:fldCharType="separate" w:fldLock="0"/>
      </w:r>
      <w:r>
        <w:rPr>
          <w:rStyle w:val="Hyperlink.0"/>
          <w:rtl w:val="0"/>
        </w:rPr>
        <w:t>https://orcid.org/0000-0001-8807-0473</w:t>
      </w:r>
      <w:r>
        <w:rPr/>
        <w:fldChar w:fldCharType="end" w:fldLock="0"/>
      </w:r>
    </w:p>
    <w:p>
      <w:pPr>
        <w:pStyle w:val="Author"/>
      </w:pPr>
      <w:r>
        <w:rPr>
          <w:vertAlign w:val="superscript"/>
          <w:rtl w:val="0"/>
          <w:lang w:val="en-US"/>
        </w:rPr>
        <w:t>4</w:t>
      </w:r>
      <w:r>
        <w:rPr>
          <w:rtl w:val="0"/>
          <w:lang w:val="en-US"/>
        </w:rPr>
        <w:t xml:space="preserve"> General Practice Department - Primary Care and Health Research Unit, Postdoctoral Researcher, University of Li</w:t>
      </w:r>
      <w:r>
        <w:rPr>
          <w:rtl w:val="0"/>
          <w:lang w:val="en-US"/>
        </w:rPr>
        <w:t>è</w:t>
      </w:r>
      <w:r>
        <w:rPr>
          <w:rtl w:val="0"/>
          <w:lang w:val="en-US"/>
        </w:rPr>
        <w:t>ge, Li</w:t>
      </w:r>
      <w:r>
        <w:rPr>
          <w:rtl w:val="0"/>
          <w:lang w:val="en-US"/>
        </w:rPr>
        <w:t>è</w:t>
      </w:r>
      <w:r>
        <w:rPr>
          <w:rtl w:val="0"/>
          <w:lang w:val="en-US"/>
        </w:rPr>
        <w:t xml:space="preserve">ge, Belgium </w:t>
      </w:r>
      <w:r>
        <w:rPr>
          <w:rStyle w:val="Hyperlink.0"/>
        </w:rPr>
        <w:fldChar w:fldCharType="begin" w:fldLock="0"/>
      </w:r>
      <w:r>
        <w:rPr>
          <w:rStyle w:val="Hyperlink.0"/>
        </w:rPr>
        <w:instrText xml:space="preserve"> HYPERLINK "mailto:beatrice.scholtes@uliege.be"</w:instrText>
      </w:r>
      <w:r>
        <w:rPr>
          <w:rStyle w:val="Hyperlink.0"/>
        </w:rPr>
        <w:fldChar w:fldCharType="separate" w:fldLock="0"/>
      </w:r>
      <w:r>
        <w:rPr>
          <w:rStyle w:val="Hyperlink.0"/>
          <w:rtl w:val="0"/>
        </w:rPr>
        <w:t>beatrice.scholtes@uliege.be</w:t>
      </w:r>
      <w:r>
        <w:rPr/>
        <w:fldChar w:fldCharType="end" w:fldLock="0"/>
      </w:r>
      <w:r>
        <w:rPr>
          <w:rtl w:val="0"/>
          <w:lang w:val="en-US"/>
        </w:rPr>
        <w:t xml:space="preserve"> </w:t>
      </w:r>
      <w:r>
        <w:rPr>
          <w:outline w:val="0"/>
          <w:color w:val="000000"/>
          <w:u w:color="000000"/>
          <w14:textFill>
            <w14:solidFill>
              <w14:srgbClr w14:val="000000"/>
            </w14:solidFill>
          </w14:textFill>
        </w:rPr>
        <w:drawing xmlns:a="http://schemas.openxmlformats.org/drawingml/2006/main">
          <wp:inline distT="0" distB="0" distL="0" distR="0">
            <wp:extent cx="122327" cy="122327"/>
            <wp:effectExtent l="0" t="0" r="0" b="0"/>
            <wp:docPr id="1073741828" name="officeArt object" descr="OrcID"/>
            <wp:cNvGraphicFramePr/>
            <a:graphic xmlns:a="http://schemas.openxmlformats.org/drawingml/2006/main">
              <a:graphicData uri="http://schemas.openxmlformats.org/drawingml/2006/picture">
                <pic:pic xmlns:pic="http://schemas.openxmlformats.org/drawingml/2006/picture">
                  <pic:nvPicPr>
                    <pic:cNvPr id="1073741828" name="OrcID" descr="OrcID"/>
                    <pic:cNvPicPr>
                      <a:picLocks noChangeAspect="1"/>
                    </pic:cNvPicPr>
                  </pic:nvPicPr>
                  <pic:blipFill>
                    <a:blip r:embed="rId4">
                      <a:extLst/>
                    </a:blip>
                    <a:stretch>
                      <a:fillRect/>
                    </a:stretch>
                  </pic:blipFill>
                  <pic:spPr>
                    <a:xfrm>
                      <a:off x="0" y="0"/>
                      <a:ext cx="122327" cy="122327"/>
                    </a:xfrm>
                    <a:prstGeom prst="rect">
                      <a:avLst/>
                    </a:prstGeom>
                    <a:ln w="12700" cap="flat">
                      <a:noFill/>
                      <a:miter lim="400000"/>
                    </a:ln>
                    <a:effectLst/>
                  </pic:spPr>
                </pic:pic>
              </a:graphicData>
            </a:graphic>
          </wp:inline>
        </w:drawing>
      </w:r>
      <w:r>
        <w:rPr>
          <w:rtl w:val="0"/>
          <w:lang w:val="en-US"/>
        </w:rPr>
        <w:t xml:space="preserve"> </w:t>
      </w:r>
      <w:r>
        <w:rPr>
          <w:rStyle w:val="Hyperlink.0"/>
        </w:rPr>
        <w:fldChar w:fldCharType="begin" w:fldLock="0"/>
      </w:r>
      <w:r>
        <w:rPr>
          <w:rStyle w:val="Hyperlink.0"/>
        </w:rPr>
        <w:instrText xml:space="preserve"> HYPERLINK "https://orcid.org/0000-0001-5274-822X"</w:instrText>
      </w:r>
      <w:r>
        <w:rPr>
          <w:rStyle w:val="Hyperlink.0"/>
        </w:rPr>
        <w:fldChar w:fldCharType="separate" w:fldLock="0"/>
      </w:r>
      <w:r>
        <w:rPr>
          <w:rStyle w:val="Hyperlink.0"/>
          <w:rtl w:val="0"/>
        </w:rPr>
        <w:t>https://orcid.org/0000-0001-5274-822X</w:t>
      </w:r>
      <w:r>
        <w:rPr/>
        <w:fldChar w:fldCharType="end" w:fldLock="0"/>
      </w:r>
    </w:p>
    <w:p>
      <w:pPr>
        <w:pStyle w:val="heading 1"/>
      </w:pPr>
      <w:bookmarkStart w:name="abstract" w:id="0"/>
      <w:r>
        <w:rPr>
          <w:rFonts w:cs="Arial Unicode MS" w:eastAsia="Arial Unicode MS"/>
          <w:rtl w:val="0"/>
          <w:lang w:val="en-US"/>
        </w:rPr>
        <w:t>Abstract</w:t>
      </w:r>
      <w:bookmarkEnd w:id="0"/>
    </w:p>
    <w:p>
      <w:pPr>
        <w:pStyle w:val="heading 1"/>
      </w:pPr>
      <w:bookmarkStart w:name="introduction" w:id="1"/>
      <w:r>
        <w:rPr>
          <w:rFonts w:cs="Arial Unicode MS" w:eastAsia="Arial Unicode MS"/>
          <w:rtl w:val="0"/>
          <w:lang w:val="en-US"/>
        </w:rPr>
        <w:t>Introduction</w:t>
      </w:r>
      <w:bookmarkEnd w:id="1"/>
    </w:p>
    <w:p>
      <w:pPr>
        <w:pStyle w:val="heading 1"/>
      </w:pPr>
      <w:bookmarkStart w:name="methodology" w:id="2"/>
      <w:r>
        <w:rPr>
          <w:rFonts w:cs="Arial Unicode MS" w:eastAsia="Arial Unicode MS"/>
          <w:rtl w:val="0"/>
          <w:lang w:val="en-US"/>
        </w:rPr>
        <w:t>Methodology</w:t>
      </w:r>
      <w:bookmarkEnd w:id="2"/>
    </w:p>
    <w:p>
      <w:pPr>
        <w:pStyle w:val="heading 1"/>
      </w:pPr>
      <w:bookmarkStart w:name="results" w:id="3"/>
      <w:commentRangeStart w:id="4"/>
      <w:r>
        <w:rPr>
          <w:rFonts w:cs="Arial Unicode MS" w:eastAsia="Arial Unicode MS"/>
          <w:rtl w:val="0"/>
          <w:lang w:val="en-US"/>
        </w:rPr>
        <w:t>Results</w:t>
      </w:r>
      <w:commentRangeEnd w:id="4"/>
      <w:r>
        <w:commentReference w:id="4"/>
      </w:r>
    </w:p>
    <w:p>
      <w:pPr>
        <w:pStyle w:val="First Paragraph"/>
      </w:pPr>
      <w:r>
        <w:rPr>
          <w:rtl w:val="0"/>
          <w:lang w:val="en-US"/>
        </w:rPr>
        <w:t xml:space="preserve">This part of the paper answers to the three main research questions of our protocol : </w:t>
      </w:r>
      <w:r>
        <w:rPr>
          <w:rtl w:val="0"/>
          <w:lang w:val="en-US"/>
        </w:rPr>
        <w:t>“</w:t>
      </w:r>
      <w:r>
        <w:rPr>
          <w:rtl w:val="0"/>
          <w:lang w:val="en-US"/>
        </w:rPr>
        <w:t>How are studies concerning Syndemic Theory applied to MSM conducted ?</w:t>
      </w:r>
      <w:r>
        <w:rPr>
          <w:rtl w:val="0"/>
          <w:lang w:val="en-US"/>
        </w:rPr>
        <w:t xml:space="preserve">” </w:t>
      </w:r>
      <w:r>
        <w:rPr>
          <w:rtl w:val="0"/>
          <w:lang w:val="en-US"/>
        </w:rPr>
        <w:t xml:space="preserve">; </w:t>
      </w:r>
      <w:r>
        <w:rPr>
          <w:rtl w:val="0"/>
          <w:lang w:val="en-US"/>
        </w:rPr>
        <w:t>“</w:t>
      </w:r>
      <w:r>
        <w:rPr>
          <w:rtl w:val="0"/>
          <w:lang w:val="en-US"/>
        </w:rPr>
        <w:t>How is the concept of interaction explored in syndemic research applied to MSM ?</w:t>
      </w:r>
      <w:r>
        <w:rPr>
          <w:rtl w:val="0"/>
          <w:lang w:val="en-US"/>
        </w:rPr>
        <w:t xml:space="preserve">” </w:t>
      </w:r>
      <w:r>
        <w:rPr>
          <w:rtl w:val="0"/>
          <w:lang w:val="en-US"/>
        </w:rPr>
        <w:t xml:space="preserve">and </w:t>
      </w:r>
      <w:r>
        <w:rPr>
          <w:rtl w:val="0"/>
          <w:lang w:val="en-US"/>
        </w:rPr>
        <w:t>“</w:t>
      </w:r>
      <w:r>
        <w:rPr>
          <w:rtl w:val="0"/>
          <w:lang w:val="en-US"/>
        </w:rPr>
        <w:t>What were the key findings of these studies ?</w:t>
      </w:r>
      <w:r>
        <w:rPr>
          <w:rtl w:val="0"/>
          <w:lang w:val="en-US"/>
        </w:rPr>
        <w:t xml:space="preserve">” </w:t>
      </w:r>
      <w:r>
        <w:rPr>
          <w:rtl w:val="0"/>
          <w:lang w:val="en-US"/>
        </w:rPr>
        <w:t>,  and  in our supplementary material, summarize every reference identified and the variables extracted to answer our research questions for quantitative studies, qualitative studies and reviews, respectively.</w:t>
      </w:r>
      <w:bookmarkEnd w:id="3"/>
    </w:p>
    <w:p>
      <w:pPr>
        <w:pStyle w:val="heading 2"/>
      </w:pPr>
      <w:bookmarkStart w:name="literaturesearch" w:id="5"/>
      <w:r>
        <w:rPr>
          <w:rFonts w:cs="Arial Unicode MS" w:eastAsia="Arial Unicode MS"/>
          <w:rtl w:val="0"/>
          <w:lang w:val="en-US"/>
        </w:rPr>
        <w:t>Literature search</w:t>
      </w:r>
    </w:p>
    <w:p>
      <w:pPr>
        <w:pStyle w:val="First Paragraph"/>
      </w:pPr>
      <w:r>
        <w:rPr>
          <w:rtl w:val="0"/>
          <w:lang w:val="en-US"/>
        </w:rPr>
        <w:t xml:space="preserve">The electronic search identified 769 references and our handsearch of reference lists resulted in the addition of the seminal study by Stall and colleague </w:t>
      </w:r>
      <w:r>
        <w:rPr>
          <w:rStyle w:val="Hyperlink.0"/>
        </w:rPr>
        <w:fldChar w:fldCharType="begin" w:fldLock="0"/>
      </w:r>
      <w:r>
        <w:rPr>
          <w:rStyle w:val="Hyperlink.0"/>
        </w:rPr>
        <w:instrText xml:space="preserve"> HYPERLINK \l "refStall2003" </w:instrText>
      </w:r>
      <w:r>
        <w:rPr>
          <w:rStyle w:val="Hyperlink.0"/>
        </w:rPr>
        <w:fldChar w:fldCharType="separate" w:fldLock="0"/>
      </w:r>
      <w:r>
        <w:rPr>
          <w:rStyle w:val="Hyperlink.0"/>
          <w:rtl w:val="0"/>
        </w:rPr>
        <w:t>Stall et al.</w:t>
      </w:r>
      <w:r>
        <w:rPr/>
        <w:fldChar w:fldCharType="end" w:fldLock="0"/>
      </w:r>
      <w:r>
        <w:rPr>
          <w:rtl w:val="0"/>
          <w:lang w:val="en-US"/>
        </w:rPr>
        <w:t xml:space="preserve"> (</w:t>
      </w:r>
      <w:r>
        <w:rPr>
          <w:rStyle w:val="Hyperlink.0"/>
        </w:rPr>
        <w:fldChar w:fldCharType="begin" w:fldLock="0"/>
      </w:r>
      <w:r>
        <w:rPr>
          <w:rStyle w:val="Hyperlink.0"/>
        </w:rPr>
        <w:instrText xml:space="preserve"> HYPERLINK \l "refStall2003" </w:instrText>
      </w:r>
      <w:r>
        <w:rPr>
          <w:rStyle w:val="Hyperlink.0"/>
        </w:rPr>
        <w:fldChar w:fldCharType="separate" w:fldLock="0"/>
      </w:r>
      <w:r>
        <w:rPr>
          <w:rStyle w:val="Hyperlink.0"/>
          <w:rtl w:val="0"/>
        </w:rPr>
        <w:t>2003</w:t>
      </w:r>
      <w:r>
        <w:rPr/>
        <w:fldChar w:fldCharType="end" w:fldLock="0"/>
      </w:r>
      <w:r>
        <w:rPr>
          <w:rtl w:val="0"/>
          <w:lang w:val="en-US"/>
        </w:rPr>
        <w:t>) . After removing duplicates, 277 records were screened for inclusion.</w:t>
      </w:r>
    </w:p>
    <w:p>
      <w:pPr>
        <w:pStyle w:val="Body Text"/>
      </w:pPr>
      <w:r>
        <w:rPr>
          <w:rtl w:val="0"/>
          <w:lang w:val="en-US"/>
        </w:rPr>
        <w:t xml:space="preserve">After screening the title and abstract, 109 records were excluded. The two main reasons for exclusion at this stage were that MSM </w:t>
      </w:r>
      <w:del w:id="6" w:date="2021-08-10T09:08:31Z" w:author="Beatrice Scholtes">
        <w:r>
          <w:rPr>
            <w:rtl w:val="0"/>
            <w:lang w:val="en-US"/>
          </w:rPr>
          <w:delText>were</w:delText>
        </w:r>
      </w:del>
      <w:ins w:id="7" w:date="2021-08-10T09:08:31Z" w:author="Beatrice Scholtes">
        <w:r>
          <w:rPr>
            <w:rtl w:val="0"/>
            <w:lang w:val="en-US"/>
          </w:rPr>
          <w:t>was</w:t>
        </w:r>
      </w:ins>
      <w:r>
        <w:rPr>
          <w:rtl w:val="0"/>
          <w:lang w:val="en-US"/>
        </w:rPr>
        <w:t xml:space="preserve"> not the main study population (n=46) and that syndemic was not the main focus of the paper (n=34). 29 studies were excluded because the type of publication did not meet our inclusion criteria.</w:t>
      </w:r>
    </w:p>
    <w:p>
      <w:pPr>
        <w:pStyle w:val="Body Text"/>
      </w:pPr>
      <w:r>
        <w:rPr>
          <w:rtl w:val="0"/>
          <w:lang w:val="en-US"/>
        </w:rPr>
        <w:t>The full texts of the 168 remaining references were obtained and read; 59 were excluded after this phase. During the previous step, we had decided to tentatively include papers in which the sample was not entirely comprised of MSM. After reviewing the full paper, we decided to exclude studies if the MSM data was aggregated with data from another population (n=9), most commonly transgender women. The rationale for this decision was to keep the focus clearly on MSM.</w:t>
      </w:r>
    </w:p>
    <w:p>
      <w:pPr>
        <w:pStyle w:val="Body Text"/>
      </w:pPr>
      <w:r>
        <w:rPr>
          <w:rtl w:val="0"/>
          <w:lang w:val="en-US"/>
        </w:rPr>
        <w:t xml:space="preserve">The PRISMA flowchart generated by DistillerSR can be found in Figure </w:t>
      </w:r>
      <w:ins w:id="8" w:date="2021-08-10T09:10:01Z" w:author="Beatrice Scholtes">
        <w:r>
          <w:rPr>
            <w:rtl w:val="0"/>
            <w:lang w:val="en-US"/>
          </w:rPr>
          <w:t>1</w:t>
        </w:r>
      </w:ins>
    </w:p>
    <w:p>
      <w:pPr>
        <w:pStyle w:val="Body"/>
        <w:jc w:val="center"/>
      </w:pPr>
      <w:r>
        <w:drawing xmlns:a="http://schemas.openxmlformats.org/drawingml/2006/main">
          <wp:inline distT="0" distB="0" distL="0" distR="0">
            <wp:extent cx="6400800" cy="6858000"/>
            <wp:effectExtent l="0" t="0" r="0" b="0"/>
            <wp:docPr id="1073741829" name="officeArt object" descr="Image"/>
            <wp:cNvGraphicFramePr/>
            <a:graphic xmlns:a="http://schemas.openxmlformats.org/drawingml/2006/main">
              <a:graphicData uri="http://schemas.openxmlformats.org/drawingml/2006/picture">
                <pic:pic xmlns:pic="http://schemas.openxmlformats.org/drawingml/2006/picture">
                  <pic:nvPicPr>
                    <pic:cNvPr id="1073741829" name="Image" descr="Image"/>
                    <pic:cNvPicPr>
                      <a:picLocks noChangeAspect="1"/>
                    </pic:cNvPicPr>
                  </pic:nvPicPr>
                  <pic:blipFill>
                    <a:blip r:embed="rId5">
                      <a:extLst/>
                    </a:blip>
                    <a:stretch>
                      <a:fillRect/>
                    </a:stretch>
                  </pic:blipFill>
                  <pic:spPr>
                    <a:xfrm>
                      <a:off x="0" y="0"/>
                      <a:ext cx="6400800" cy="6858000"/>
                    </a:xfrm>
                    <a:prstGeom prst="rect">
                      <a:avLst/>
                    </a:prstGeom>
                    <a:ln w="12700" cap="flat">
                      <a:noFill/>
                      <a:miter lim="400000"/>
                    </a:ln>
                    <a:effectLst/>
                  </pic:spPr>
                </pic:pic>
              </a:graphicData>
            </a:graphic>
          </wp:inline>
        </w:drawing>
      </w:r>
    </w:p>
    <w:p>
      <w:pPr>
        <w:pStyle w:val="Image Caption"/>
      </w:pPr>
      <w:r>
        <w:rPr>
          <w:rtl w:val="0"/>
          <w:lang w:val="en-US"/>
        </w:rPr>
        <w:t>Figure</w:t>
      </w:r>
      <w:bookmarkEnd w:id="5"/>
      <w:ins w:id="9" w:date="2021-08-10T09:09:57Z" w:author="Beatrice Scholtes">
        <w:r>
          <w:rPr>
            <w:rtl w:val="0"/>
            <w:lang w:val="en-US"/>
          </w:rPr>
          <w:t xml:space="preserve"> 1</w:t>
        </w:r>
      </w:ins>
      <w:r>
        <w:rPr>
          <w:rtl w:val="0"/>
          <w:lang w:val="en-US"/>
        </w:rPr>
        <w:t xml:space="preserve"> </w:t>
      </w:r>
      <w:bookmarkStart w:name="PRISMA" w:id="10"/>
      <w:bookmarkEnd w:id="10"/>
      <w:r>
        <w:rPr>
          <w:rtl w:val="0"/>
          <w:lang w:val="en-US"/>
        </w:rPr>
        <w:t>:</w:t>
      </w:r>
      <w:r>
        <w:rPr>
          <w:rtl w:val="0"/>
          <w:lang w:val="en-US"/>
        </w:rPr>
        <w:t xml:space="preserve"> PRISMA flowchart of the search strategy</w:t>
      </w:r>
    </w:p>
    <w:p>
      <w:pPr>
        <w:pStyle w:val="heading 2"/>
      </w:pPr>
      <w:bookmarkStart w:name="Xcf9319c49c4017ddf05525968aa1e9767dcc2d4" w:id="11"/>
      <w:r>
        <w:rPr>
          <w:rFonts w:cs="Arial Unicode MS" w:eastAsia="Arial Unicode MS"/>
          <w:rtl w:val="0"/>
          <w:lang w:val="en-US"/>
        </w:rPr>
        <w:t>How are studies concerning Syndemic Theory applied to MSM conducted?</w:t>
      </w:r>
      <w:bookmarkEnd w:id="11"/>
    </w:p>
    <w:p>
      <w:pPr>
        <w:pStyle w:val="heading 3"/>
      </w:pPr>
      <w:bookmarkStart w:name="X3587ece112723ade9d46821b9a2406ceeb7f73d" w:id="12"/>
      <w:r>
        <w:rPr>
          <w:rFonts w:cs="Arial Unicode MS" w:eastAsia="Arial Unicode MS"/>
          <w:rtl w:val="0"/>
          <w:lang w:val="en-US"/>
        </w:rPr>
        <w:t>General characteristics of included studies</w:t>
      </w:r>
    </w:p>
    <w:p>
      <w:pPr>
        <w:pStyle w:val="First Paragraph"/>
      </w:pPr>
      <w:r>
        <w:rPr>
          <w:rtl w:val="0"/>
          <w:lang w:val="en-US"/>
        </w:rPr>
        <w:t>The publication date of the studies ranges from 2003 to 2021 with a marked increase in the number papers published annually from 2013 onward</w:t>
      </w:r>
      <w:ins w:id="13" w:date="2021-08-10T09:11:31Z" w:author="Beatrice Scholtes">
        <w:r>
          <w:rPr>
            <w:rtl w:val="0"/>
            <w:lang w:val="en-US"/>
          </w:rPr>
          <w:t>s</w:t>
        </w:r>
      </w:ins>
      <w:r>
        <w:rPr>
          <w:rtl w:val="0"/>
          <w:lang w:val="en-US"/>
        </w:rPr>
        <w:t xml:space="preserve"> as illustrated in Figure</w:t>
      </w:r>
      <w:ins w:id="14" w:date="2021-08-10T09:11:40Z" w:author="Beatrice Scholtes">
        <w:r>
          <w:rPr>
            <w:rtl w:val="0"/>
            <w:lang w:val="en-US"/>
          </w:rPr>
          <w:t xml:space="preserve"> 2</w:t>
        </w:r>
      </w:ins>
      <w:r>
        <w:rPr>
          <w:rtl w:val="0"/>
          <w:lang w:val="en-US"/>
        </w:rPr>
        <w:t xml:space="preserve"> . There is also an increase in the diversity of the studies, both in the study design used and the continents where the studies were conducted.</w:t>
      </w:r>
    </w:p>
    <w:p>
      <w:pPr>
        <w:pStyle w:val="Body"/>
        <w:jc w:val="center"/>
      </w:pPr>
      <w:r>
        <w:drawing xmlns:a="http://schemas.openxmlformats.org/drawingml/2006/main">
          <wp:inline distT="0" distB="0" distL="0" distR="0">
            <wp:extent cx="5029200" cy="6400800"/>
            <wp:effectExtent l="0" t="0" r="0" b="0"/>
            <wp:docPr id="1073741830" name="officeArt object" descr="Image"/>
            <wp:cNvGraphicFramePr/>
            <a:graphic xmlns:a="http://schemas.openxmlformats.org/drawingml/2006/main">
              <a:graphicData uri="http://schemas.openxmlformats.org/drawingml/2006/picture">
                <pic:pic xmlns:pic="http://schemas.openxmlformats.org/drawingml/2006/picture">
                  <pic:nvPicPr>
                    <pic:cNvPr id="1073741830" name="Image" descr="Image"/>
                    <pic:cNvPicPr>
                      <a:picLocks noChangeAspect="1"/>
                    </pic:cNvPicPr>
                  </pic:nvPicPr>
                  <pic:blipFill>
                    <a:blip r:embed="rId6">
                      <a:extLst/>
                    </a:blip>
                    <a:stretch>
                      <a:fillRect/>
                    </a:stretch>
                  </pic:blipFill>
                  <pic:spPr>
                    <a:xfrm>
                      <a:off x="0" y="0"/>
                      <a:ext cx="5029200" cy="6400800"/>
                    </a:xfrm>
                    <a:prstGeom prst="rect">
                      <a:avLst/>
                    </a:prstGeom>
                    <a:ln w="12700" cap="flat">
                      <a:noFill/>
                      <a:miter lim="400000"/>
                    </a:ln>
                    <a:effectLst/>
                  </pic:spPr>
                </pic:pic>
              </a:graphicData>
            </a:graphic>
          </wp:inline>
        </w:drawing>
      </w:r>
    </w:p>
    <w:p>
      <w:pPr>
        <w:pStyle w:val="Image Caption"/>
      </w:pPr>
      <w:r>
        <w:rPr>
          <w:rtl w:val="0"/>
          <w:lang w:val="en-US"/>
        </w:rPr>
        <w:t>Figure</w:t>
      </w:r>
      <w:bookmarkEnd w:id="12"/>
      <w:ins w:id="15" w:date="2021-08-10T09:11:43Z" w:author="Beatrice Scholtes">
        <w:r>
          <w:rPr>
            <w:rtl w:val="0"/>
            <w:lang w:val="en-US"/>
          </w:rPr>
          <w:t xml:space="preserve"> 2</w:t>
        </w:r>
      </w:ins>
      <w:r>
        <w:rPr>
          <w:rtl w:val="0"/>
          <w:lang w:val="en-US"/>
        </w:rPr>
        <w:t xml:space="preserve"> </w:t>
      </w:r>
      <w:bookmarkStart w:name="PlotYear" w:id="16"/>
      <w:bookmarkEnd w:id="16"/>
      <w:r>
        <w:rPr>
          <w:rtl w:val="0"/>
          <w:lang w:val="en-US"/>
        </w:rPr>
        <w:t>:</w:t>
      </w:r>
      <w:r>
        <w:rPr>
          <w:rtl w:val="0"/>
          <w:lang w:val="en-US"/>
        </w:rPr>
        <w:t xml:space="preserve"> Plot of the cumulative number of studies published yearly</w:t>
      </w:r>
    </w:p>
    <w:p>
      <w:pPr>
        <w:pStyle w:val="Body Text"/>
      </w:pPr>
      <w:r>
        <w:rPr>
          <w:rtl w:val="0"/>
          <w:lang w:val="en-US"/>
        </w:rPr>
        <w:t xml:space="preserve">However, despite the increasing diversity, the vast majority of the studies were conducted in North America (N = 74), with a large predominance of studies in the United States of America (N= 62). The majority of the remaining studies were then located in Asia (N = 15) or in Europe (N = 6). South America </w:t>
      </w:r>
      <w:ins w:id="17" w:date="2021-08-10T09:13:00Z" w:author="Beatrice Scholtes">
        <w:r>
          <w:rPr>
            <w:rtl w:val="0"/>
            <w:lang w:val="en-US"/>
          </w:rPr>
          <w:t xml:space="preserve"> (N=4) </w:t>
        </w:r>
      </w:ins>
      <w:r>
        <w:rPr>
          <w:rtl w:val="0"/>
          <w:lang w:val="en-US"/>
        </w:rPr>
        <w:t xml:space="preserve">and Africa </w:t>
      </w:r>
      <w:ins w:id="18" w:date="2021-08-10T09:13:09Z" w:author="Beatrice Scholtes">
        <w:r>
          <w:rPr>
            <w:rtl w:val="0"/>
            <w:lang w:val="en-US"/>
          </w:rPr>
          <w:t xml:space="preserve">(N=3) </w:t>
        </w:r>
      </w:ins>
      <w:r>
        <w:rPr>
          <w:rtl w:val="0"/>
          <w:lang w:val="en-US"/>
        </w:rPr>
        <w:t>were the least represented continents</w:t>
      </w:r>
      <w:del w:id="19" w:date="2021-08-10T09:13:13Z" w:author="Beatrice Scholtes">
        <w:r>
          <w:rPr>
            <w:rtl w:val="0"/>
            <w:lang w:val="en-US"/>
          </w:rPr>
          <w:delText>, with only 4 and 3 studies respectively</w:delText>
        </w:r>
      </w:del>
      <w:r>
        <w:rPr>
          <w:rtl w:val="0"/>
          <w:lang w:val="en-US"/>
        </w:rPr>
        <w:t>.</w:t>
      </w:r>
    </w:p>
    <w:p>
      <w:pPr>
        <w:pStyle w:val="Body Text"/>
      </w:pPr>
      <w:r>
        <w:rPr>
          <w:rtl w:val="0"/>
          <w:lang w:val="en-US"/>
        </w:rPr>
        <w:t xml:space="preserve">In terms of design, a similar pattern appears, with most of the studies employing a cross-sectional design (N = 72). The number of longitudinal studies </w:t>
      </w:r>
      <w:ins w:id="20" w:date="2021-08-10T09:13:32Z" w:author="Beatrice Scholtes">
        <w:r>
          <w:rPr>
            <w:rtl w:val="0"/>
            <w:lang w:val="en-US"/>
          </w:rPr>
          <w:t xml:space="preserve">has </w:t>
        </w:r>
      </w:ins>
      <w:r>
        <w:rPr>
          <w:rtl w:val="0"/>
          <w:lang w:val="en-US"/>
        </w:rPr>
        <w:t>gr</w:t>
      </w:r>
      <w:ins w:id="21" w:date="2021-08-10T09:13:34Z" w:author="Beatrice Scholtes">
        <w:r>
          <w:rPr>
            <w:rtl w:val="0"/>
            <w:lang w:val="en-US"/>
          </w:rPr>
          <w:t>o</w:t>
        </w:r>
      </w:ins>
      <w:del w:id="22" w:date="2021-08-10T09:13:33Z" w:author="Beatrice Scholtes">
        <w:r>
          <w:rPr>
            <w:rtl w:val="0"/>
            <w:lang w:val="en-US"/>
          </w:rPr>
          <w:delText>e</w:delText>
        </w:r>
      </w:del>
      <w:r>
        <w:rPr>
          <w:rtl w:val="0"/>
          <w:lang w:val="en-US"/>
        </w:rPr>
        <w:t>w</w:t>
      </w:r>
      <w:ins w:id="23" w:date="2021-08-10T09:13:35Z" w:author="Beatrice Scholtes">
        <w:r>
          <w:rPr>
            <w:rtl w:val="0"/>
            <w:lang w:val="en-US"/>
          </w:rPr>
          <w:t>n</w:t>
        </w:r>
      </w:ins>
      <w:r>
        <w:rPr>
          <w:rtl w:val="0"/>
          <w:lang w:val="en-US"/>
        </w:rPr>
        <w:t xml:space="preserve"> steadily since 2014 and represents 17% of the papers. The duration of longitudinal studies ranged from 6 to 78 months.</w:t>
      </w:r>
    </w:p>
    <w:p>
      <w:pPr>
        <w:pStyle w:val="Body Text"/>
      </w:pPr>
      <w:r>
        <w:rPr>
          <w:rtl w:val="0"/>
          <w:lang w:val="en-US"/>
        </w:rPr>
        <w:t xml:space="preserve">Compared to quantitative studies, qualitative studies are under-represented, with only 10 papers. In terms of analysis method, the most common was thematic (content) analysis (N= 5). The rest of the studies consisted in framework analysis (N = 2), grounded theory (N = 1), analytic induction (N = 1) and life-story </w:t>
      </w:r>
      <w:commentRangeStart w:id="24"/>
      <w:r>
        <w:rPr>
          <w:rtl w:val="0"/>
          <w:lang w:val="en-US"/>
        </w:rPr>
        <w:t>interviews</w:t>
      </w:r>
      <w:commentRangeEnd w:id="24"/>
      <w:r>
        <w:commentReference w:id="24"/>
      </w:r>
      <w:r>
        <w:rPr>
          <w:rtl w:val="0"/>
          <w:lang w:val="en-US"/>
        </w:rPr>
        <w:t xml:space="preserve"> (N = 1).</w:t>
      </w:r>
    </w:p>
    <w:p>
      <w:pPr>
        <w:pStyle w:val="Body Text"/>
      </w:pPr>
      <w:r>
        <w:rPr>
          <w:rtl w:val="0"/>
          <w:lang w:val="en-US"/>
        </w:rPr>
        <w:t xml:space="preserve">We only identified 2 </w:t>
      </w:r>
      <w:ins w:id="25" w:date="2021-08-10T09:16:15Z" w:author="Beatrice Scholtes">
        <w:r>
          <w:rPr>
            <w:rtl w:val="0"/>
            <w:lang w:val="en-US"/>
          </w:rPr>
          <w:t xml:space="preserve">papers employing </w:t>
        </w:r>
      </w:ins>
      <w:r>
        <w:rPr>
          <w:rtl w:val="0"/>
          <w:lang w:val="en-US"/>
        </w:rPr>
        <w:t>mixed methods design</w:t>
      </w:r>
      <w:ins w:id="26" w:date="2021-08-10T09:15:20Z" w:author="Beatrice Scholtes">
        <w:r>
          <w:rPr>
            <w:rtl w:val="0"/>
            <w:lang w:val="en-US"/>
          </w:rPr>
          <w:t xml:space="preserve"> </w:t>
        </w:r>
      </w:ins>
      <w:del w:id="27" w:date="2021-08-10T09:15:20Z" w:author="Beatrice Scholtes">
        <w:r>
          <w:rPr>
            <w:rtl w:val="0"/>
            <w:lang w:val="en-US"/>
          </w:rPr>
          <w:delText xml:space="preserve"> were identified</w:delText>
        </w:r>
      </w:del>
      <w:r>
        <w:rPr>
          <w:rtl w:val="0"/>
          <w:lang w:val="en-US"/>
        </w:rPr>
        <w:t>(</w:t>
      </w:r>
      <w:r>
        <w:rPr>
          <w:rStyle w:val="Hyperlink.0"/>
        </w:rPr>
        <w:fldChar w:fldCharType="begin" w:fldLock="0"/>
      </w:r>
      <w:r>
        <w:rPr>
          <w:rStyle w:val="Hyperlink.0"/>
        </w:rPr>
        <w:instrText xml:space="preserve"> HYPERLINK \l "refbuttram2015" </w:instrText>
      </w:r>
      <w:r>
        <w:rPr>
          <w:rStyle w:val="Hyperlink.0"/>
        </w:rPr>
        <w:fldChar w:fldCharType="separate" w:fldLock="0"/>
      </w:r>
      <w:r>
        <w:rPr>
          <w:rStyle w:val="Hyperlink.0"/>
          <w:rtl w:val="0"/>
        </w:rPr>
        <w:t>Buttram and Kurtz, 2015</w:t>
      </w:r>
      <w:r>
        <w:rPr/>
        <w:fldChar w:fldCharType="end" w:fldLock="0"/>
      </w:r>
      <w:r>
        <w:rPr>
          <w:rtl w:val="0"/>
          <w:lang w:val="en-US"/>
        </w:rPr>
        <w:t xml:space="preserve">; </w:t>
      </w:r>
      <w:r>
        <w:rPr>
          <w:rStyle w:val="Hyperlink.0"/>
        </w:rPr>
        <w:fldChar w:fldCharType="begin" w:fldLock="0"/>
      </w:r>
      <w:r>
        <w:rPr>
          <w:rStyle w:val="Hyperlink.0"/>
        </w:rPr>
        <w:instrText xml:space="preserve"> HYPERLINK \l "refHalkitis2012" </w:instrText>
      </w:r>
      <w:r>
        <w:rPr>
          <w:rStyle w:val="Hyperlink.0"/>
        </w:rPr>
        <w:fldChar w:fldCharType="separate" w:fldLock="0"/>
      </w:r>
      <w:r>
        <w:rPr>
          <w:rStyle w:val="Hyperlink.0"/>
          <w:rtl w:val="0"/>
        </w:rPr>
        <w:t>Halkitis et al., 2012</w:t>
      </w:r>
      <w:r>
        <w:rPr/>
        <w:fldChar w:fldCharType="end" w:fldLock="0"/>
      </w:r>
      <w:r>
        <w:rPr>
          <w:rtl w:val="0"/>
          <w:lang w:val="en-US"/>
        </w:rPr>
        <w:t>); Buttram et al.</w:t>
      </w:r>
      <w:r>
        <w:rPr>
          <w:rtl w:val="0"/>
          <w:lang w:val="en-US"/>
        </w:rPr>
        <w:t> </w:t>
      </w:r>
      <w:del w:id="28" w:date="2021-08-10T09:16:24Z" w:author="Beatrice Scholtes">
        <w:r>
          <w:rPr>
            <w:rtl w:val="0"/>
            <w:lang w:val="en-US"/>
          </w:rPr>
          <w:delText>employed</w:delText>
        </w:r>
      </w:del>
      <w:ins w:id="29" w:date="2021-08-10T09:16:24Z" w:author="Beatrice Scholtes">
        <w:r>
          <w:rPr>
            <w:rtl w:val="0"/>
            <w:lang w:val="en-US"/>
          </w:rPr>
          <w:t>used</w:t>
        </w:r>
      </w:ins>
      <w:r>
        <w:rPr>
          <w:rtl w:val="0"/>
          <w:lang w:val="en-US"/>
        </w:rPr>
        <w:t xml:space="preserve"> a cross-sectional design for the quantitative part and in-depth interviews analyzed through grounded theory for the qualitative part while Halkitis et al used a cross-sectional quantitative survey and in-depth discovery interviews.</w:t>
      </w:r>
    </w:p>
    <w:p>
      <w:pPr>
        <w:pStyle w:val="Body Text"/>
      </w:pPr>
      <w:r>
        <w:rPr>
          <w:rtl w:val="0"/>
          <w:lang w:val="en-US"/>
        </w:rPr>
        <w:t>The first systematic reviews and meta-analyses were published, in 2016, while the first interventional studies were published in 2020.</w:t>
      </w:r>
    </w:p>
    <w:p>
      <w:pPr>
        <w:pStyle w:val="Body Text"/>
      </w:pPr>
      <w:r>
        <w:rPr>
          <w:rtl w:val="0"/>
          <w:lang w:val="en-US"/>
        </w:rPr>
        <w:t>Finally, the median sample size of the studies was 450 (range : 15 - 24 274) and the mean age of the participants, when reported</w:t>
      </w:r>
      <w:ins w:id="30" w:date="2021-08-10T09:16:53Z" w:author="Beatrice Scholtes">
        <w:r>
          <w:rPr>
            <w:rtl w:val="0"/>
            <w:lang w:val="en-US"/>
          </w:rPr>
          <w:t>,</w:t>
        </w:r>
      </w:ins>
      <w:r>
        <w:rPr>
          <w:rtl w:val="0"/>
          <w:lang w:val="en-US"/>
        </w:rPr>
        <w:t xml:space="preserve"> ranged from 16 to 58 years.</w:t>
      </w:r>
    </w:p>
    <w:p>
      <w:pPr>
        <w:pStyle w:val="heading 3"/>
      </w:pPr>
      <w:bookmarkStart w:name="subpopulationsstudied" w:id="31"/>
      <w:r>
        <w:rPr>
          <w:rFonts w:cs="Arial Unicode MS" w:eastAsia="Arial Unicode MS"/>
          <w:rtl w:val="0"/>
          <w:lang w:val="en-US"/>
        </w:rPr>
        <w:t>Subpopulations studied</w:t>
      </w:r>
    </w:p>
    <w:p>
      <w:pPr>
        <w:pStyle w:val="First Paragraph"/>
      </w:pPr>
      <w:r>
        <w:rPr>
          <w:rtl w:val="0"/>
          <w:lang w:val="en-US"/>
        </w:rPr>
        <w:t>Fewer than half of the studies (N = 48 ) focused on a subpopulation of MSM</w:t>
      </w:r>
      <w:ins w:id="32" w:date="2021-08-10T09:20:00Z" w:author="Beatrice Scholtes">
        <w:r>
          <w:rPr>
            <w:rtl w:val="0"/>
            <w:lang w:val="en-US"/>
          </w:rPr>
          <w:t>,</w:t>
        </w:r>
      </w:ins>
      <w:del w:id="33" w:date="2021-08-10T09:20:00Z" w:author="Beatrice Scholtes">
        <w:r>
          <w:rPr>
            <w:rtl w:val="0"/>
            <w:lang w:val="en-US"/>
          </w:rPr>
          <w:delText>.</w:delText>
        </w:r>
      </w:del>
      <w:r>
        <w:rPr>
          <w:rtl w:val="0"/>
          <w:lang w:val="en-US"/>
        </w:rPr>
        <w:t xml:space="preserve"> </w:t>
      </w:r>
      <w:ins w:id="34" w:date="2021-08-10T09:20:01Z" w:author="Beatrice Scholtes">
        <w:r>
          <w:rPr>
            <w:rtl w:val="0"/>
            <w:lang w:val="en-US"/>
          </w:rPr>
          <w:t>of those</w:t>
        </w:r>
      </w:ins>
      <w:del w:id="35" w:date="2021-08-10T09:19:53Z" w:author="Beatrice Scholtes">
        <w:r>
          <w:rPr>
            <w:rtl w:val="0"/>
            <w:lang w:val="en-US"/>
          </w:rPr>
          <w:delText>In this review</w:delText>
        </w:r>
      </w:del>
      <w:r>
        <w:rPr>
          <w:rtl w:val="0"/>
          <w:lang w:val="en-US"/>
        </w:rPr>
        <w:t xml:space="preserve">, we identified 6 types of MSM subpopulations studied </w:t>
      </w:r>
      <w:del w:id="36" w:date="2021-08-10T09:20:17Z" w:author="Beatrice Scholtes">
        <w:r>
          <w:rPr>
            <w:rtl w:val="0"/>
            <w:lang w:val="en-US"/>
          </w:rPr>
          <w:delText xml:space="preserve">in syndemic literature </w:delText>
        </w:r>
      </w:del>
      <w:r>
        <w:rPr>
          <w:rtl w:val="0"/>
          <w:lang w:val="en-US"/>
        </w:rPr>
        <w:t xml:space="preserve">: (a) young MSM and </w:t>
      </w:r>
      <w:commentRangeStart w:id="37"/>
      <w:r>
        <w:rPr>
          <w:rtl w:val="0"/>
          <w:lang w:val="en-US"/>
        </w:rPr>
        <w:t>older</w:t>
      </w:r>
      <w:commentRangeEnd w:id="37"/>
      <w:r>
        <w:commentReference w:id="37"/>
      </w:r>
      <w:r>
        <w:rPr>
          <w:rtl w:val="0"/>
          <w:lang w:val="en-US"/>
        </w:rPr>
        <w:t xml:space="preserve"> MSM ; (b) MSM from a racial/ethnic minority ; (c) MSM living with HIV ; (d) MSM engaged in sex work ; (e) Men who have Sex with Men and Women (MSMW) ; and (f) transgender MSM.</w:t>
      </w:r>
    </w:p>
    <w:p>
      <w:pPr>
        <w:pStyle w:val="Body Text"/>
      </w:pPr>
      <w:r>
        <w:rPr>
          <w:rtl w:val="0"/>
          <w:lang w:val="en-US"/>
        </w:rPr>
        <w:t>Among studies focusing on a specific age group, 12 studies focus on young adults, 2 studies focus on older MSM(</w:t>
      </w:r>
      <w:r>
        <w:rPr>
          <w:rStyle w:val="Hyperlink.0"/>
        </w:rPr>
        <w:fldChar w:fldCharType="begin" w:fldLock="0"/>
      </w:r>
      <w:r>
        <w:rPr>
          <w:rStyle w:val="Hyperlink.0"/>
        </w:rPr>
        <w:instrText xml:space="preserve"> HYPERLINK \l "refHalkitis2012" </w:instrText>
      </w:r>
      <w:r>
        <w:rPr>
          <w:rStyle w:val="Hyperlink.0"/>
        </w:rPr>
        <w:fldChar w:fldCharType="separate" w:fldLock="0"/>
      </w:r>
      <w:r>
        <w:rPr>
          <w:rStyle w:val="Hyperlink.0"/>
          <w:rtl w:val="0"/>
        </w:rPr>
        <w:t>Halkitis et al., 2012</w:t>
      </w:r>
      <w:r>
        <w:rPr/>
        <w:fldChar w:fldCharType="end" w:fldLock="0"/>
      </w:r>
      <w:r>
        <w:rPr>
          <w:rtl w:val="0"/>
          <w:lang w:val="en-US"/>
        </w:rPr>
        <w:t xml:space="preserve">; </w:t>
      </w:r>
      <w:r>
        <w:rPr>
          <w:rStyle w:val="Hyperlink.0"/>
        </w:rPr>
        <w:fldChar w:fldCharType="begin" w:fldLock="0"/>
      </w:r>
      <w:r>
        <w:rPr>
          <w:rStyle w:val="Hyperlink.0"/>
        </w:rPr>
        <w:instrText xml:space="preserve"> HYPERLINK \l "refzepf2020" </w:instrText>
      </w:r>
      <w:r>
        <w:rPr>
          <w:rStyle w:val="Hyperlink.0"/>
        </w:rPr>
        <w:fldChar w:fldCharType="separate" w:fldLock="0"/>
      </w:r>
      <w:r>
        <w:rPr>
          <w:rStyle w:val="Hyperlink.0"/>
          <w:rtl w:val="0"/>
        </w:rPr>
        <w:t>Zepf et al., 2020</w:t>
      </w:r>
      <w:r>
        <w:rPr/>
        <w:fldChar w:fldCharType="end" w:fldLock="0"/>
      </w:r>
      <w:r>
        <w:rPr>
          <w:rtl w:val="0"/>
          <w:lang w:val="en-US"/>
        </w:rPr>
        <w:t>) and 1 study focuses on adolescents(</w:t>
      </w:r>
      <w:r>
        <w:rPr>
          <w:rStyle w:val="Hyperlink.0"/>
        </w:rPr>
        <w:fldChar w:fldCharType="begin" w:fldLock="0"/>
      </w:r>
      <w:r>
        <w:rPr>
          <w:rStyle w:val="Hyperlink.0"/>
        </w:rPr>
        <w:instrText xml:space="preserve"> HYPERLINK \l "refPerry" </w:instrText>
      </w:r>
      <w:r>
        <w:rPr>
          <w:rStyle w:val="Hyperlink.0"/>
        </w:rPr>
        <w:fldChar w:fldCharType="separate" w:fldLock="0"/>
      </w:r>
      <w:r>
        <w:rPr>
          <w:rStyle w:val="Hyperlink.0"/>
          <w:rtl w:val="0"/>
        </w:rPr>
        <w:t>Perry et al., 2019</w:t>
      </w:r>
      <w:r>
        <w:rPr/>
        <w:fldChar w:fldCharType="end" w:fldLock="0"/>
      </w:r>
      <w:r>
        <w:rPr>
          <w:rtl w:val="0"/>
          <w:lang w:val="en-US"/>
        </w:rPr>
        <w:t>). Of note, the two studies on older MSM are both entirely composed of a sample of older MSM living with HIV.</w:t>
      </w:r>
    </w:p>
    <w:p>
      <w:pPr>
        <w:pStyle w:val="Body Text"/>
      </w:pPr>
      <w:r>
        <w:rPr>
          <w:rtl w:val="0"/>
          <w:lang w:val="en-US"/>
        </w:rPr>
        <w:t>Black MSM (BMSM) are the most studied MSM from a racial/ethnic minority (N= 14) but studies focusing on them still represent only 13% of our sample. Among these studies, 2 studies are composed of young BMSM(</w:t>
      </w:r>
      <w:r>
        <w:rPr>
          <w:rStyle w:val="Hyperlink.0"/>
        </w:rPr>
        <w:fldChar w:fldCharType="begin" w:fldLock="0"/>
      </w:r>
      <w:r>
        <w:rPr>
          <w:rStyle w:val="Hyperlink.0"/>
        </w:rPr>
        <w:instrText xml:space="preserve"> HYPERLINK \l "refMaiorana" </w:instrText>
      </w:r>
      <w:r>
        <w:rPr>
          <w:rStyle w:val="Hyperlink.0"/>
        </w:rPr>
        <w:fldChar w:fldCharType="separate" w:fldLock="0"/>
      </w:r>
      <w:r>
        <w:rPr>
          <w:rStyle w:val="Hyperlink.0"/>
          <w:rtl w:val="0"/>
        </w:rPr>
        <w:t>Maiorana et al., 2020</w:t>
      </w:r>
      <w:r>
        <w:rPr/>
        <w:fldChar w:fldCharType="end" w:fldLock="0"/>
      </w:r>
      <w:r>
        <w:rPr>
          <w:rtl w:val="0"/>
          <w:lang w:val="en-US"/>
        </w:rPr>
        <w:t xml:space="preserve">; </w:t>
      </w:r>
      <w:r>
        <w:rPr>
          <w:rStyle w:val="Hyperlink.0"/>
        </w:rPr>
        <w:fldChar w:fldCharType="begin" w:fldLock="0"/>
      </w:r>
      <w:r>
        <w:rPr>
          <w:rStyle w:val="Hyperlink.0"/>
        </w:rPr>
        <w:instrText xml:space="preserve"> HYPERLINK \l "refReed2016" </w:instrText>
      </w:r>
      <w:r>
        <w:rPr>
          <w:rStyle w:val="Hyperlink.0"/>
        </w:rPr>
        <w:fldChar w:fldCharType="separate" w:fldLock="0"/>
      </w:r>
      <w:r>
        <w:rPr>
          <w:rStyle w:val="Hyperlink.0"/>
          <w:rtl w:val="0"/>
        </w:rPr>
        <w:t>Reed and Miller, 2016</w:t>
      </w:r>
      <w:r>
        <w:rPr/>
        <w:fldChar w:fldCharType="end" w:fldLock="0"/>
      </w:r>
      <w:r>
        <w:rPr>
          <w:rtl w:val="0"/>
          <w:lang w:val="en-US"/>
        </w:rPr>
        <w:t>) and 1 study focuses on Black MSM engaged in sex work(</w:t>
      </w:r>
      <w:r>
        <w:rPr>
          <w:rStyle w:val="Hyperlink.0"/>
        </w:rPr>
        <w:fldChar w:fldCharType="begin" w:fldLock="0"/>
      </w:r>
      <w:r>
        <w:rPr>
          <w:rStyle w:val="Hyperlink.0"/>
        </w:rPr>
        <w:instrText xml:space="preserve"> HYPERLINK \l "refchandler2020" </w:instrText>
      </w:r>
      <w:r>
        <w:rPr>
          <w:rStyle w:val="Hyperlink.0"/>
        </w:rPr>
        <w:fldChar w:fldCharType="separate" w:fldLock="0"/>
      </w:r>
      <w:r>
        <w:rPr>
          <w:rStyle w:val="Hyperlink.0"/>
          <w:rtl w:val="0"/>
        </w:rPr>
        <w:t>Cristian J. Chandler et al., 2020c</w:t>
      </w:r>
      <w:r>
        <w:rPr/>
        <w:fldChar w:fldCharType="end" w:fldLock="0"/>
      </w:r>
      <w:r>
        <w:rPr>
          <w:rtl w:val="0"/>
          <w:lang w:val="en-US"/>
        </w:rPr>
        <w:t>).</w:t>
      </w:r>
      <w:r>
        <w:br w:type="textWrapping"/>
      </w:r>
      <w:r>
        <w:rPr>
          <w:rtl w:val="0"/>
          <w:lang w:val="en-US"/>
        </w:rPr>
        <w:t>7 studies focus on Latino MSM (LMSM) and 1 of these studies focus on Latino MSMW(</w:t>
      </w:r>
      <w:r>
        <w:rPr>
          <w:rStyle w:val="Hyperlink.0"/>
        </w:rPr>
        <w:fldChar w:fldCharType="begin" w:fldLock="0"/>
      </w:r>
      <w:r>
        <w:rPr>
          <w:rStyle w:val="Hyperlink.0"/>
        </w:rPr>
        <w:instrText xml:space="preserve"> HYPERLINK \l "refMunozLaboy2018" </w:instrText>
      </w:r>
      <w:r>
        <w:rPr>
          <w:rStyle w:val="Hyperlink.0"/>
        </w:rPr>
        <w:fldChar w:fldCharType="separate" w:fldLock="0"/>
      </w:r>
      <w:r>
        <w:rPr>
          <w:rStyle w:val="Hyperlink.0"/>
          <w:rtl w:val="0"/>
        </w:rPr>
        <w:t>Mu</w:t>
      </w:r>
      <w:r>
        <w:rPr>
          <w:rStyle w:val="Hyperlink.0"/>
          <w:rtl w:val="0"/>
        </w:rPr>
        <w:t>ñ</w:t>
      </w:r>
      <w:r>
        <w:rPr>
          <w:rStyle w:val="Hyperlink.0"/>
          <w:rtl w:val="0"/>
        </w:rPr>
        <w:t>oz-Laboy et al., 2018</w:t>
      </w:r>
      <w:r>
        <w:rPr/>
        <w:fldChar w:fldCharType="end" w:fldLock="0"/>
      </w:r>
      <w:r>
        <w:rPr>
          <w:rtl w:val="0"/>
          <w:lang w:val="en-US"/>
        </w:rPr>
        <w:t>). Furthermore, 1 study focus on both BMSM and LMSM(</w:t>
      </w:r>
      <w:r>
        <w:rPr>
          <w:rStyle w:val="Hyperlink.0"/>
        </w:rPr>
        <w:fldChar w:fldCharType="begin" w:fldLock="0"/>
      </w:r>
      <w:r>
        <w:rPr>
          <w:rStyle w:val="Hyperlink.0"/>
        </w:rPr>
        <w:instrText xml:space="preserve"> HYPERLINK \l "refcassels2020" </w:instrText>
      </w:r>
      <w:r>
        <w:rPr>
          <w:rStyle w:val="Hyperlink.0"/>
        </w:rPr>
        <w:fldChar w:fldCharType="separate" w:fldLock="0"/>
      </w:r>
      <w:r>
        <w:rPr>
          <w:rStyle w:val="Hyperlink.0"/>
          <w:rtl w:val="0"/>
        </w:rPr>
        <w:t>Cassels et al., 2020</w:t>
      </w:r>
      <w:r>
        <w:rPr/>
        <w:fldChar w:fldCharType="end" w:fldLock="0"/>
      </w:r>
      <w:r>
        <w:rPr>
          <w:rtl w:val="0"/>
          <w:lang w:val="en-US"/>
        </w:rPr>
        <w:t>).</w:t>
      </w:r>
    </w:p>
    <w:p>
      <w:pPr>
        <w:pStyle w:val="Body Text"/>
      </w:pPr>
      <w:r>
        <w:rPr>
          <w:rtl w:val="0"/>
          <w:lang w:val="en-US"/>
        </w:rPr>
        <w:t xml:space="preserve">Concerning the serologic status of MSM in syndemic literature, 13 studies are entirely comprised of a sample of MSM living with HIV. Apart from the </w:t>
      </w:r>
      <w:del w:id="38" w:date="2021-08-10T09:23:08Z" w:author="Beatrice Scholtes">
        <w:r>
          <w:rPr>
            <w:rtl w:val="0"/>
            <w:lang w:val="en-US"/>
          </w:rPr>
          <w:delText xml:space="preserve">aforementioned </w:delText>
        </w:r>
      </w:del>
      <w:r>
        <w:rPr>
          <w:rtl w:val="0"/>
          <w:lang w:val="en-US"/>
        </w:rPr>
        <w:t xml:space="preserve">studies </w:t>
      </w:r>
      <w:ins w:id="39" w:date="2021-08-10T09:23:51Z" w:author="Beatrice Scholtes">
        <w:r>
          <w:rPr>
            <w:rtl w:val="0"/>
            <w:lang w:val="en-US"/>
          </w:rPr>
          <w:t xml:space="preserve">mentioned above </w:t>
        </w:r>
      </w:ins>
      <w:r>
        <w:rPr>
          <w:rtl w:val="0"/>
          <w:lang w:val="en-US"/>
        </w:rPr>
        <w:t>on older MSM living with HIV, 2 studies focus on young MSM living with HIV(</w:t>
      </w:r>
      <w:r>
        <w:rPr>
          <w:rStyle w:val="Hyperlink.0"/>
        </w:rPr>
        <w:fldChar w:fldCharType="begin" w:fldLock="0"/>
      </w:r>
      <w:r>
        <w:rPr>
          <w:rStyle w:val="Hyperlink.0"/>
        </w:rPr>
        <w:instrText xml:space="preserve"> HYPERLINK \l "refBruce2011" </w:instrText>
      </w:r>
      <w:r>
        <w:rPr>
          <w:rStyle w:val="Hyperlink.0"/>
        </w:rPr>
        <w:fldChar w:fldCharType="separate" w:fldLock="0"/>
      </w:r>
      <w:r>
        <w:rPr>
          <w:rStyle w:val="Hyperlink.0"/>
          <w:rtl w:val="0"/>
        </w:rPr>
        <w:t>Bruce et al., 2011</w:t>
      </w:r>
      <w:r>
        <w:rPr/>
        <w:fldChar w:fldCharType="end" w:fldLock="0"/>
      </w:r>
      <w:r>
        <w:rPr>
          <w:rtl w:val="0"/>
          <w:lang w:val="en-US"/>
        </w:rPr>
        <w:t xml:space="preserve">; </w:t>
      </w:r>
      <w:r>
        <w:rPr>
          <w:rStyle w:val="Hyperlink.0"/>
        </w:rPr>
        <w:fldChar w:fldCharType="begin" w:fldLock="0"/>
      </w:r>
      <w:r>
        <w:rPr>
          <w:rStyle w:val="Hyperlink.0"/>
        </w:rPr>
        <w:instrText xml:space="preserve"> HYPERLINK \l "refLyons2013" </w:instrText>
      </w:r>
      <w:r>
        <w:rPr>
          <w:rStyle w:val="Hyperlink.0"/>
        </w:rPr>
        <w:fldChar w:fldCharType="separate" w:fldLock="0"/>
      </w:r>
      <w:r>
        <w:rPr>
          <w:rStyle w:val="Hyperlink.0"/>
          <w:rtl w:val="0"/>
        </w:rPr>
        <w:t>Lyons et al., 2013</w:t>
      </w:r>
      <w:r>
        <w:rPr/>
        <w:fldChar w:fldCharType="end" w:fldLock="0"/>
      </w:r>
      <w:r>
        <w:rPr>
          <w:rtl w:val="0"/>
          <w:lang w:val="en-US"/>
        </w:rPr>
        <w:t xml:space="preserve">) . Notably, we </w:t>
      </w:r>
      <w:ins w:id="40" w:date="2021-08-10T09:24:21Z" w:author="Beatrice Scholtes">
        <w:r>
          <w:rPr>
            <w:rtl w:val="0"/>
            <w:lang w:val="en-US"/>
          </w:rPr>
          <w:t>didn</w:t>
        </w:r>
      </w:ins>
      <w:ins w:id="41" w:date="2021-08-10T09:24:21Z" w:author="Beatrice Scholtes">
        <w:r>
          <w:rPr>
            <w:rtl w:val="0"/>
            <w:lang w:val="en-US"/>
          </w:rPr>
          <w:t>’</w:t>
        </w:r>
      </w:ins>
      <w:ins w:id="42" w:date="2021-08-10T09:24:21Z" w:author="Beatrice Scholtes">
        <w:r>
          <w:rPr>
            <w:rtl w:val="0"/>
            <w:lang w:val="en-US"/>
          </w:rPr>
          <w:t xml:space="preserve">t </w:t>
        </w:r>
      </w:ins>
      <w:r>
        <w:rPr>
          <w:rtl w:val="0"/>
          <w:lang w:val="en-US"/>
        </w:rPr>
        <w:t>identif</w:t>
      </w:r>
      <w:ins w:id="43" w:date="2021-08-10T09:24:26Z" w:author="Beatrice Scholtes">
        <w:r>
          <w:rPr>
            <w:rtl w:val="0"/>
            <w:lang w:val="en-US"/>
          </w:rPr>
          <w:t>y</w:t>
        </w:r>
      </w:ins>
      <w:del w:id="44" w:date="2021-08-10T09:24:25Z" w:author="Beatrice Scholtes">
        <w:r>
          <w:rPr>
            <w:rtl w:val="0"/>
            <w:lang w:val="en-US"/>
          </w:rPr>
          <w:delText>ied</w:delText>
        </w:r>
      </w:del>
      <w:r>
        <w:rPr>
          <w:rtl w:val="0"/>
          <w:lang w:val="en-US"/>
        </w:rPr>
        <w:t xml:space="preserve"> </w:t>
      </w:r>
      <w:ins w:id="45" w:date="2021-08-10T09:24:27Z" w:author="Beatrice Scholtes">
        <w:r>
          <w:rPr>
            <w:rtl w:val="0"/>
            <w:lang w:val="en-US"/>
          </w:rPr>
          <w:t>any</w:t>
        </w:r>
      </w:ins>
      <w:del w:id="46" w:date="2021-08-10T09:24:27Z" w:author="Beatrice Scholtes">
        <w:r>
          <w:rPr>
            <w:rtl w:val="0"/>
            <w:lang w:val="en-US"/>
          </w:rPr>
          <w:delText>no</w:delText>
        </w:r>
      </w:del>
      <w:r>
        <w:rPr>
          <w:rtl w:val="0"/>
          <w:lang w:val="en-US"/>
        </w:rPr>
        <w:t xml:space="preserve"> studies </w:t>
      </w:r>
      <w:del w:id="47" w:date="2021-08-10T09:24:33Z" w:author="Beatrice Scholtes">
        <w:r>
          <w:rPr>
            <w:rtl w:val="0"/>
            <w:lang w:val="en-US"/>
          </w:rPr>
          <w:delText>conducted</w:delText>
        </w:r>
      </w:del>
      <w:ins w:id="48" w:date="2021-08-10T09:24:34Z" w:author="Beatrice Scholtes">
        <w:r>
          <w:rPr>
            <w:rtl w:val="0"/>
            <w:lang w:val="en-US"/>
          </w:rPr>
          <w:t>focussing</w:t>
        </w:r>
      </w:ins>
      <w:r>
        <w:rPr>
          <w:rtl w:val="0"/>
          <w:lang w:val="en-US"/>
        </w:rPr>
        <w:t xml:space="preserve"> on racial minority MSM living with HIV.</w:t>
      </w:r>
    </w:p>
    <w:p>
      <w:pPr>
        <w:pStyle w:val="Body Text"/>
      </w:pPr>
      <w:r>
        <w:rPr>
          <w:rtl w:val="0"/>
          <w:lang w:val="en-US"/>
        </w:rPr>
        <w:t>Finally, the least represented subpopulation of MSM in this review are MSMW (N = 2), MSM engaged in sex work (N = 2) and transgender MSM (N = 1). Strikingly, transgender MSM, in addition to being the focus of only one study</w:t>
      </w:r>
      <w:ins w:id="49" w:date="2021-08-10T09:24:57Z" w:author="Beatrice Scholtes">
        <w:r>
          <w:rPr>
            <w:rtl w:val="0"/>
            <w:lang w:val="en-US"/>
          </w:rPr>
          <w:t xml:space="preserve"> </w:t>
        </w:r>
      </w:ins>
      <w:r>
        <w:rPr>
          <w:rtl w:val="0"/>
          <w:lang w:val="en-US"/>
        </w:rPr>
        <w:t>(</w:t>
      </w:r>
      <w:r>
        <w:rPr>
          <w:rStyle w:val="Hyperlink.0"/>
        </w:rPr>
        <w:fldChar w:fldCharType="begin" w:fldLock="0"/>
      </w:r>
      <w:r>
        <w:rPr>
          <w:rStyle w:val="Hyperlink.0"/>
        </w:rPr>
        <w:instrText xml:space="preserve"> HYPERLINK \l "refReisner2016a" </w:instrText>
      </w:r>
      <w:r>
        <w:rPr>
          <w:rStyle w:val="Hyperlink.0"/>
        </w:rPr>
        <w:fldChar w:fldCharType="separate" w:fldLock="0"/>
      </w:r>
      <w:r>
        <w:rPr>
          <w:rStyle w:val="Hyperlink.0"/>
          <w:rtl w:val="0"/>
        </w:rPr>
        <w:t>Reisner et al., 2016</w:t>
      </w:r>
      <w:r>
        <w:rPr/>
        <w:fldChar w:fldCharType="end" w:fldLock="0"/>
      </w:r>
      <w:r>
        <w:rPr>
          <w:rtl w:val="0"/>
          <w:lang w:val="en-US"/>
        </w:rPr>
        <w:t>) are, by design, excluded from every other study whereas other MSM subpopulation are at least partially represented in most of the samples.</w:t>
      </w:r>
    </w:p>
    <w:p>
      <w:pPr>
        <w:pStyle w:val="Body Text"/>
      </w:pPr>
      <w:r>
        <w:rPr>
          <w:rtl w:val="0"/>
          <w:lang w:val="en-US"/>
        </w:rPr>
        <w:t xml:space="preserve">Figure </w:t>
      </w:r>
      <w:ins w:id="50" w:date="2021-08-10T09:25:32Z" w:author="Beatrice Scholtes">
        <w:r>
          <w:rPr>
            <w:rtl w:val="0"/>
            <w:lang w:val="en-US"/>
          </w:rPr>
          <w:t>3</w:t>
        </w:r>
      </w:ins>
      <w:r>
        <w:rPr>
          <w:rtl w:val="0"/>
          <w:lang w:val="en-US"/>
        </w:rPr>
        <w:t xml:space="preserve"> gives a visual representation of MSM subpopulation</w:t>
      </w:r>
      <w:r>
        <w:rPr>
          <w:rtl w:val="0"/>
          <w:lang w:val="en-US"/>
        </w:rPr>
        <w:t>’</w:t>
      </w:r>
      <w:r>
        <w:rPr>
          <w:rtl w:val="0"/>
          <w:lang w:val="en-US"/>
        </w:rPr>
        <w:t>s representation in the studies included in this paper.</w:t>
      </w:r>
    </w:p>
    <w:p>
      <w:pPr>
        <w:pStyle w:val="Body Text"/>
      </w:pPr>
      <w:r>
        <w:rPr>
          <w:rtl w:val="0"/>
          <w:lang w:val="en-US"/>
        </w:rPr>
        <w:t xml:space="preserve">In order to </w:t>
      </w:r>
      <w:del w:id="51" w:date="2021-08-10T09:26:09Z" w:author="Beatrice Scholtes">
        <w:r>
          <w:rPr>
            <w:rtl w:val="0"/>
            <w:lang w:val="en-US"/>
          </w:rPr>
          <w:delText>have</w:delText>
        </w:r>
      </w:del>
      <w:ins w:id="52" w:date="2021-08-10T09:26:10Z" w:author="Beatrice Scholtes">
        <w:r>
          <w:rPr>
            <w:rtl w:val="0"/>
            <w:lang w:val="en-US"/>
          </w:rPr>
          <w:t>obtain</w:t>
        </w:r>
      </w:ins>
      <w:r>
        <w:rPr>
          <w:rtl w:val="0"/>
          <w:lang w:val="en-US"/>
        </w:rPr>
        <w:t xml:space="preserve"> the most comprehensive knowledge of the representation of MSM subpopulations in syndemic literature, we also took into account studies that did not focus on any subpopulation in particular but who presented disaggregated data and analyses for one or more MSM subpopulation</w:t>
      </w:r>
      <w:ins w:id="53" w:date="2021-08-10T09:25:56Z" w:author="Beatrice Scholtes">
        <w:r>
          <w:rPr>
            <w:rtl w:val="0"/>
            <w:lang w:val="en-US"/>
          </w:rPr>
          <w:t>s</w:t>
        </w:r>
      </w:ins>
      <w:r>
        <w:rPr>
          <w:rtl w:val="0"/>
          <w:lang w:val="en-US"/>
        </w:rPr>
        <w:t>.</w:t>
      </w:r>
      <w:r>
        <w:br w:type="textWrapping"/>
      </w:r>
      <w:r>
        <w:rPr>
          <w:rtl w:val="0"/>
          <w:lang w:val="en-US"/>
        </w:rPr>
        <w:t>8 studies presented such data : 1 for Black MSMW(</w:t>
      </w:r>
      <w:r>
        <w:rPr>
          <w:rStyle w:val="Hyperlink.0"/>
        </w:rPr>
        <w:fldChar w:fldCharType="begin" w:fldLock="0"/>
      </w:r>
      <w:r>
        <w:rPr>
          <w:rStyle w:val="Hyperlink.0"/>
        </w:rPr>
        <w:instrText xml:space="preserve"> HYPERLINK \l "refdyer2020" </w:instrText>
      </w:r>
      <w:r>
        <w:rPr>
          <w:rStyle w:val="Hyperlink.0"/>
        </w:rPr>
        <w:fldChar w:fldCharType="separate" w:fldLock="0"/>
      </w:r>
      <w:r>
        <w:rPr>
          <w:rStyle w:val="Hyperlink.0"/>
          <w:rtl w:val="0"/>
        </w:rPr>
        <w:t>Dyer et al., 2020</w:t>
      </w:r>
      <w:r>
        <w:rPr/>
        <w:fldChar w:fldCharType="end" w:fldLock="0"/>
      </w:r>
      <w:r>
        <w:rPr>
          <w:rtl w:val="0"/>
          <w:lang w:val="en-US"/>
        </w:rPr>
        <w:t>), 4 for MSMW(</w:t>
      </w:r>
      <w:r>
        <w:rPr>
          <w:rStyle w:val="Hyperlink.0"/>
        </w:rPr>
        <w:fldChar w:fldCharType="begin" w:fldLock="0"/>
      </w:r>
      <w:r>
        <w:rPr>
          <w:rStyle w:val="Hyperlink.0"/>
        </w:rPr>
        <w:instrText xml:space="preserve"> HYPERLINK \l "refbranstrom" </w:instrText>
      </w:r>
      <w:r>
        <w:rPr>
          <w:rStyle w:val="Hyperlink.0"/>
        </w:rPr>
        <w:fldChar w:fldCharType="separate" w:fldLock="0"/>
      </w:r>
      <w:r>
        <w:rPr>
          <w:rStyle w:val="Hyperlink.0"/>
          <w:rtl w:val="0"/>
        </w:rPr>
        <w:t>Branstrom and Pachankis, n.d.</w:t>
      </w:r>
      <w:r>
        <w:rPr/>
        <w:fldChar w:fldCharType="end" w:fldLock="0"/>
      </w:r>
      <w:r>
        <w:rPr>
          <w:rtl w:val="0"/>
          <w:lang w:val="en-US"/>
        </w:rPr>
        <w:t xml:space="preserve">; </w:t>
      </w:r>
      <w:r>
        <w:rPr>
          <w:rStyle w:val="Hyperlink.0"/>
        </w:rPr>
        <w:fldChar w:fldCharType="begin" w:fldLock="0"/>
      </w:r>
      <w:r>
        <w:rPr>
          <w:rStyle w:val="Hyperlink.0"/>
        </w:rPr>
        <w:instrText xml:space="preserve"> HYPERLINK \l "refferlatte2018" </w:instrText>
      </w:r>
      <w:r>
        <w:rPr>
          <w:rStyle w:val="Hyperlink.0"/>
        </w:rPr>
        <w:fldChar w:fldCharType="separate" w:fldLock="0"/>
      </w:r>
      <w:r>
        <w:rPr>
          <w:rStyle w:val="Hyperlink.0"/>
          <w:rtl w:val="0"/>
        </w:rPr>
        <w:t>Ferlatte et al., 2018b</w:t>
      </w:r>
      <w:r>
        <w:rPr/>
        <w:fldChar w:fldCharType="end" w:fldLock="0"/>
      </w:r>
      <w:r>
        <w:rPr>
          <w:rtl w:val="0"/>
          <w:lang w:val="en-US"/>
        </w:rPr>
        <w:t xml:space="preserve">; </w:t>
      </w:r>
      <w:r>
        <w:rPr>
          <w:rStyle w:val="Hyperlink.0"/>
        </w:rPr>
        <w:fldChar w:fldCharType="begin" w:fldLock="0"/>
      </w:r>
      <w:r>
        <w:rPr>
          <w:rStyle w:val="Hyperlink.0"/>
        </w:rPr>
        <w:instrText xml:space="preserve"> HYPERLINK \l "reffriedman2014" </w:instrText>
      </w:r>
      <w:r>
        <w:rPr>
          <w:rStyle w:val="Hyperlink.0"/>
        </w:rPr>
        <w:fldChar w:fldCharType="separate" w:fldLock="0"/>
      </w:r>
      <w:r>
        <w:rPr>
          <w:rStyle w:val="Hyperlink.0"/>
          <w:rtl w:val="0"/>
        </w:rPr>
        <w:t>Friedman et al., 2014</w:t>
      </w:r>
      <w:r>
        <w:rPr/>
        <w:fldChar w:fldCharType="end" w:fldLock="0"/>
      </w:r>
      <w:r>
        <w:rPr>
          <w:rtl w:val="0"/>
          <w:lang w:val="en-US"/>
        </w:rPr>
        <w:t xml:space="preserve">; </w:t>
      </w:r>
      <w:r>
        <w:rPr>
          <w:rStyle w:val="Hyperlink.0"/>
        </w:rPr>
        <w:fldChar w:fldCharType="begin" w:fldLock="0"/>
      </w:r>
      <w:r>
        <w:rPr>
          <w:rStyle w:val="Hyperlink.0"/>
        </w:rPr>
        <w:instrText xml:space="preserve"> HYPERLINK \l "refMustanski2014" </w:instrText>
      </w:r>
      <w:r>
        <w:rPr>
          <w:rStyle w:val="Hyperlink.0"/>
        </w:rPr>
        <w:fldChar w:fldCharType="separate" w:fldLock="0"/>
      </w:r>
      <w:r>
        <w:rPr>
          <w:rStyle w:val="Hyperlink.0"/>
          <w:rtl w:val="0"/>
        </w:rPr>
        <w:t>Mustanski et al., 2014</w:t>
      </w:r>
      <w:r>
        <w:rPr/>
        <w:fldChar w:fldCharType="end" w:fldLock="0"/>
      </w:r>
      <w:r>
        <w:rPr>
          <w:rtl w:val="0"/>
          <w:lang w:val="en-US"/>
        </w:rPr>
        <w:t>), 2 for MSM living with HIV(</w:t>
      </w:r>
      <w:r>
        <w:rPr>
          <w:rStyle w:val="Hyperlink.0"/>
        </w:rPr>
        <w:fldChar w:fldCharType="begin" w:fldLock="0"/>
      </w:r>
      <w:r>
        <w:rPr>
          <w:rStyle w:val="Hyperlink.0"/>
        </w:rPr>
        <w:instrText xml:space="preserve"> HYPERLINK \l "refKurtz2012" </w:instrText>
      </w:r>
      <w:r>
        <w:rPr>
          <w:rStyle w:val="Hyperlink.0"/>
        </w:rPr>
        <w:fldChar w:fldCharType="separate" w:fldLock="0"/>
      </w:r>
      <w:r>
        <w:rPr>
          <w:rStyle w:val="Hyperlink.0"/>
          <w:rtl w:val="0"/>
        </w:rPr>
        <w:t>Kurtz et al., 2012</w:t>
      </w:r>
      <w:r>
        <w:rPr/>
        <w:fldChar w:fldCharType="end" w:fldLock="0"/>
      </w:r>
      <w:r>
        <w:rPr>
          <w:rtl w:val="0"/>
          <w:lang w:val="en-US"/>
        </w:rPr>
        <w:t xml:space="preserve">; </w:t>
      </w:r>
      <w:r>
        <w:rPr>
          <w:rStyle w:val="Hyperlink.0"/>
        </w:rPr>
        <w:fldChar w:fldCharType="begin" w:fldLock="0"/>
      </w:r>
      <w:r>
        <w:rPr>
          <w:rStyle w:val="Hyperlink.0"/>
        </w:rPr>
        <w:instrText xml:space="preserve"> HYPERLINK \l "refng2020" </w:instrText>
      </w:r>
      <w:r>
        <w:rPr>
          <w:rStyle w:val="Hyperlink.0"/>
        </w:rPr>
        <w:fldChar w:fldCharType="separate" w:fldLock="0"/>
      </w:r>
      <w:r>
        <w:rPr>
          <w:rStyle w:val="Hyperlink.0"/>
          <w:rtl w:val="0"/>
        </w:rPr>
        <w:t>Ng et al., 2020</w:t>
      </w:r>
      <w:r>
        <w:rPr/>
        <w:fldChar w:fldCharType="end" w:fldLock="0"/>
      </w:r>
      <w:r>
        <w:rPr>
          <w:rtl w:val="0"/>
          <w:lang w:val="en-US"/>
        </w:rPr>
        <w:t>) and 1 for Latino and Black MSM(</w:t>
      </w:r>
      <w:r>
        <w:rPr>
          <w:rStyle w:val="Hyperlink.0"/>
        </w:rPr>
        <w:fldChar w:fldCharType="begin" w:fldLock="0"/>
      </w:r>
      <w:r>
        <w:rPr>
          <w:rStyle w:val="Hyperlink.0"/>
        </w:rPr>
        <w:instrText xml:space="preserve"> HYPERLINK \l "refMustanski2017" </w:instrText>
      </w:r>
      <w:r>
        <w:rPr>
          <w:rStyle w:val="Hyperlink.0"/>
        </w:rPr>
        <w:fldChar w:fldCharType="separate" w:fldLock="0"/>
      </w:r>
      <w:r>
        <w:rPr>
          <w:rStyle w:val="Hyperlink.0"/>
          <w:rtl w:val="0"/>
        </w:rPr>
        <w:t>Mustanski et al., 2017</w:t>
      </w:r>
      <w:r>
        <w:rPr/>
        <w:fldChar w:fldCharType="end" w:fldLock="0"/>
      </w:r>
      <w:r>
        <w:rPr>
          <w:rtl w:val="0"/>
          <w:lang w:val="en-US"/>
        </w:rPr>
        <w:t>).</w:t>
      </w:r>
    </w:p>
    <w:p>
      <w:pPr>
        <w:pStyle w:val="Body"/>
        <w:jc w:val="center"/>
      </w:pPr>
      <w:r>
        <w:drawing xmlns:a="http://schemas.openxmlformats.org/drawingml/2006/main">
          <wp:inline distT="0" distB="0" distL="0" distR="0">
            <wp:extent cx="5029200" cy="6400800"/>
            <wp:effectExtent l="0" t="0" r="0" b="0"/>
            <wp:docPr id="1073741831" name="officeArt object" descr="Image"/>
            <wp:cNvGraphicFramePr/>
            <a:graphic xmlns:a="http://schemas.openxmlformats.org/drawingml/2006/main">
              <a:graphicData uri="http://schemas.openxmlformats.org/drawingml/2006/picture">
                <pic:pic xmlns:pic="http://schemas.openxmlformats.org/drawingml/2006/picture">
                  <pic:nvPicPr>
                    <pic:cNvPr id="1073741831" name="Image" descr="Image"/>
                    <pic:cNvPicPr>
                      <a:picLocks noChangeAspect="1"/>
                    </pic:cNvPicPr>
                  </pic:nvPicPr>
                  <pic:blipFill>
                    <a:blip r:embed="rId7">
                      <a:extLst/>
                    </a:blip>
                    <a:stretch>
                      <a:fillRect/>
                    </a:stretch>
                  </pic:blipFill>
                  <pic:spPr>
                    <a:xfrm>
                      <a:off x="0" y="0"/>
                      <a:ext cx="5029200" cy="6400800"/>
                    </a:xfrm>
                    <a:prstGeom prst="rect">
                      <a:avLst/>
                    </a:prstGeom>
                    <a:ln w="12700" cap="flat">
                      <a:noFill/>
                      <a:miter lim="400000"/>
                    </a:ln>
                    <a:effectLst/>
                  </pic:spPr>
                </pic:pic>
              </a:graphicData>
            </a:graphic>
          </wp:inline>
        </w:drawing>
      </w:r>
    </w:p>
    <w:p>
      <w:pPr>
        <w:pStyle w:val="Image Caption"/>
      </w:pPr>
      <w:r>
        <w:rPr>
          <w:rtl w:val="0"/>
          <w:lang w:val="en-US"/>
        </w:rPr>
        <w:t>Figure</w:t>
      </w:r>
      <w:bookmarkEnd w:id="31"/>
      <w:r>
        <w:rPr>
          <w:rtl w:val="0"/>
          <w:lang w:val="en-US"/>
        </w:rPr>
        <w:t xml:space="preserve"> </w:t>
      </w:r>
      <w:ins w:id="54" w:date="2021-08-10T09:25:27Z" w:author="Beatrice Scholtes">
        <w:r>
          <w:rPr>
            <w:rtl w:val="0"/>
            <w:lang w:val="en-US"/>
          </w:rPr>
          <w:t xml:space="preserve">3 </w:t>
        </w:r>
      </w:ins>
      <w:bookmarkStart w:name="PlotPop" w:id="55"/>
      <w:bookmarkEnd w:id="55"/>
      <w:r>
        <w:rPr>
          <w:rtl w:val="0"/>
          <w:lang w:val="en-US"/>
        </w:rPr>
        <w:t>:</w:t>
      </w:r>
      <w:r>
        <w:rPr>
          <w:rtl w:val="0"/>
          <w:lang w:val="en-US"/>
        </w:rPr>
        <w:t xml:space="preserve"> Number of studies focusing on a MSM subpopulation</w:t>
      </w:r>
    </w:p>
    <w:p>
      <w:pPr>
        <w:pStyle w:val="heading 3"/>
      </w:pPr>
      <w:bookmarkStart w:name="X41722c76a0fda30fa7565a986e36422b2b1fc63" w:id="56"/>
      <w:r>
        <w:rPr>
          <w:rFonts w:cs="Arial Unicode MS" w:eastAsia="Arial Unicode MS"/>
          <w:rtl w:val="0"/>
          <w:lang w:val="en-US"/>
        </w:rPr>
        <w:t>Syndemic conditions and their measurement</w:t>
      </w:r>
      <w:bookmarkEnd w:id="56"/>
    </w:p>
    <w:p>
      <w:pPr>
        <w:pStyle w:val="heading 4"/>
      </w:pPr>
      <w:bookmarkStart w:name="X380e05962d9f8bb8f712e2adcd7b0886ee0c209" w:id="57"/>
      <w:r>
        <w:rPr>
          <w:rFonts w:cs="Arial Unicode MS" w:eastAsia="Arial Unicode MS"/>
          <w:rtl w:val="0"/>
          <w:lang w:val="en-US"/>
        </w:rPr>
        <w:t>Number and type of syndemic conditions identified</w:t>
      </w:r>
    </w:p>
    <w:p>
      <w:pPr>
        <w:pStyle w:val="First Paragraph"/>
      </w:pPr>
      <w:r>
        <w:rPr>
          <w:rtl w:val="0"/>
          <w:lang w:val="en-US"/>
        </w:rPr>
        <w:t xml:space="preserve">We identified 46 different syndemic conditions in the 94 quantitative studies we included : depression or depressive symptoms (N = 76), intimate partner violence [IPV] (N = 45), substance use (N = 43), childhood sexual abuse [CSA] (N = 34), polysubstance use (N = 26) , binge drinking (N = 22), sexual compulsivity (N = 19), alcohol use disorder [AUD] (N = 18), suicidal thoughts and/or attempts (N = 16), sexual risk behaviors (N = 15), experiences of violence (N = 15), anxiety (N = 14), substance use disorder [SUD] (N = 13), alcohol use (N = 12), discrimination (N = 10), post-traumatic stress disorder [PTSD] (N = 34), chemsex (N = 7), loneliness (N = 6), incarceration (N = 5), unstable housing (N = 5), tobacco use (N = 5), general mental distress (N = 5), low social support (N = 4), low self-esteem (N = 4), internalised homophobia (N = 3), exchange sex (N = 3), sexually transmitted infections [STI] (N = 3), childhood abuse (N = 3), intravenous drug use [IDU] (N = 2), poverty (N = 2), unemployment (N = 2), poor healthcare access (N = 2), involuntary subordination (N = 2), HIV diagnosis (N = 2), hostility (N = 2), stress (N = 2), experience of trauma (N = 2), </w:t>
      </w:r>
      <w:commentRangeStart w:id="58"/>
      <w:r>
        <w:rPr>
          <w:rtl w:val="0"/>
          <w:lang w:val="en-US"/>
        </w:rPr>
        <w:t>school bullying (N = 1), sleep disturbance (N = 1), cognitive escape (N = 1), attention deficit hyperactivity disorder [ADHD] (N = 1), impulsivity (N = 1), hypersexuality (N = 1), alexithymia (N = 1), poor physical health (N = 1) and frequenting gay social venues (N = 1).</w:t>
      </w:r>
      <w:commentRangeEnd w:id="58"/>
      <w:r>
        <w:commentReference w:id="58"/>
      </w:r>
    </w:p>
    <w:p>
      <w:pPr>
        <w:pStyle w:val="Body Text"/>
      </w:pPr>
      <w:r>
        <w:rPr>
          <w:rtl w:val="0"/>
          <w:lang w:val="en-US"/>
        </w:rPr>
        <w:t xml:space="preserve">We chose to distinguish </w:t>
      </w:r>
      <w:ins w:id="59" w:date="2021-08-10T09:30:17Z" w:author="Beatrice Scholtes">
        <w:r>
          <w:rPr>
            <w:rtl w:val="0"/>
            <w:lang w:val="en-US"/>
          </w:rPr>
          <w:t xml:space="preserve">between </w:t>
        </w:r>
      </w:ins>
      <w:r>
        <w:rPr>
          <w:rtl w:val="0"/>
          <w:lang w:val="en-US"/>
        </w:rPr>
        <w:t>alcohol use disorder, binge drinking and alcohol use instead of merging them in</w:t>
      </w:r>
      <w:ins w:id="60" w:date="2021-08-10T09:30:23Z" w:author="Beatrice Scholtes">
        <w:r>
          <w:rPr>
            <w:rtl w:val="0"/>
            <w:lang w:val="en-US"/>
          </w:rPr>
          <w:t>to</w:t>
        </w:r>
      </w:ins>
      <w:r>
        <w:rPr>
          <w:rtl w:val="0"/>
          <w:lang w:val="en-US"/>
        </w:rPr>
        <w:t xml:space="preserve"> a broad </w:t>
      </w:r>
      <w:r>
        <w:rPr>
          <w:rtl w:val="0"/>
          <w:lang w:val="en-US"/>
        </w:rPr>
        <w:t>“</w:t>
      </w:r>
      <w:r>
        <w:rPr>
          <w:rtl w:val="0"/>
          <w:lang w:val="en-US"/>
        </w:rPr>
        <w:t>alcohol-related syndemic condition.</w:t>
      </w:r>
      <w:r>
        <w:rPr>
          <w:rtl w:val="0"/>
          <w:lang w:val="en-US"/>
        </w:rPr>
        <w:t xml:space="preserve">” </w:t>
      </w:r>
      <w:r>
        <w:rPr>
          <w:rtl w:val="0"/>
          <w:lang w:val="en-US"/>
        </w:rPr>
        <w:t xml:space="preserve">Some authors also considered </w:t>
      </w:r>
      <w:r>
        <w:rPr>
          <w:rtl w:val="0"/>
          <w:lang w:val="en-US"/>
        </w:rPr>
        <w:t>“</w:t>
      </w:r>
      <w:r>
        <w:rPr>
          <w:rtl w:val="0"/>
          <w:lang w:val="en-US"/>
        </w:rPr>
        <w:t>heavy drinking</w:t>
      </w:r>
      <w:r>
        <w:rPr>
          <w:rtl w:val="0"/>
          <w:lang w:val="en-US"/>
        </w:rPr>
        <w:t xml:space="preserve">” </w:t>
      </w:r>
      <w:r>
        <w:rPr>
          <w:rtl w:val="0"/>
          <w:lang w:val="en-US"/>
        </w:rPr>
        <w:t>(</w:t>
      </w:r>
      <w:r>
        <w:rPr>
          <w:rStyle w:val="Hyperlink.0"/>
        </w:rPr>
        <w:fldChar w:fldCharType="begin" w:fldLock="0"/>
      </w:r>
      <w:r>
        <w:rPr>
          <w:rStyle w:val="Hyperlink.0"/>
        </w:rPr>
        <w:instrText xml:space="preserve"> HYPERLINK \l "refmartinez2020" </w:instrText>
      </w:r>
      <w:r>
        <w:rPr>
          <w:rStyle w:val="Hyperlink.0"/>
        </w:rPr>
        <w:fldChar w:fldCharType="separate" w:fldLock="0"/>
      </w:r>
      <w:r>
        <w:rPr>
          <w:rStyle w:val="Hyperlink.0"/>
          <w:rtl w:val="0"/>
        </w:rPr>
        <w:t>Martinez et al., 2020</w:t>
      </w:r>
      <w:r>
        <w:rPr/>
        <w:fldChar w:fldCharType="end" w:fldLock="0"/>
      </w:r>
      <w:r>
        <w:rPr>
          <w:rtl w:val="0"/>
          <w:lang w:val="en-US"/>
        </w:rPr>
        <w:t xml:space="preserve">; </w:t>
      </w:r>
      <w:r>
        <w:rPr>
          <w:rStyle w:val="Hyperlink.0"/>
        </w:rPr>
        <w:fldChar w:fldCharType="begin" w:fldLock="0"/>
      </w:r>
      <w:r>
        <w:rPr>
          <w:rStyle w:val="Hyperlink.0"/>
        </w:rPr>
        <w:instrText xml:space="preserve"> HYPERLINK \l "refMartinez2016a" </w:instrText>
      </w:r>
      <w:r>
        <w:rPr>
          <w:rStyle w:val="Hyperlink.0"/>
        </w:rPr>
        <w:fldChar w:fldCharType="separate" w:fldLock="0"/>
      </w:r>
      <w:r>
        <w:rPr>
          <w:rStyle w:val="Hyperlink.0"/>
          <w:rtl w:val="0"/>
        </w:rPr>
        <w:t>Martinez et al., 2016</w:t>
      </w:r>
      <w:r>
        <w:rPr/>
        <w:fldChar w:fldCharType="end" w:fldLock="0"/>
      </w:r>
      <w:r>
        <w:rPr>
          <w:rtl w:val="0"/>
          <w:lang w:val="en-US"/>
        </w:rPr>
        <w:t xml:space="preserve">) or </w:t>
      </w:r>
      <w:r>
        <w:rPr>
          <w:rtl w:val="0"/>
          <w:lang w:val="en-US"/>
        </w:rPr>
        <w:t>“</w:t>
      </w:r>
      <w:r>
        <w:rPr>
          <w:rtl w:val="0"/>
          <w:lang w:val="en-US"/>
        </w:rPr>
        <w:t>heavy alcohol use</w:t>
      </w:r>
      <w:r>
        <w:rPr>
          <w:rtl w:val="0"/>
          <w:lang w:val="en-US"/>
        </w:rPr>
        <w:t>”</w:t>
      </w:r>
      <w:r>
        <w:rPr>
          <w:rtl w:val="0"/>
          <w:lang w:val="en-US"/>
        </w:rPr>
        <w:t>(</w:t>
      </w:r>
      <w:r>
        <w:rPr>
          <w:rStyle w:val="Hyperlink.0"/>
        </w:rPr>
        <w:fldChar w:fldCharType="begin" w:fldLock="0"/>
      </w:r>
      <w:r>
        <w:rPr>
          <w:rStyle w:val="Hyperlink.0"/>
        </w:rPr>
        <w:instrText xml:space="preserve"> HYPERLINK \l "refMimiaga2015b" </w:instrText>
      </w:r>
      <w:r>
        <w:rPr>
          <w:rStyle w:val="Hyperlink.0"/>
        </w:rPr>
        <w:fldChar w:fldCharType="separate" w:fldLock="0"/>
      </w:r>
      <w:r>
        <w:rPr>
          <w:rStyle w:val="Hyperlink.0"/>
          <w:rtl w:val="0"/>
        </w:rPr>
        <w:t>Mimiaga et al., 2015</w:t>
      </w:r>
      <w:r>
        <w:rPr/>
        <w:fldChar w:fldCharType="end" w:fldLock="0"/>
      </w:r>
      <w:r>
        <w:rPr>
          <w:rtl w:val="0"/>
          <w:lang w:val="en-US"/>
        </w:rPr>
        <w:t xml:space="preserve">) but we chose to aggregate these conditions under </w:t>
      </w:r>
      <w:r>
        <w:rPr>
          <w:rtl w:val="0"/>
          <w:lang w:val="en-US"/>
        </w:rPr>
        <w:t>“</w:t>
      </w:r>
      <w:r>
        <w:rPr>
          <w:rtl w:val="0"/>
          <w:lang w:val="en-US"/>
        </w:rPr>
        <w:t>binge drinking</w:t>
      </w:r>
      <w:r>
        <w:rPr>
          <w:rtl w:val="0"/>
          <w:lang w:val="en-US"/>
        </w:rPr>
        <w:t xml:space="preserve">” </w:t>
      </w:r>
      <w:r>
        <w:rPr>
          <w:rtl w:val="0"/>
          <w:lang w:val="en-US"/>
        </w:rPr>
        <w:t>for clarity. Similarly, we distinguish between substance use, substance use disorder, intravenous drug use, polysubstance use, marijuana use, tobacco use and chemsex since they differ in</w:t>
      </w:r>
      <w:ins w:id="61" w:date="2021-08-10T09:30:45Z" w:author="Beatrice Scholtes">
        <w:r>
          <w:rPr>
            <w:rtl w:val="0"/>
            <w:lang w:val="en-US"/>
          </w:rPr>
          <w:t xml:space="preserve"> terms of</w:t>
        </w:r>
      </w:ins>
      <w:r>
        <w:rPr>
          <w:rtl w:val="0"/>
          <w:lang w:val="en-US"/>
        </w:rPr>
        <w:t xml:space="preserve"> potential harm and the context of use.</w:t>
      </w:r>
    </w:p>
    <w:p>
      <w:pPr>
        <w:pStyle w:val="Body Text"/>
      </w:pPr>
      <w:r>
        <w:rPr>
          <w:rtl w:val="0"/>
          <w:lang w:val="en-US"/>
        </w:rPr>
        <w:t xml:space="preserve">Despite the </w:t>
      </w:r>
      <w:del w:id="62" w:date="2021-08-10T09:31:56Z" w:author="Beatrice Scholtes">
        <w:r>
          <w:rPr>
            <w:rtl w:val="0"/>
            <w:lang w:val="en-US"/>
          </w:rPr>
          <w:delText>important</w:delText>
        </w:r>
      </w:del>
      <w:ins w:id="63" w:date="2021-08-10T09:31:56Z" w:author="Beatrice Scholtes">
        <w:r>
          <w:rPr>
            <w:rtl w:val="0"/>
            <w:lang w:val="en-US"/>
          </w:rPr>
          <w:t>high</w:t>
        </w:r>
      </w:ins>
      <w:r>
        <w:rPr>
          <w:rtl w:val="0"/>
          <w:lang w:val="en-US"/>
        </w:rPr>
        <w:t xml:space="preserve"> number of syndemic conditions studied in the literature, the impact of the seminal study by Stall et al.(</w:t>
      </w:r>
      <w:r>
        <w:rPr>
          <w:rStyle w:val="Hyperlink.0"/>
        </w:rPr>
        <w:fldChar w:fldCharType="begin" w:fldLock="0"/>
      </w:r>
      <w:r>
        <w:rPr>
          <w:rStyle w:val="Hyperlink.0"/>
        </w:rPr>
        <w:instrText xml:space="preserve"> HYPERLINK \l "refStall2003" </w:instrText>
      </w:r>
      <w:r>
        <w:rPr>
          <w:rStyle w:val="Hyperlink.0"/>
        </w:rPr>
        <w:fldChar w:fldCharType="separate" w:fldLock="0"/>
      </w:r>
      <w:r>
        <w:rPr>
          <w:rStyle w:val="Hyperlink.0"/>
          <w:rtl w:val="0"/>
        </w:rPr>
        <w:t>Stall et al., 2003</w:t>
      </w:r>
      <w:r>
        <w:rPr/>
        <w:fldChar w:fldCharType="end" w:fldLock="0"/>
      </w:r>
      <w:r>
        <w:rPr>
          <w:rtl w:val="0"/>
          <w:lang w:val="en-US"/>
        </w:rPr>
        <w:t xml:space="preserve">) is </w:t>
      </w:r>
      <w:commentRangeStart w:id="64"/>
      <w:r>
        <w:rPr>
          <w:rtl w:val="0"/>
          <w:lang w:val="en-US"/>
        </w:rPr>
        <w:t>striking</w:t>
      </w:r>
      <w:commentRangeEnd w:id="64"/>
      <w:r>
        <w:commentReference w:id="64"/>
      </w:r>
      <w:ins w:id="65" w:date="2021-08-10T09:32:11Z" w:author="Beatrice Scholtes">
        <w:r>
          <w:rPr>
            <w:rtl w:val="0"/>
            <w:lang w:val="en-US"/>
          </w:rPr>
          <w:t>.</w:t>
        </w:r>
      </w:ins>
      <w:r>
        <w:rPr>
          <w:rtl w:val="0"/>
          <w:lang w:val="en-US"/>
        </w:rPr>
        <w:t xml:space="preserve"> </w:t>
      </w:r>
      <w:ins w:id="66" w:date="2021-08-10T09:32:14Z" w:author="Beatrice Scholtes">
        <w:r>
          <w:rPr>
            <w:rtl w:val="0"/>
            <w:lang w:val="en-US"/>
          </w:rPr>
          <w:t>T</w:t>
        </w:r>
      </w:ins>
      <w:del w:id="67" w:date="2021-08-10T09:32:13Z" w:author="Beatrice Scholtes">
        <w:r>
          <w:rPr>
            <w:rtl w:val="0"/>
            <w:lang w:val="en-US"/>
          </w:rPr>
          <w:delText>as t</w:delText>
        </w:r>
      </w:del>
      <w:r>
        <w:rPr>
          <w:rtl w:val="0"/>
          <w:lang w:val="en-US"/>
        </w:rPr>
        <w:t xml:space="preserve">he conditions </w:t>
      </w:r>
      <w:ins w:id="68" w:date="2021-08-10T09:32:42Z" w:author="Beatrice Scholtes">
        <w:r>
          <w:rPr>
            <w:rtl w:val="0"/>
            <w:lang w:val="en-US"/>
          </w:rPr>
          <w:t xml:space="preserve">studied </w:t>
        </w:r>
      </w:ins>
      <w:r>
        <w:rPr>
          <w:rtl w:val="0"/>
          <w:lang w:val="en-US"/>
        </w:rPr>
        <w:t>in th</w:t>
      </w:r>
      <w:ins w:id="69" w:date="2021-08-10T09:32:39Z" w:author="Beatrice Scholtes">
        <w:r>
          <w:rPr>
            <w:rtl w:val="0"/>
            <w:lang w:val="en-US"/>
          </w:rPr>
          <w:t>at</w:t>
        </w:r>
      </w:ins>
      <w:del w:id="70" w:date="2021-08-10T09:32:37Z" w:author="Beatrice Scholtes">
        <w:r>
          <w:rPr>
            <w:rtl w:val="0"/>
            <w:lang w:val="en-US"/>
          </w:rPr>
          <w:delText>is</w:delText>
        </w:r>
      </w:del>
      <w:r>
        <w:rPr>
          <w:rtl w:val="0"/>
          <w:lang w:val="en-US"/>
        </w:rPr>
        <w:t xml:space="preserve"> paper (depression, IPV, CSA and polysubstance use) are among the five most studied conditions in the field. Furthermore, 91% of the quantitative studies included in our review consider at least one of the four conditions studied by Stall and colleagues as part of a syndemic.</w:t>
      </w:r>
      <w:bookmarkEnd w:id="57"/>
    </w:p>
    <w:p>
      <w:pPr>
        <w:pStyle w:val="heading 4"/>
      </w:pPr>
      <w:bookmarkStart w:name="X44ea8d25bad317eb002f30022f779869b2d4225" w:id="71"/>
      <w:r>
        <w:rPr>
          <w:rFonts w:cs="Arial Unicode MS" w:eastAsia="Arial Unicode MS"/>
          <w:rtl w:val="0"/>
          <w:lang w:val="en-US"/>
        </w:rPr>
        <w:t>Network analysis of the syndemic conditions</w:t>
      </w:r>
    </w:p>
    <w:p>
      <w:pPr>
        <w:pStyle w:val="First Paragraph"/>
      </w:pPr>
      <w:r>
        <w:rPr>
          <w:rtl w:val="0"/>
          <w:lang w:val="en-US"/>
        </w:rPr>
        <w:t xml:space="preserve">In order to better understand the connections between the syndemic conditions in the studies we elaborated a network plot (Figure </w:t>
      </w:r>
      <w:ins w:id="72" w:date="2021-08-10T09:34:37Z" w:author="Beatrice Scholtes">
        <w:r>
          <w:rPr>
            <w:rtl w:val="0"/>
            <w:lang w:val="en-US"/>
          </w:rPr>
          <w:t>4</w:t>
        </w:r>
      </w:ins>
      <w:r>
        <w:rPr>
          <w:rtl w:val="0"/>
          <w:lang w:val="en-US"/>
        </w:rPr>
        <w:t xml:space="preserve">). Nodes represent the syndemic conditions studied in the literature and </w:t>
      </w:r>
      <w:commentRangeStart w:id="73"/>
      <w:r>
        <w:rPr>
          <w:rtl w:val="0"/>
          <w:lang w:val="en-US"/>
        </w:rPr>
        <w:t>edges</w:t>
      </w:r>
      <w:commentRangeEnd w:id="73"/>
      <w:r>
        <w:commentReference w:id="73"/>
      </w:r>
      <w:r>
        <w:rPr>
          <w:rtl w:val="0"/>
          <w:lang w:val="en-US"/>
        </w:rPr>
        <w:t xml:space="preserve"> are drawn between two nodes when two conditions are studied in the same research paper. Furthermore, </w:t>
      </w:r>
      <w:commentRangeStart w:id="74"/>
      <w:r>
        <w:rPr>
          <w:rtl w:val="0"/>
          <w:lang w:val="en-US"/>
        </w:rPr>
        <w:t>edges</w:t>
      </w:r>
      <w:commentRangeEnd w:id="74"/>
      <w:r>
        <w:commentReference w:id="74"/>
      </w:r>
      <w:r>
        <w:rPr>
          <w:rtl w:val="0"/>
          <w:lang w:val="en-US"/>
        </w:rPr>
        <w:t xml:space="preserve"> between nodes are thicker </w:t>
      </w:r>
      <w:del w:id="75" w:date="2021-08-10T09:36:02Z" w:author="Beatrice Scholtes">
        <w:r>
          <w:rPr>
            <w:rtl w:val="0"/>
            <w:lang w:val="en-US"/>
          </w:rPr>
          <w:delText>as</w:delText>
        </w:r>
      </w:del>
      <w:ins w:id="76" w:date="2021-08-10T09:36:03Z" w:author="Beatrice Scholtes">
        <w:r>
          <w:rPr>
            <w:rtl w:val="0"/>
            <w:lang w:val="en-US"/>
          </w:rPr>
          <w:t>if</w:t>
        </w:r>
      </w:ins>
      <w:r>
        <w:rPr>
          <w:rtl w:val="0"/>
          <w:lang w:val="en-US"/>
        </w:rPr>
        <w:t xml:space="preserve"> the two conditions are frequently studied together. Furthermore, </w:t>
      </w:r>
      <w:commentRangeStart w:id="77"/>
      <w:del w:id="78" w:date="2021-08-10T09:36:40Z" w:author="Beatrice Scholtes">
        <w:r>
          <w:rPr>
            <w:rtl w:val="0"/>
            <w:lang w:val="en-US"/>
          </w:rPr>
          <w:delText>circles</w:delText>
        </w:r>
      </w:del>
      <w:commentRangeEnd w:id="77"/>
      <w:r>
        <w:commentReference w:id="77"/>
      </w:r>
      <w:del w:id="79" w:date="2021-08-10T09:36:40Z" w:author="Beatrice Scholtes">
        <w:r>
          <w:rPr>
            <w:rtl w:val="0"/>
            <w:lang w:val="en-US"/>
          </w:rPr>
          <w:delText xml:space="preserve"> around the </w:delText>
        </w:r>
      </w:del>
      <w:ins w:id="80" w:date="2021-08-10T09:36:43Z" w:author="Beatrice Scholtes">
        <w:r>
          <w:rPr>
            <w:rtl w:val="0"/>
            <w:lang w:val="en-US"/>
          </w:rPr>
          <w:t xml:space="preserve">the edge of the </w:t>
        </w:r>
      </w:ins>
      <w:r>
        <w:rPr>
          <w:rtl w:val="0"/>
          <w:lang w:val="en-US"/>
        </w:rPr>
        <w:t xml:space="preserve">nodes represent </w:t>
      </w:r>
      <w:ins w:id="81" w:date="2021-08-10T09:36:51Z" w:author="Beatrice Scholtes">
        <w:r>
          <w:rPr>
            <w:rtl w:val="0"/>
            <w:lang w:val="en-US"/>
          </w:rPr>
          <w:t xml:space="preserve">a </w:t>
        </w:r>
      </w:ins>
      <w:r>
        <w:rPr>
          <w:rtl w:val="0"/>
          <w:lang w:val="en-US"/>
        </w:rPr>
        <w:t xml:space="preserve">pie chart of their frequency in syndemic literature. For example, depression, the most studied condition, appears in 81% of our sample. As such, the node is circled by a chart representing this proportion. Moreover, as a force-directed graph, the location of the nodes gives an indication regarding their </w:t>
      </w:r>
      <w:commentRangeStart w:id="82"/>
      <w:r>
        <w:rPr>
          <w:rtl w:val="0"/>
          <w:lang w:val="en-US"/>
        </w:rPr>
        <w:t>importance</w:t>
      </w:r>
      <w:commentRangeEnd w:id="82"/>
      <w:r>
        <w:commentReference w:id="82"/>
      </w:r>
      <w:r>
        <w:rPr>
          <w:rtl w:val="0"/>
          <w:lang w:val="en-US"/>
        </w:rPr>
        <w:t>. As such, depression occupies a more central position than ADHD which was only studied once.</w:t>
      </w:r>
    </w:p>
    <w:p>
      <w:pPr>
        <w:pStyle w:val="Body Text"/>
      </w:pPr>
      <w:r>
        <w:rPr>
          <w:rtl w:val="0"/>
          <w:lang w:val="en-US"/>
        </w:rPr>
        <w:t xml:space="preserve">In this </w:t>
      </w:r>
      <w:del w:id="83" w:date="2021-08-10T09:43:04Z" w:author="Beatrice Scholtes">
        <w:r>
          <w:rPr>
            <w:rtl w:val="0"/>
            <w:lang w:val="en-US"/>
          </w:rPr>
          <w:delText>graph</w:delText>
        </w:r>
      </w:del>
      <w:ins w:id="84" w:date="2021-08-10T09:43:05Z" w:author="Beatrice Scholtes">
        <w:r>
          <w:rPr>
            <w:rtl w:val="0"/>
            <w:lang w:val="en-US"/>
          </w:rPr>
          <w:t>figure</w:t>
        </w:r>
      </w:ins>
      <w:r>
        <w:rPr>
          <w:rtl w:val="0"/>
          <w:lang w:val="en-US"/>
        </w:rPr>
        <w:t xml:space="preserve">, we divided </w:t>
      </w:r>
      <w:del w:id="85" w:date="2021-08-10T09:43:13Z" w:author="Beatrice Scholtes">
        <w:r>
          <w:rPr>
            <w:rtl w:val="0"/>
            <w:lang w:val="en-US"/>
          </w:rPr>
          <w:delText>each</w:delText>
        </w:r>
      </w:del>
      <w:ins w:id="86" w:date="2021-08-10T09:43:13Z" w:author="Beatrice Scholtes">
        <w:r>
          <w:rPr>
            <w:rtl w:val="0"/>
            <w:lang w:val="en-US"/>
          </w:rPr>
          <w:t>the</w:t>
        </w:r>
      </w:ins>
      <w:r>
        <w:rPr>
          <w:rtl w:val="0"/>
          <w:lang w:val="en-US"/>
        </w:rPr>
        <w:t xml:space="preserve"> conditions </w:t>
      </w:r>
      <w:ins w:id="87" w:date="2021-08-10T09:43:19Z" w:author="Beatrice Scholtes">
        <w:r>
          <w:rPr>
            <w:rtl w:val="0"/>
            <w:lang w:val="en-US"/>
          </w:rPr>
          <w:t xml:space="preserve">studied </w:t>
        </w:r>
      </w:ins>
      <w:r>
        <w:rPr>
          <w:rtl w:val="0"/>
          <w:lang w:val="en-US"/>
        </w:rPr>
        <w:t xml:space="preserve">into 4 categories </w:t>
      </w:r>
      <w:ins w:id="88" w:date="2021-08-10T09:45:03Z" w:author="Beatrice Scholtes">
        <w:r>
          <w:rPr>
            <w:rtl w:val="0"/>
            <w:lang w:val="en-US"/>
          </w:rPr>
          <w:t>:</w:t>
        </w:r>
      </w:ins>
      <w:del w:id="89" w:date="2021-08-10T09:45:02Z" w:author="Beatrice Scholtes">
        <w:r>
          <w:rPr>
            <w:rtl w:val="0"/>
            <w:lang w:val="en-US"/>
          </w:rPr>
          <w:delText xml:space="preserve">: </w:delText>
        </w:r>
      </w:del>
      <w:ins w:id="90" w:date="2021-08-10T09:45:01Z" w:author="Beatrice Scholtes">
        <w:r>
          <w:rPr>
            <w:rtl w:val="0"/>
            <w:lang w:val="en-US"/>
          </w:rPr>
          <w:t xml:space="preserve"> </w:t>
        </w:r>
      </w:ins>
      <w:r>
        <w:rPr>
          <w:rtl w:val="0"/>
          <w:lang w:val="en-US"/>
        </w:rPr>
        <w:t>mental health (e.g.</w:t>
      </w:r>
      <w:r>
        <w:rPr>
          <w:rtl w:val="0"/>
          <w:lang w:val="en-US"/>
        </w:rPr>
        <w:t> </w:t>
      </w:r>
      <w:r>
        <w:rPr>
          <w:rtl w:val="0"/>
          <w:lang w:val="en-US"/>
        </w:rPr>
        <w:t>depression, anxiety, PTSD)</w:t>
      </w:r>
      <w:ins w:id="91" w:date="2021-08-10T09:45:09Z" w:author="Beatrice Scholtes">
        <w:r>
          <w:rPr>
            <w:rtl w:val="0"/>
            <w:lang w:val="en-US"/>
          </w:rPr>
          <w:t xml:space="preserve"> in blue</w:t>
        </w:r>
      </w:ins>
      <w:r>
        <w:rPr>
          <w:rtl w:val="0"/>
          <w:lang w:val="en-US"/>
        </w:rPr>
        <w:t>,</w:t>
      </w:r>
      <w:ins w:id="92" w:date="2021-08-10T09:45:13Z" w:author="Beatrice Scholtes">
        <w:r>
          <w:rPr>
            <w:rtl w:val="0"/>
            <w:lang w:val="en-US"/>
          </w:rPr>
          <w:t xml:space="preserve"> </w:t>
        </w:r>
      </w:ins>
      <w:del w:id="93" w:date="2021-08-10T09:45:12Z" w:author="Beatrice Scholtes">
        <w:r>
          <w:rPr>
            <w:rtl w:val="0"/>
            <w:lang w:val="en-US"/>
          </w:rPr>
          <w:delText xml:space="preserve"> </w:delText>
        </w:r>
      </w:del>
      <w:r>
        <w:rPr>
          <w:rtl w:val="0"/>
          <w:lang w:val="en-US"/>
        </w:rPr>
        <w:t>social conditions (e.g.</w:t>
      </w:r>
      <w:r>
        <w:rPr>
          <w:rtl w:val="0"/>
          <w:lang w:val="en-US"/>
        </w:rPr>
        <w:t> </w:t>
      </w:r>
      <w:r>
        <w:rPr>
          <w:rtl w:val="0"/>
          <w:lang w:val="en-US"/>
        </w:rPr>
        <w:t>substance use, loneliness)</w:t>
      </w:r>
      <w:ins w:id="94" w:date="2021-08-10T09:45:17Z" w:author="Beatrice Scholtes">
        <w:r>
          <w:rPr>
            <w:rtl w:val="0"/>
            <w:lang w:val="en-US"/>
          </w:rPr>
          <w:t xml:space="preserve"> in blue</w:t>
        </w:r>
      </w:ins>
      <w:r>
        <w:rPr>
          <w:rtl w:val="0"/>
          <w:lang w:val="en-US"/>
        </w:rPr>
        <w:t>,</w:t>
      </w:r>
      <w:del w:id="95" w:date="2021-08-10T09:45:20Z" w:author="Beatrice Scholtes">
        <w:r>
          <w:rPr>
            <w:rtl w:val="0"/>
            <w:lang w:val="en-US"/>
          </w:rPr>
          <w:delText xml:space="preserve"> </w:delText>
        </w:r>
      </w:del>
      <w:ins w:id="96" w:date="2021-08-10T09:45:19Z" w:author="Beatrice Scholtes">
        <w:r>
          <w:rPr>
            <w:rtl w:val="0"/>
            <w:lang w:val="en-US"/>
          </w:rPr>
          <w:t xml:space="preserve"> </w:t>
        </w:r>
      </w:ins>
      <w:r>
        <w:rPr>
          <w:rtl w:val="0"/>
          <w:lang w:val="en-US"/>
        </w:rPr>
        <w:t>structural conditions (e.g.</w:t>
      </w:r>
      <w:r>
        <w:rPr>
          <w:rtl w:val="0"/>
          <w:lang w:val="en-US"/>
        </w:rPr>
        <w:t> </w:t>
      </w:r>
      <w:r>
        <w:rPr>
          <w:rtl w:val="0"/>
          <w:lang w:val="en-US"/>
        </w:rPr>
        <w:t xml:space="preserve">unemployment, healthcare access) </w:t>
      </w:r>
      <w:ins w:id="97" w:date="2021-08-10T09:45:25Z" w:author="Beatrice Scholtes">
        <w:r>
          <w:rPr>
            <w:rtl w:val="0"/>
            <w:lang w:val="en-US"/>
          </w:rPr>
          <w:t xml:space="preserve">in orange </w:t>
        </w:r>
      </w:ins>
      <w:r>
        <w:rPr>
          <w:rtl w:val="0"/>
          <w:lang w:val="en-US"/>
        </w:rPr>
        <w:t>and physical health (e.g.</w:t>
      </w:r>
      <w:r>
        <w:rPr>
          <w:rtl w:val="0"/>
          <w:lang w:val="en-US"/>
        </w:rPr>
        <w:t> </w:t>
      </w:r>
      <w:r>
        <w:rPr>
          <w:rtl w:val="0"/>
          <w:lang w:val="en-US"/>
        </w:rPr>
        <w:t>STI, HIV)</w:t>
      </w:r>
      <w:ins w:id="98" w:date="2021-08-10T09:45:30Z" w:author="Beatrice Scholtes">
        <w:r>
          <w:rPr>
            <w:rtl w:val="0"/>
            <w:lang w:val="en-US"/>
          </w:rPr>
          <w:t xml:space="preserve"> in red</w:t>
        </w:r>
      </w:ins>
      <w:del w:id="99" w:date="2021-08-10T09:45:31Z" w:author="Beatrice Scholtes">
        <w:r>
          <w:rPr>
            <w:rtl w:val="0"/>
            <w:lang w:val="en-US"/>
          </w:rPr>
          <w:delText xml:space="preserve"> </w:delText>
        </w:r>
      </w:del>
      <w:r>
        <w:rPr>
          <w:rtl w:val="0"/>
          <w:lang w:val="en-US"/>
        </w:rPr>
        <w:t xml:space="preserve">. </w:t>
      </w:r>
      <w:del w:id="100" w:date="2021-08-10T09:43:35Z" w:author="Beatrice Scholtes">
        <w:r>
          <w:rPr>
            <w:rtl w:val="0"/>
            <w:lang w:val="en-US"/>
          </w:rPr>
          <w:delText>When viewing this graph, it is readily apparent</w:delText>
        </w:r>
      </w:del>
      <w:ins w:id="101" w:date="2021-08-10T09:43:38Z" w:author="Beatrice Scholtes">
        <w:r>
          <w:rPr>
            <w:rtl w:val="0"/>
            <w:lang w:val="en-US"/>
          </w:rPr>
          <w:t>The figure shows</w:t>
        </w:r>
      </w:ins>
      <w:r>
        <w:rPr>
          <w:rtl w:val="0"/>
          <w:lang w:val="en-US"/>
        </w:rPr>
        <w:t xml:space="preserve"> that structural syndemic conditions and physical health-related syndemic conditions are much less central</w:t>
      </w:r>
      <w:ins w:id="102" w:date="2021-08-10T09:43:59Z" w:author="Beatrice Scholtes">
        <w:r>
          <w:rPr>
            <w:rtl w:val="0"/>
            <w:lang w:val="en-US"/>
          </w:rPr>
          <w:t xml:space="preserve">, therefore much less studied, </w:t>
        </w:r>
      </w:ins>
      <w:del w:id="103" w:date="2021-08-10T09:43:49Z" w:author="Beatrice Scholtes">
        <w:r>
          <w:rPr>
            <w:rtl w:val="0"/>
            <w:lang w:val="en-US"/>
          </w:rPr>
          <w:delText xml:space="preserve"> </w:delText>
        </w:r>
      </w:del>
      <w:r>
        <w:rPr>
          <w:rtl w:val="0"/>
          <w:lang w:val="en-US"/>
        </w:rPr>
        <w:t>than social syndemic conditions and mental health-related syndemic conditions</w:t>
      </w:r>
      <w:ins w:id="104" w:date="2021-08-10T09:44:15Z" w:author="Beatrice Scholtes">
        <w:r>
          <w:rPr>
            <w:rtl w:val="0"/>
            <w:lang w:val="en-US"/>
          </w:rPr>
          <w:t xml:space="preserve"> which are located towards the centre of the figure</w:t>
        </w:r>
      </w:ins>
      <w:r>
        <w:rPr>
          <w:rtl w:val="0"/>
          <w:lang w:val="en-US"/>
        </w:rPr>
        <w:t>.</w:t>
      </w:r>
    </w:p>
    <w:p>
      <w:pPr>
        <w:pStyle w:val="Body Text"/>
      </w:pPr>
      <w:r>
        <w:rPr>
          <w:rtl w:val="0"/>
          <w:lang w:val="en-US"/>
        </w:rPr>
        <w:t xml:space="preserve">Regarding the </w:t>
      </w:r>
      <w:del w:id="105" w:date="2021-08-10T09:46:07Z" w:author="Beatrice Scholtes">
        <w:r>
          <w:rPr>
            <w:rtl w:val="0"/>
            <w:lang w:val="en-US"/>
          </w:rPr>
          <w:delText>edges</w:delText>
        </w:r>
      </w:del>
      <w:ins w:id="106" w:date="2021-08-10T09:46:09Z" w:author="Beatrice Scholtes">
        <w:r>
          <w:rPr>
            <w:rtl w:val="0"/>
            <w:lang w:val="en-US"/>
          </w:rPr>
          <w:t>connectors</w:t>
        </w:r>
      </w:ins>
      <w:r>
        <w:rPr>
          <w:rtl w:val="0"/>
          <w:lang w:val="en-US"/>
        </w:rPr>
        <w:t xml:space="preserve"> of the network, we identified 337 pairs of syndemic conditions. However, nearly half of these pairs of conditions (N = 157) appear in only one research paper. On the other hand , the most studied pairs of syndemic conditions were depression and IPV (N = 37), depression and substance use </w:t>
      </w:r>
      <w:del w:id="107" w:date="2021-08-10T09:46:33Z" w:author="Beatrice Scholtes">
        <w:r>
          <w:rPr>
            <w:rtl w:val="0"/>
            <w:lang w:val="en-US"/>
          </w:rPr>
          <w:delText>(N =</w:delText>
        </w:r>
      </w:del>
      <w:r>
        <w:rPr>
          <w:rtl w:val="0"/>
          <w:lang w:val="en-US"/>
        </w:rPr>
        <w:t xml:space="preserve"> (N = 33), depression and CSA (N = 29), depression and polysubstance use (N = 24) and IPV and CSA (N = 24).</w:t>
      </w:r>
      <w:r>
        <w:br w:type="textWrapping"/>
      </w:r>
      <w:commentRangeStart w:id="108"/>
    </w:p>
    <w:p>
      <w:pPr>
        <w:pStyle w:val="Body Text"/>
        <w:rPr>
          <w:ins w:id="109" w:date="2021-08-10T09:50:41Z" w:author="Beatrice Scholtes"/>
        </w:rPr>
      </w:pPr>
      <w:r>
        <w:rPr>
          <w:rtl w:val="0"/>
          <w:lang w:val="en-US"/>
        </w:rPr>
        <w:t>We also computed centrality indices for th</w:t>
      </w:r>
      <w:ins w:id="110" w:date="2021-08-10T09:46:46Z" w:author="Beatrice Scholtes">
        <w:r>
          <w:rPr>
            <w:rtl w:val="0"/>
            <w:lang w:val="en-US"/>
          </w:rPr>
          <w:t>e</w:t>
        </w:r>
      </w:ins>
      <w:del w:id="111" w:date="2021-08-10T09:46:46Z" w:author="Beatrice Scholtes">
        <w:r>
          <w:rPr>
            <w:rtl w:val="0"/>
            <w:lang w:val="en-US"/>
          </w:rPr>
          <w:delText>is</w:delText>
        </w:r>
      </w:del>
      <w:r>
        <w:rPr>
          <w:rtl w:val="0"/>
          <w:lang w:val="en-US"/>
        </w:rPr>
        <w:t xml:space="preserve"> network, namely degree centrality</w:t>
      </w:r>
      <w:ins w:id="112" w:date="2021-08-10T09:47:15Z" w:author="Beatrice Scholtes">
        <w:r>
          <w:rPr>
            <w:rtl w:val="0"/>
            <w:lang w:val="en-US"/>
          </w:rPr>
          <w:t xml:space="preserve"> -</w:t>
        </w:r>
      </w:ins>
      <w:del w:id="113" w:date="2021-08-10T09:47:14Z" w:author="Beatrice Scholtes">
        <w:r>
          <w:rPr>
            <w:rtl w:val="0"/>
            <w:lang w:val="en-US"/>
          </w:rPr>
          <w:delText>,</w:delText>
        </w:r>
      </w:del>
      <w:r>
        <w:rPr>
          <w:rtl w:val="0"/>
          <w:lang w:val="en-US"/>
        </w:rPr>
        <w:t xml:space="preserve"> the sum of weight in the network, closeness centrality</w:t>
      </w:r>
      <w:ins w:id="114" w:date="2021-08-10T09:47:22Z" w:author="Beatrice Scholtes">
        <w:r>
          <w:rPr>
            <w:rtl w:val="0"/>
            <w:lang w:val="en-US"/>
          </w:rPr>
          <w:t xml:space="preserve"> - </w:t>
        </w:r>
      </w:ins>
      <w:del w:id="115" w:date="2021-08-10T09:47:21Z" w:author="Beatrice Scholtes">
        <w:r>
          <w:rPr>
            <w:rtl w:val="0"/>
            <w:lang w:val="en-US"/>
          </w:rPr>
          <w:delText xml:space="preserve">, </w:delText>
        </w:r>
      </w:del>
      <w:r>
        <w:rPr>
          <w:rtl w:val="0"/>
          <w:lang w:val="en-US"/>
        </w:rPr>
        <w:t>the inverse of the total length of the paths from a node to all other nodes, and betweenness</w:t>
      </w:r>
      <w:ins w:id="116" w:date="2021-08-10T09:47:30Z" w:author="Beatrice Scholtes">
        <w:r>
          <w:rPr>
            <w:rtl w:val="0"/>
            <w:lang w:val="en-US"/>
          </w:rPr>
          <w:t xml:space="preserve"> - </w:t>
        </w:r>
      </w:ins>
      <w:del w:id="117" w:date="2021-08-10T09:47:29Z" w:author="Beatrice Scholtes">
        <w:r>
          <w:rPr>
            <w:rtl w:val="0"/>
            <w:lang w:val="en-US"/>
          </w:rPr>
          <w:delText xml:space="preserve">, </w:delText>
        </w:r>
      </w:del>
      <w:r>
        <w:rPr>
          <w:rtl w:val="0"/>
          <w:lang w:val="en-US"/>
        </w:rPr>
        <w:t>the number of shortest path passing through a node(</w:t>
      </w:r>
      <w:r>
        <w:rPr>
          <w:rStyle w:val="Hyperlink.0"/>
        </w:rPr>
        <w:fldChar w:fldCharType="begin" w:fldLock="0"/>
      </w:r>
      <w:r>
        <w:rPr>
          <w:rStyle w:val="Hyperlink.0"/>
        </w:rPr>
        <w:instrText xml:space="preserve"> HYPERLINK \l "refopsahl2010" </w:instrText>
      </w:r>
      <w:r>
        <w:rPr>
          <w:rStyle w:val="Hyperlink.0"/>
        </w:rPr>
        <w:fldChar w:fldCharType="separate" w:fldLock="0"/>
      </w:r>
      <w:r>
        <w:rPr>
          <w:rStyle w:val="Hyperlink.0"/>
          <w:rtl w:val="0"/>
        </w:rPr>
        <w:t>Opsahl et al., 2010</w:t>
      </w:r>
      <w:r>
        <w:rPr/>
        <w:fldChar w:fldCharType="end" w:fldLock="0"/>
      </w:r>
      <w:r>
        <w:rPr>
          <w:rtl w:val="0"/>
          <w:lang w:val="en-US"/>
        </w:rPr>
        <w:t>).</w:t>
      </w:r>
      <w:r>
        <w:br w:type="textWrapping"/>
      </w:r>
      <w:commentRangeEnd w:id="108"/>
      <w:r>
        <w:commentReference w:id="108"/>
      </w:r>
      <w:r>
        <w:rPr>
          <w:rtl w:val="0"/>
          <w:lang w:val="en-US"/>
        </w:rPr>
        <w:t xml:space="preserve">Because the weight of the nodes in this network corresponds to the number of studies in which the syndemic conditions appear, degree centrality of each node </w:t>
      </w:r>
      <w:del w:id="118" w:date="2021-08-10T09:48:48Z" w:author="Beatrice Scholtes">
        <w:r>
          <w:rPr>
            <w:rtl w:val="0"/>
            <w:lang w:val="en-US"/>
          </w:rPr>
          <w:delText xml:space="preserve">does </w:delText>
        </w:r>
      </w:del>
      <w:r>
        <w:rPr>
          <w:rtl w:val="0"/>
          <w:lang w:val="en-US"/>
        </w:rPr>
        <w:t>is nearly perfectly correlated to the number of studies in which the syndemic condition was studied (r(44) = 0.99, p&lt;0.01).</w:t>
      </w:r>
    </w:p>
    <w:p>
      <w:pPr>
        <w:pStyle w:val="Body Text"/>
      </w:pPr>
      <w:del w:id="119" w:date="2021-08-10T09:50:40Z" w:author="Beatrice Scholtes">
        <w:r>
          <w:rPr/>
          <w:br w:type="textWrapping"/>
        </w:r>
      </w:del>
      <w:commentRangeStart w:id="120"/>
      <w:r>
        <w:rPr>
          <w:rtl w:val="0"/>
          <w:lang w:val="en-US"/>
        </w:rPr>
        <w:t xml:space="preserve">Closeness centrality and betweenness centrality </w:t>
      </w:r>
      <w:commentRangeEnd w:id="120"/>
      <w:r>
        <w:commentReference w:id="120"/>
      </w:r>
      <w:r>
        <w:rPr>
          <w:rtl w:val="0"/>
          <w:lang w:val="en-US"/>
        </w:rPr>
        <w:t xml:space="preserve">are also strongly correlated to the number of studies (r(44) = 0.8, p&lt;0.01 and r(44) = 0.76, p&lt;0.01 respectively). Interestingly, the betweenness centrality of unstable housing is notably high given the low number of studies </w:t>
      </w:r>
      <w:del w:id="121" w:date="2021-08-10T09:49:53Z" w:author="Beatrice Scholtes">
        <w:r>
          <w:rPr>
            <w:rtl w:val="0"/>
            <w:lang w:val="en-US"/>
          </w:rPr>
          <w:delText>taking this</w:delText>
        </w:r>
      </w:del>
      <w:ins w:id="122" w:date="2021-08-10T09:49:59Z" w:author="Beatrice Scholtes">
        <w:r>
          <w:rPr>
            <w:rtl w:val="0"/>
            <w:lang w:val="en-US"/>
          </w:rPr>
          <w:t>focussing on this</w:t>
        </w:r>
      </w:ins>
      <w:r>
        <w:rPr>
          <w:rtl w:val="0"/>
          <w:lang w:val="en-US"/>
        </w:rPr>
        <w:t xml:space="preserve"> syndemic condition</w:t>
      </w:r>
      <w:ins w:id="123" w:date="2021-08-10T09:50:04Z" w:author="Beatrice Scholtes">
        <w:r>
          <w:rPr>
            <w:rtl w:val="0"/>
            <w:lang w:val="en-US"/>
          </w:rPr>
          <w:t xml:space="preserve"> </w:t>
        </w:r>
      </w:ins>
      <w:del w:id="124" w:date="2021-08-10T09:50:03Z" w:author="Beatrice Scholtes">
        <w:r>
          <w:rPr>
            <w:rtl w:val="0"/>
            <w:lang w:val="en-US"/>
          </w:rPr>
          <w:delText xml:space="preserve"> into account </w:delText>
        </w:r>
      </w:del>
      <w:r>
        <w:rPr>
          <w:rtl w:val="0"/>
          <w:lang w:val="en-US"/>
        </w:rPr>
        <w:t>(N = 5). Betweenness centrality can be seen as the extent of brokerage a node can exert on a network (</w:t>
      </w:r>
      <w:r>
        <w:rPr>
          <w:rStyle w:val="Hyperlink.0"/>
        </w:rPr>
        <w:fldChar w:fldCharType="begin" w:fldLock="0"/>
      </w:r>
      <w:r>
        <w:rPr>
          <w:rStyle w:val="Hyperlink.0"/>
        </w:rPr>
        <w:instrText xml:space="preserve"> HYPERLINK \l "refzweig2016" </w:instrText>
      </w:r>
      <w:r>
        <w:rPr>
          <w:rStyle w:val="Hyperlink.0"/>
        </w:rPr>
        <w:fldChar w:fldCharType="separate" w:fldLock="0"/>
      </w:r>
      <w:r>
        <w:rPr>
          <w:rStyle w:val="Hyperlink.0"/>
          <w:rtl w:val="0"/>
        </w:rPr>
        <w:t>Zweig, 2016</w:t>
      </w:r>
      <w:r>
        <w:rPr/>
        <w:fldChar w:fldCharType="end" w:fldLock="0"/>
      </w:r>
      <w:r>
        <w:rPr>
          <w:rtl w:val="0"/>
          <w:lang w:val="en-US"/>
        </w:rPr>
        <w:t xml:space="preserve">). Moreover, </w:t>
      </w:r>
      <w:ins w:id="125" w:date="2021-08-10T09:53:26Z" w:author="Beatrice Scholtes">
        <w:r>
          <w:rPr>
            <w:rtl w:val="0"/>
            <w:lang w:val="en-US"/>
          </w:rPr>
          <w:t xml:space="preserve">in figure 4 we see that </w:t>
        </w:r>
      </w:ins>
      <w:r>
        <w:rPr>
          <w:rtl w:val="0"/>
          <w:lang w:val="en-US"/>
        </w:rPr>
        <w:t xml:space="preserve">the three structural syndemic conditions </w:t>
      </w:r>
      <w:r>
        <w:rPr>
          <w:rtl w:val="0"/>
          <w:lang w:val="en-US"/>
        </w:rPr>
        <w:t>“</w:t>
      </w:r>
      <w:r>
        <w:rPr>
          <w:rtl w:val="0"/>
          <w:lang w:val="en-US"/>
        </w:rPr>
        <w:t>unstable housing,</w:t>
      </w:r>
      <w:r>
        <w:rPr>
          <w:rtl w:val="0"/>
          <w:lang w:val="en-US"/>
        </w:rPr>
        <w:t>” “</w:t>
      </w:r>
      <w:r>
        <w:rPr>
          <w:rtl w:val="0"/>
          <w:lang w:val="en-US"/>
        </w:rPr>
        <w:t>incarceration</w:t>
      </w:r>
      <w:r>
        <w:rPr>
          <w:rtl w:val="0"/>
          <w:lang w:val="en-US"/>
        </w:rPr>
        <w:t xml:space="preserve">” </w:t>
      </w:r>
      <w:r>
        <w:rPr>
          <w:rtl w:val="0"/>
          <w:lang w:val="en-US"/>
        </w:rPr>
        <w:t xml:space="preserve">and </w:t>
      </w:r>
      <w:r>
        <w:rPr>
          <w:rtl w:val="0"/>
          <w:lang w:val="en-US"/>
        </w:rPr>
        <w:t>“</w:t>
      </w:r>
      <w:r>
        <w:rPr>
          <w:rtl w:val="0"/>
          <w:lang w:val="en-US"/>
        </w:rPr>
        <w:t>poverty</w:t>
      </w:r>
      <w:r>
        <w:rPr>
          <w:rtl w:val="0"/>
          <w:lang w:val="en-US"/>
        </w:rPr>
        <w:t xml:space="preserve">” </w:t>
      </w:r>
      <w:r>
        <w:rPr>
          <w:rtl w:val="0"/>
          <w:lang w:val="en-US"/>
        </w:rPr>
        <w:t xml:space="preserve">are grouped together, indicating that they are frequently studied together. In other words, in syndemic literature, unstable housing </w:t>
      </w:r>
      <w:ins w:id="126" w:date="2021-08-10T09:52:56Z" w:author="Beatrice Scholtes">
        <w:r>
          <w:rPr>
            <w:rtl w:val="0"/>
            <w:lang w:val="en-US"/>
          </w:rPr>
          <w:t xml:space="preserve">seems to </w:t>
        </w:r>
      </w:ins>
      <w:r>
        <w:rPr>
          <w:rtl w:val="0"/>
          <w:lang w:val="en-US"/>
        </w:rPr>
        <w:t>act</w:t>
      </w:r>
      <w:del w:id="127" w:date="2021-08-10T09:52:58Z" w:author="Beatrice Scholtes">
        <w:r>
          <w:rPr>
            <w:rtl w:val="0"/>
            <w:lang w:val="en-US"/>
          </w:rPr>
          <w:delText>s</w:delText>
        </w:r>
      </w:del>
      <w:r>
        <w:rPr>
          <w:rtl w:val="0"/>
          <w:lang w:val="en-US"/>
        </w:rPr>
        <w:t xml:space="preserve"> as a bridge</w:t>
      </w:r>
      <w:ins w:id="128" w:date="2021-08-10T09:53:01Z" w:author="Beatrice Scholtes">
        <w:r>
          <w:rPr>
            <w:rtl w:val="0"/>
            <w:lang w:val="en-US"/>
          </w:rPr>
          <w:t xml:space="preserve"> </w:t>
        </w:r>
      </w:ins>
      <w:del w:id="129" w:date="2021-08-10T09:53:01Z" w:author="Beatrice Scholtes">
        <w:r>
          <w:rPr>
            <w:rtl w:val="0"/>
            <w:lang w:val="en-US"/>
          </w:rPr>
          <w:delText xml:space="preserve">, notably </w:delText>
        </w:r>
      </w:del>
      <w:r>
        <w:rPr>
          <w:rtl w:val="0"/>
          <w:lang w:val="en-US"/>
        </w:rPr>
        <w:t>between the two aforementioned structural syndemic conditions and the rest of the syndemic conditions. Indeed, unstable housing has been studied alongside 15 other syndemic conditions : depression, substance use, IPV, binge drinking, sexual compulsivity, IDU, CSA, polysubstance use, incarceration, poverty, unemployment, discrimination, poor healthcare access, alcohol use and violence.</w:t>
      </w:r>
    </w:p>
    <w:p>
      <w:pPr>
        <w:pStyle w:val="Body"/>
        <w:jc w:val="center"/>
      </w:pPr>
      <w:r>
        <w:drawing xmlns:a="http://schemas.openxmlformats.org/drawingml/2006/main">
          <wp:inline distT="0" distB="0" distL="0" distR="0">
            <wp:extent cx="6812280" cy="4864609"/>
            <wp:effectExtent l="0" t="0" r="0" b="0"/>
            <wp:docPr id="1073741832" name="officeArt object" descr="Image"/>
            <wp:cNvGraphicFramePr/>
            <a:graphic xmlns:a="http://schemas.openxmlformats.org/drawingml/2006/main">
              <a:graphicData uri="http://schemas.openxmlformats.org/drawingml/2006/picture">
                <pic:pic xmlns:pic="http://schemas.openxmlformats.org/drawingml/2006/picture">
                  <pic:nvPicPr>
                    <pic:cNvPr id="1073741832" name="Image" descr="Image"/>
                    <pic:cNvPicPr>
                      <a:picLocks noChangeAspect="1"/>
                    </pic:cNvPicPr>
                  </pic:nvPicPr>
                  <pic:blipFill>
                    <a:blip r:embed="rId8">
                      <a:extLst/>
                    </a:blip>
                    <a:stretch>
                      <a:fillRect/>
                    </a:stretch>
                  </pic:blipFill>
                  <pic:spPr>
                    <a:xfrm>
                      <a:off x="0" y="0"/>
                      <a:ext cx="6812280" cy="4864609"/>
                    </a:xfrm>
                    <a:prstGeom prst="rect">
                      <a:avLst/>
                    </a:prstGeom>
                    <a:ln w="12700" cap="flat">
                      <a:noFill/>
                      <a:miter lim="400000"/>
                    </a:ln>
                    <a:effectLst/>
                  </pic:spPr>
                </pic:pic>
              </a:graphicData>
            </a:graphic>
          </wp:inline>
        </w:drawing>
      </w:r>
    </w:p>
    <w:p>
      <w:pPr>
        <w:pStyle w:val="Image Caption"/>
      </w:pPr>
      <w:r>
        <w:rPr>
          <w:rtl w:val="0"/>
          <w:lang w:val="en-US"/>
        </w:rPr>
        <w:t>Figure</w:t>
      </w:r>
      <w:bookmarkEnd w:id="71"/>
      <w:r>
        <w:rPr>
          <w:rtl w:val="0"/>
          <w:lang w:val="en-US"/>
        </w:rPr>
        <w:t xml:space="preserve"> </w:t>
      </w:r>
      <w:ins w:id="130" w:date="2021-08-10T09:34:41Z" w:author="Beatrice Scholtes">
        <w:r>
          <w:rPr>
            <w:rtl w:val="0"/>
            <w:lang w:val="en-US"/>
          </w:rPr>
          <w:t>4</w:t>
        </w:r>
      </w:ins>
      <w:bookmarkStart w:name="SyndemicNetwork" w:id="131"/>
      <w:bookmarkEnd w:id="131"/>
      <w:r>
        <w:rPr>
          <w:rtl w:val="0"/>
          <w:lang w:val="en-US"/>
        </w:rPr>
        <w:t>:</w:t>
      </w:r>
      <w:r>
        <w:rPr>
          <w:rtl w:val="0"/>
          <w:lang w:val="en-US"/>
        </w:rPr>
        <w:t xml:space="preserve"> Network of the syndemic conditions studied in quantitative research. As a force-directed network, the most studied and interconnected conditions are the most central. Moreover, each node is circled by a pie chart of their frequency in the review. The thickness of the </w:t>
      </w:r>
      <w:del w:id="132" w:date="2021-08-10T09:56:25Z" w:author="Beatrice Scholtes">
        <w:r>
          <w:rPr>
            <w:rtl w:val="0"/>
            <w:lang w:val="en-US"/>
          </w:rPr>
          <w:delText>edges</w:delText>
        </w:r>
      </w:del>
      <w:ins w:id="133" w:date="2021-08-10T09:56:26Z" w:author="Beatrice Scholtes">
        <w:r>
          <w:rPr>
            <w:rtl w:val="0"/>
            <w:lang w:val="en-US"/>
          </w:rPr>
          <w:t>lines</w:t>
        </w:r>
      </w:ins>
      <w:r>
        <w:rPr>
          <w:rtl w:val="0"/>
          <w:lang w:val="en-US"/>
        </w:rPr>
        <w:t xml:space="preserve"> linking two nodes </w:t>
      </w:r>
      <w:del w:id="134" w:date="2021-08-10T09:56:30Z" w:author="Beatrice Scholtes">
        <w:r>
          <w:rPr>
            <w:rtl w:val="0"/>
            <w:lang w:val="en-US"/>
          </w:rPr>
          <w:delText>depends</w:delText>
        </w:r>
      </w:del>
      <w:ins w:id="135" w:date="2021-08-10T09:56:32Z" w:author="Beatrice Scholtes">
        <w:r>
          <w:rPr>
            <w:rtl w:val="0"/>
            <w:lang w:val="en-US"/>
          </w:rPr>
          <w:t>reflects</w:t>
        </w:r>
      </w:ins>
      <w:del w:id="136" w:date="2021-08-10T09:56:34Z" w:author="Beatrice Scholtes">
        <w:r>
          <w:rPr>
            <w:rtl w:val="0"/>
            <w:lang w:val="en-US"/>
          </w:rPr>
          <w:delText xml:space="preserve"> on</w:delText>
        </w:r>
      </w:del>
      <w:r>
        <w:rPr>
          <w:rtl w:val="0"/>
          <w:lang w:val="en-US"/>
        </w:rPr>
        <w:t xml:space="preserve"> the number of studies in which the two conditions were studied together.</w:t>
      </w:r>
    </w:p>
    <w:p>
      <w:pPr>
        <w:pStyle w:val="heading 4"/>
      </w:pPr>
      <w:bookmarkStart w:name="measurementofthesyndemicconditions" w:id="137"/>
      <w:r>
        <w:rPr>
          <w:rFonts w:cs="Arial Unicode MS" w:eastAsia="Arial Unicode MS"/>
          <w:rtl w:val="0"/>
          <w:lang w:val="en-US"/>
        </w:rPr>
        <w:t>Measurement of the syndemic conditions</w:t>
      </w:r>
    </w:p>
    <w:p>
      <w:pPr>
        <w:pStyle w:val="First Paragraph"/>
      </w:pPr>
      <w:r>
        <w:rPr>
          <w:rtl w:val="0"/>
          <w:lang w:val="en-US"/>
        </w:rPr>
        <w:t xml:space="preserve">The next part of our research question was to examine the way the syndemic conditions were studied in the literature. For the most often studied syndemic conditions, we found a high degree of variability in their measurement. Different authors used different scales or criteria and, even when the same scale or criteria was used, the cutoff or reference period differed among studies. For the sake of brevity, we will not provide a detailed description of the measurement method of the syndemic conditions studied in fewer than 10% of our </w:t>
      </w:r>
      <w:del w:id="138" w:date="2021-08-10T09:57:27Z" w:author="Beatrice Scholtes">
        <w:r>
          <w:rPr>
            <w:rtl w:val="0"/>
            <w:lang w:val="en-US"/>
          </w:rPr>
          <w:delText xml:space="preserve">studies </w:delText>
        </w:r>
      </w:del>
      <w:r>
        <w:rPr>
          <w:rtl w:val="0"/>
          <w:lang w:val="en-US"/>
        </w:rPr>
        <w:t>sample.</w:t>
      </w:r>
      <w:ins w:id="139" w:date="2021-08-10T10:04:01Z" w:author="Beatrice Scholtes">
        <w:r>
          <w:rPr>
            <w:rtl w:val="0"/>
            <w:lang w:val="en-US"/>
          </w:rPr>
          <w:t xml:space="preserve"> Detailed information about each of the papers included is presented in the supplementary material part B.</w:t>
        </w:r>
      </w:ins>
    </w:p>
    <w:p>
      <w:pPr>
        <w:pStyle w:val="Body Text"/>
      </w:pPr>
      <w:r>
        <w:rPr>
          <w:rtl w:val="0"/>
          <w:lang w:val="en-US"/>
        </w:rPr>
        <w:t>For depression, 20 different scales or criteria were used among the 76 studies in which this condition was studied.</w:t>
      </w:r>
      <w:r>
        <w:br w:type="textWrapping"/>
      </w:r>
      <w:r>
        <w:rPr>
          <w:rtl w:val="0"/>
          <w:lang w:val="en-US"/>
        </w:rPr>
        <w:t>66 studies used scales while 10 studies used criteria to assess the presence of depression or depressive symptoms among the participants. The most frequently used scales were the full Center for Epidemiologic Studies-Depression scale [CESD] (N = 24) and the 10-items version of this scale [CESD-10] (N=10), the 9-items version of the Patient Health Questionnaire [PHQ-9] (N=8) and the Beck Depression Inventory [BDI-II] (N = 5).</w:t>
      </w:r>
      <w:r>
        <w:br w:type="textWrapping"/>
      </w:r>
      <w:r>
        <w:rPr>
          <w:rtl w:val="0"/>
          <w:lang w:val="en-US"/>
        </w:rPr>
        <w:t>Cutoff for these scales varied the most for the CESD (range : 16 to 27) and the PHQ-9 (range : 5 to 15).</w:t>
      </w:r>
      <w:r>
        <w:br w:type="textWrapping"/>
      </w:r>
      <w:r>
        <w:rPr>
          <w:rtl w:val="0"/>
          <w:lang w:val="en-US"/>
        </w:rPr>
        <w:t>When a scale was not used, the most frequent criteria to assess the presence of depression was the participant being on medication for depression in the past 12 months (N = 4).</w:t>
      </w:r>
      <w:r>
        <w:br w:type="textWrapping"/>
      </w:r>
      <w:del w:id="140" w:date="2021-08-10T09:59:55Z" w:author="Beatrice Scholtes">
        <w:r>
          <w:rPr>
            <w:rtl w:val="0"/>
            <w:lang w:val="en-US"/>
          </w:rPr>
          <w:delText>See  for more details.</w:delText>
        </w:r>
      </w:del>
    </w:p>
    <w:p>
      <w:pPr>
        <w:pStyle w:val="Body Text"/>
      </w:pPr>
      <w:r>
        <w:rPr>
          <w:rtl w:val="0"/>
          <w:lang w:val="en-US"/>
        </w:rPr>
        <w:t>For IPV, 5 types of intimate partner violence were identified : physical violence (N = 36), sexual violence (N = 21), psychological violence (N = 23), gay-related violence (e.g.</w:t>
      </w:r>
      <w:r>
        <w:rPr>
          <w:rtl w:val="0"/>
          <w:lang w:val="en-US"/>
        </w:rPr>
        <w:t> </w:t>
      </w:r>
      <w:r>
        <w:rPr>
          <w:rtl w:val="0"/>
          <w:lang w:val="en-US"/>
        </w:rPr>
        <w:t>threats to reveal the partner</w:t>
      </w:r>
      <w:r>
        <w:rPr>
          <w:rtl w:val="0"/>
          <w:lang w:val="en-US"/>
        </w:rPr>
        <w:t>’</w:t>
      </w:r>
      <w:r>
        <w:rPr>
          <w:rtl w:val="0"/>
          <w:lang w:val="en-US"/>
        </w:rPr>
        <w:t>s sexual orientation ; N = 3) and HIV-related violence (e.g.</w:t>
      </w:r>
      <w:r>
        <w:rPr>
          <w:rtl w:val="0"/>
          <w:lang w:val="en-US"/>
        </w:rPr>
        <w:t> </w:t>
      </w:r>
      <w:r>
        <w:rPr>
          <w:rtl w:val="0"/>
          <w:lang w:val="en-US"/>
        </w:rPr>
        <w:t>threats to disclose the partner</w:t>
      </w:r>
      <w:r>
        <w:rPr>
          <w:rtl w:val="0"/>
          <w:lang w:val="en-US"/>
        </w:rPr>
        <w:t>’</w:t>
      </w:r>
      <w:r>
        <w:rPr>
          <w:rtl w:val="0"/>
          <w:lang w:val="en-US"/>
        </w:rPr>
        <w:t>s serologic status ; N = 1). Reference period</w:t>
      </w:r>
      <w:ins w:id="141" w:date="2021-08-10T10:00:20Z" w:author="Beatrice Scholtes">
        <w:r>
          <w:rPr>
            <w:rtl w:val="0"/>
            <w:lang w:val="en-US"/>
          </w:rPr>
          <w:t>s</w:t>
        </w:r>
      </w:ins>
      <w:r>
        <w:rPr>
          <w:rtl w:val="0"/>
          <w:lang w:val="en-US"/>
        </w:rPr>
        <w:t xml:space="preserve"> varied from past month to lifetime.</w:t>
      </w:r>
      <w:r>
        <w:br w:type="textWrapping"/>
      </w:r>
      <w:r>
        <w:rPr>
          <w:rtl w:val="0"/>
          <w:lang w:val="en-US"/>
        </w:rPr>
        <w:t>Furthermore, 7 studies used a scale to assess the presence of IPV : the HITS scale (N = 3) the Revised Conflict Tactics Scale [CTS2] (N= 3) and a scale developed by the authors of the study, assessing physical and psychological violence(</w:t>
      </w:r>
      <w:r>
        <w:rPr>
          <w:rStyle w:val="Hyperlink.0"/>
        </w:rPr>
        <w:fldChar w:fldCharType="begin" w:fldLock="0"/>
      </w:r>
      <w:r>
        <w:rPr>
          <w:rStyle w:val="Hyperlink.0"/>
        </w:rPr>
        <w:instrText xml:space="preserve"> HYPERLINK \l "refYu2013" </w:instrText>
      </w:r>
      <w:r>
        <w:rPr>
          <w:rStyle w:val="Hyperlink.0"/>
        </w:rPr>
        <w:fldChar w:fldCharType="separate" w:fldLock="0"/>
      </w:r>
      <w:r>
        <w:rPr>
          <w:rStyle w:val="Hyperlink.0"/>
          <w:rtl w:val="0"/>
        </w:rPr>
        <w:t>Yu et al., 2013</w:t>
      </w:r>
      <w:r>
        <w:rPr/>
        <w:fldChar w:fldCharType="end" w:fldLock="0"/>
      </w:r>
      <w:r>
        <w:rPr>
          <w:rtl w:val="0"/>
          <w:lang w:val="en-US"/>
        </w:rPr>
        <w:t>).</w:t>
      </w:r>
      <w:del w:id="142" w:date="2021-08-10T10:01:28Z" w:author="Beatrice Scholtes">
        <w:r>
          <w:rPr/>
          <w:br w:type="textWrapping"/>
        </w:r>
      </w:del>
      <w:del w:id="143" w:date="2021-08-10T10:01:28Z" w:author="Beatrice Scholtes">
        <w:r>
          <w:rPr>
            <w:rtl w:val="0"/>
            <w:lang w:val="en-US"/>
          </w:rPr>
          <w:delText>See  for more details.</w:delText>
        </w:r>
      </w:del>
    </w:p>
    <w:p>
      <w:pPr>
        <w:pStyle w:val="Body Text"/>
      </w:pPr>
      <w:r>
        <w:rPr>
          <w:rtl w:val="0"/>
          <w:lang w:val="en-US"/>
        </w:rPr>
        <w:t>For substance use, we looked at the class of substances explicitly screened by the authors and the reference period used. The most frequently screened class of substance was stimulants (i.e.</w:t>
      </w:r>
      <w:r>
        <w:rPr>
          <w:rtl w:val="0"/>
          <w:lang w:val="en-US"/>
        </w:rPr>
        <w:t> </w:t>
      </w:r>
      <w:r>
        <w:rPr>
          <w:rtl w:val="0"/>
          <w:lang w:val="en-US"/>
        </w:rPr>
        <w:t>cocaine/crack, amphetamines ; N = 37), followed by depressants (i.e.</w:t>
      </w:r>
      <w:r>
        <w:rPr>
          <w:rtl w:val="0"/>
          <w:lang w:val="en-US"/>
        </w:rPr>
        <w:t> </w:t>
      </w:r>
      <w:r>
        <w:rPr>
          <w:rtl w:val="0"/>
          <w:lang w:val="en-US"/>
        </w:rPr>
        <w:t>GHB/GBL, benzodiazepines without prescriptions ; (N = 19), opioids (i.e.</w:t>
      </w:r>
      <w:r>
        <w:rPr>
          <w:rtl w:val="0"/>
          <w:lang w:val="en-US"/>
        </w:rPr>
        <w:t> </w:t>
      </w:r>
      <w:r>
        <w:rPr>
          <w:rtl w:val="0"/>
          <w:lang w:val="en-US"/>
        </w:rPr>
        <w:t>opioids misuse and ecstasy ; N = 19), marijuana (N = 17), ecstasy /MDMA (N = 17), hallucinogens (i.e.</w:t>
      </w:r>
      <w:r>
        <w:rPr>
          <w:rtl w:val="0"/>
          <w:lang w:val="en-US"/>
        </w:rPr>
        <w:t> </w:t>
      </w:r>
      <w:r>
        <w:rPr>
          <w:rtl w:val="0"/>
          <w:lang w:val="en-US"/>
        </w:rPr>
        <w:t>ketamine, psilocybine, phencyclidine ; N = 17), inhalants (nitrous oxyde, Popper ; N = 13) and new psychoactive substances (i.e.</w:t>
      </w:r>
      <w:r>
        <w:rPr>
          <w:rtl w:val="0"/>
          <w:lang w:val="en-US"/>
        </w:rPr>
        <w:t> </w:t>
      </w:r>
      <w:r>
        <w:rPr>
          <w:rtl w:val="0"/>
          <w:lang w:val="en-US"/>
        </w:rPr>
        <w:t>synthetic cannabinoids, cathinones ; N = 3).</w:t>
      </w:r>
      <w:r>
        <w:br w:type="textWrapping"/>
      </w:r>
      <w:r>
        <w:rPr>
          <w:rtl w:val="0"/>
          <w:lang w:val="en-US"/>
        </w:rPr>
        <w:t>Reference period ranged from the past month to over the lifetime.</w:t>
      </w:r>
      <w:del w:id="144" w:date="2021-08-10T10:00:50Z" w:author="Beatrice Scholtes">
        <w:r>
          <w:rPr/>
          <w:br w:type="textWrapping"/>
        </w:r>
      </w:del>
      <w:del w:id="145" w:date="2021-08-10T10:00:50Z" w:author="Beatrice Scholtes">
        <w:r>
          <w:rPr>
            <w:rtl w:val="0"/>
            <w:lang w:val="en-US"/>
          </w:rPr>
          <w:delText>See  for more details.</w:delText>
        </w:r>
      </w:del>
    </w:p>
    <w:p>
      <w:pPr>
        <w:pStyle w:val="Body Text"/>
      </w:pPr>
      <w:r>
        <w:rPr>
          <w:rtl w:val="0"/>
          <w:lang w:val="en-US"/>
        </w:rPr>
        <w:t>For CSA, we identified 13 different definitions and 3 scales among the 34 studies. The various definitions differed on the age at which the sexual intercourse occurred to be qualified as childhood sexual abuse, the age gap between the victim and the perpetrator and whether the sexual intercourse was unwanted. The most frequent definition was Finkelhor</w:t>
      </w:r>
      <w:r>
        <w:rPr>
          <w:rtl w:val="0"/>
          <w:lang w:val="en-US"/>
        </w:rPr>
        <w:t>’</w:t>
      </w:r>
      <w:r>
        <w:rPr>
          <w:rtl w:val="0"/>
          <w:lang w:val="en-US"/>
        </w:rPr>
        <w:t>s definition(</w:t>
      </w:r>
      <w:r>
        <w:rPr>
          <w:rStyle w:val="Hyperlink.0"/>
        </w:rPr>
        <w:fldChar w:fldCharType="begin" w:fldLock="0"/>
      </w:r>
      <w:r>
        <w:rPr>
          <w:rStyle w:val="Hyperlink.0"/>
        </w:rPr>
        <w:instrText xml:space="preserve"> HYPERLINK \l "reffinkelhor1994" </w:instrText>
      </w:r>
      <w:r>
        <w:rPr>
          <w:rStyle w:val="Hyperlink.0"/>
        </w:rPr>
        <w:fldChar w:fldCharType="separate" w:fldLock="0"/>
      </w:r>
      <w:r>
        <w:rPr>
          <w:rStyle w:val="Hyperlink.0"/>
          <w:rtl w:val="0"/>
        </w:rPr>
        <w:t>Finkelhor, 1994</w:t>
      </w:r>
      <w:r>
        <w:rPr/>
        <w:fldChar w:fldCharType="end" w:fldLock="0"/>
      </w:r>
      <w:r>
        <w:rPr>
          <w:rtl w:val="0"/>
          <w:lang w:val="en-US"/>
        </w:rPr>
        <w:t>) : any sexual experience before 13 years old with someone at least 5 years older or any sexual experience between 13 and 17 years old with someone at least 10 years older (N = 7).</w:t>
      </w:r>
      <w:del w:id="146" w:date="2021-08-10T10:01:24Z" w:author="Beatrice Scholtes">
        <w:r>
          <w:rPr/>
          <w:br w:type="textWrapping"/>
        </w:r>
      </w:del>
      <w:del w:id="147" w:date="2021-08-10T10:01:24Z" w:author="Beatrice Scholtes">
        <w:r>
          <w:rPr>
            <w:rtl w:val="0"/>
            <w:lang w:val="en-US"/>
          </w:rPr>
          <w:delText>See  for more details.</w:delText>
        </w:r>
      </w:del>
    </w:p>
    <w:p>
      <w:pPr>
        <w:pStyle w:val="Body Text"/>
      </w:pPr>
      <w:r>
        <w:rPr>
          <w:rtl w:val="0"/>
          <w:lang w:val="en-US"/>
        </w:rPr>
        <w:t xml:space="preserve">For polysubstance use, 17 studies considered </w:t>
      </w:r>
      <w:ins w:id="148" w:date="2021-08-10T10:02:04Z" w:author="Beatrice Scholtes">
        <w:r>
          <w:rPr>
            <w:rtl w:val="0"/>
            <w:lang w:val="en-US"/>
          </w:rPr>
          <w:t xml:space="preserve">that </w:t>
        </w:r>
      </w:ins>
      <w:r>
        <w:rPr>
          <w:rtl w:val="0"/>
          <w:lang w:val="en-US"/>
        </w:rPr>
        <w:t>there was polysubstance use when 3 or more classes of substances were used while 9 studies defined polysubstance use as more than one class of substance being used. Furthermore, 4 studies excluded marijuana from the class of substances screened and 1 study excluded stimulants, because stimulants were already screened in another syndemic condition.</w:t>
      </w:r>
      <w:del w:id="149" w:date="2021-08-10T10:02:28Z" w:author="Beatrice Scholtes">
        <w:r>
          <w:rPr/>
          <w:br w:type="textWrapping"/>
        </w:r>
      </w:del>
      <w:del w:id="150" w:date="2021-08-10T10:02:28Z" w:author="Beatrice Scholtes">
        <w:r>
          <w:rPr>
            <w:rtl w:val="0"/>
            <w:lang w:val="en-US"/>
          </w:rPr>
          <w:delText>See  for more details.</w:delText>
        </w:r>
      </w:del>
    </w:p>
    <w:p>
      <w:pPr>
        <w:pStyle w:val="Body Text"/>
      </w:pPr>
      <w:r>
        <w:rPr>
          <w:rtl w:val="0"/>
          <w:lang w:val="en-US"/>
        </w:rPr>
        <w:t>For binge drinking, we identified 6 different thresholds for binge drinking, differing on the number and frequency of binge drinking episodes. The threshold ranged from one episode in the past 12 months to more than one episode per week, every week in the past 12 months.</w:t>
      </w:r>
      <w:del w:id="151" w:date="2021-08-10T10:02:34Z" w:author="Beatrice Scholtes">
        <w:r>
          <w:rPr/>
          <w:br w:type="textWrapping"/>
        </w:r>
      </w:del>
      <w:del w:id="152" w:date="2021-08-10T10:02:34Z" w:author="Beatrice Scholtes">
        <w:r>
          <w:rPr>
            <w:rtl w:val="0"/>
            <w:lang w:val="en-US"/>
          </w:rPr>
          <w:delText>See  for more details.</w:delText>
        </w:r>
      </w:del>
    </w:p>
    <w:p>
      <w:pPr>
        <w:pStyle w:val="Body Text"/>
      </w:pPr>
      <w:r>
        <w:rPr>
          <w:rtl w:val="0"/>
          <w:lang w:val="en-US"/>
        </w:rPr>
        <w:t>Measurement of sexual compulsivity was relatively standardized, compared to the rest of the syndemic conditions. Nearly every study used the Kalichman</w:t>
      </w:r>
      <w:r>
        <w:rPr>
          <w:rtl w:val="0"/>
          <w:lang w:val="en-US"/>
        </w:rPr>
        <w:t>’</w:t>
      </w:r>
      <w:r>
        <w:rPr>
          <w:rtl w:val="0"/>
          <w:lang w:val="en-US"/>
        </w:rPr>
        <w:t>s Sexual Compulsivity Scale, with cutoff ranging from 20 to 26, except for two studies using the Compulsive Sexual Behavior Inventory(</w:t>
      </w:r>
      <w:r>
        <w:rPr>
          <w:rStyle w:val="Hyperlink.0"/>
        </w:rPr>
        <w:fldChar w:fldCharType="begin" w:fldLock="0"/>
      </w:r>
      <w:r>
        <w:rPr>
          <w:rStyle w:val="Hyperlink.0"/>
        </w:rPr>
        <w:instrText xml:space="preserve"> HYPERLINK \l "refDyer2012" </w:instrText>
      </w:r>
      <w:r>
        <w:rPr>
          <w:rStyle w:val="Hyperlink.0"/>
        </w:rPr>
        <w:fldChar w:fldCharType="separate" w:fldLock="0"/>
      </w:r>
      <w:r>
        <w:rPr>
          <w:rStyle w:val="Hyperlink.0"/>
          <w:rtl w:val="0"/>
        </w:rPr>
        <w:t>Dyer et al., 2012</w:t>
      </w:r>
      <w:r>
        <w:rPr/>
        <w:fldChar w:fldCharType="end" w:fldLock="0"/>
      </w:r>
      <w:r>
        <w:rPr>
          <w:rtl w:val="0"/>
          <w:lang w:val="en-US"/>
        </w:rPr>
        <w:t xml:space="preserve">; </w:t>
      </w:r>
      <w:r>
        <w:rPr>
          <w:rStyle w:val="Hyperlink.0"/>
        </w:rPr>
        <w:fldChar w:fldCharType="begin" w:fldLock="0"/>
      </w:r>
      <w:r>
        <w:rPr>
          <w:rStyle w:val="Hyperlink.0"/>
        </w:rPr>
        <w:instrText xml:space="preserve"> HYPERLINK \l "refHerrick2013" </w:instrText>
      </w:r>
      <w:r>
        <w:rPr>
          <w:rStyle w:val="Hyperlink.0"/>
        </w:rPr>
        <w:fldChar w:fldCharType="separate" w:fldLock="0"/>
      </w:r>
      <w:r>
        <w:rPr>
          <w:rStyle w:val="Hyperlink.0"/>
          <w:rtl w:val="0"/>
        </w:rPr>
        <w:t>Herrick et al., 2013</w:t>
      </w:r>
      <w:r>
        <w:rPr/>
        <w:fldChar w:fldCharType="end" w:fldLock="0"/>
      </w:r>
      <w:r>
        <w:rPr>
          <w:rtl w:val="0"/>
          <w:lang w:val="en-US"/>
        </w:rPr>
        <w:t xml:space="preserve">) and one study using a scale devised by the authors </w:t>
      </w:r>
      <w:r>
        <w:rPr>
          <w:rStyle w:val="Hyperlink.0"/>
        </w:rPr>
        <w:fldChar w:fldCharType="begin" w:fldLock="0"/>
      </w:r>
      <w:r>
        <w:rPr>
          <w:rStyle w:val="Hyperlink.0"/>
        </w:rPr>
        <w:instrText xml:space="preserve"> HYPERLINK \l "refWang2017" </w:instrText>
      </w:r>
      <w:r>
        <w:rPr>
          <w:rStyle w:val="Hyperlink.0"/>
        </w:rPr>
        <w:fldChar w:fldCharType="separate" w:fldLock="0"/>
      </w:r>
      <w:r>
        <w:rPr>
          <w:rStyle w:val="Hyperlink.0"/>
          <w:rtl w:val="0"/>
        </w:rPr>
        <w:t>Wang et al.</w:t>
      </w:r>
      <w:r>
        <w:rPr/>
        <w:fldChar w:fldCharType="end" w:fldLock="0"/>
      </w:r>
      <w:r>
        <w:rPr>
          <w:rtl w:val="0"/>
          <w:lang w:val="en-US"/>
        </w:rPr>
        <w:t xml:space="preserve"> (</w:t>
      </w:r>
      <w:r>
        <w:rPr>
          <w:rStyle w:val="Hyperlink.0"/>
        </w:rPr>
        <w:fldChar w:fldCharType="begin" w:fldLock="0"/>
      </w:r>
      <w:r>
        <w:rPr>
          <w:rStyle w:val="Hyperlink.0"/>
        </w:rPr>
        <w:instrText xml:space="preserve"> HYPERLINK \l "refWang2017" </w:instrText>
      </w:r>
      <w:r>
        <w:rPr>
          <w:rStyle w:val="Hyperlink.0"/>
        </w:rPr>
        <w:fldChar w:fldCharType="separate" w:fldLock="0"/>
      </w:r>
      <w:r>
        <w:rPr>
          <w:rStyle w:val="Hyperlink.0"/>
          <w:rtl w:val="0"/>
        </w:rPr>
        <w:t>2017</w:t>
      </w:r>
      <w:r>
        <w:rPr/>
        <w:fldChar w:fldCharType="end" w:fldLock="0"/>
      </w:r>
      <w:r>
        <w:rPr>
          <w:rtl w:val="0"/>
          <w:lang w:val="en-US"/>
        </w:rPr>
        <w:t>).</w:t>
      </w:r>
    </w:p>
    <w:p>
      <w:pPr>
        <w:pStyle w:val="Body Text"/>
      </w:pPr>
      <w:r>
        <w:rPr>
          <w:rtl w:val="0"/>
          <w:lang w:val="en-US"/>
        </w:rPr>
        <w:t>For AUD, we identified 4 different definitions. 8 studies used the full Alcohol Use Disorder Identification Test (AUDIT-10), 4 studies used the 3-items version of this screening test (AUDIT-C), 5 studies used the CAGE questionnaire and one study used clinical diagnosis based on the DSM-IV criteria.</w:t>
      </w:r>
    </w:p>
    <w:p>
      <w:pPr>
        <w:pStyle w:val="Body Text"/>
      </w:pPr>
      <w:r>
        <w:rPr>
          <w:rtl w:val="0"/>
          <w:lang w:val="en-US"/>
        </w:rPr>
        <w:t>Regarding suicide, 6 studies considered only suicidal thoughts</w:t>
      </w:r>
      <w:del w:id="153" w:date="2021-08-10T10:04:33Z" w:author="Beatrice Scholtes">
        <w:r>
          <w:rPr>
            <w:rtl w:val="0"/>
            <w:lang w:val="en-US"/>
          </w:rPr>
          <w:delText xml:space="preserve"> </w:delText>
        </w:r>
      </w:del>
      <w:r>
        <w:rPr>
          <w:rtl w:val="0"/>
          <w:lang w:val="en-US"/>
        </w:rPr>
        <w:t>, 5 studies considered both suicidal thoughts and suicide attempts and 3 studies considered only suicide attempts. Furthermore, one study used the Positive and Negative Suicide Ideation scale (PANSI) and one study used the Suicide Behaviors Questionnaire-Revised (SBQ-R).</w:t>
      </w:r>
    </w:p>
    <w:p>
      <w:pPr>
        <w:pStyle w:val="Body Text"/>
      </w:pPr>
      <w:r>
        <w:rPr>
          <w:rtl w:val="0"/>
          <w:lang w:val="en-US"/>
        </w:rPr>
        <w:t>A number of behaviors have been used to define sexual risk behaviors as a syndemic condition. The most widely used of these criteria is condomless anal sex (N = 11), followed by the number of partners (N = 7). The condomless anal sex criteria has been refined in three studies, two of them taking into account the type of partner (regular versus casual) and one, the serologic status of both partners.</w:t>
      </w:r>
      <w:r>
        <w:br w:type="textWrapping"/>
      </w:r>
      <w:r>
        <w:rPr>
          <w:rtl w:val="0"/>
          <w:lang w:val="en-US"/>
        </w:rPr>
        <w:t>Other criteria such as condomless oral sex, condomless vaginal sex, STI diagnosis, engagement in sex work and sexual intercourse with a</w:t>
      </w:r>
      <w:ins w:id="154" w:date="2021-08-10T10:05:11Z" w:author="Beatrice Scholtes">
        <w:r>
          <w:rPr>
            <w:rtl w:val="0"/>
            <w:lang w:val="en-US"/>
          </w:rPr>
          <w:t>n</w:t>
        </w:r>
      </w:ins>
      <w:r>
        <w:rPr>
          <w:rtl w:val="0"/>
          <w:lang w:val="en-US"/>
        </w:rPr>
        <w:t xml:space="preserve"> HIV positive partner have been used. Finally, one study used the Kalichman</w:t>
      </w:r>
      <w:r>
        <w:rPr>
          <w:rtl w:val="0"/>
          <w:lang w:val="en-US"/>
        </w:rPr>
        <w:t>’</w:t>
      </w:r>
      <w:r>
        <w:rPr>
          <w:rtl w:val="0"/>
          <w:lang w:val="en-US"/>
        </w:rPr>
        <w:t>s Sexual Sensation Seeking Scale to assess the propensity of participants to engage in novel or risky sexual stimulation.</w:t>
      </w:r>
    </w:p>
    <w:p>
      <w:pPr>
        <w:pStyle w:val="Body Text"/>
      </w:pPr>
      <w:r>
        <w:rPr>
          <w:rtl w:val="0"/>
          <w:lang w:val="en-US"/>
        </w:rPr>
        <w:t>For violence</w:t>
      </w:r>
      <w:ins w:id="155" w:date="2021-08-10T10:05:25Z" w:author="Beatrice Scholtes">
        <w:r>
          <w:rPr>
            <w:rtl w:val="0"/>
            <w:lang w:val="en-US"/>
          </w:rPr>
          <w:t>,</w:t>
        </w:r>
      </w:ins>
      <w:r>
        <w:rPr>
          <w:rtl w:val="0"/>
          <w:lang w:val="en-US"/>
        </w:rPr>
        <w:t xml:space="preserve"> 11 studies looked at sexual violence, 10, at physical violence and 5 at psychological violence. One Indian study also took into account sexual and physical harassment by the police.</w:t>
      </w:r>
      <w:del w:id="156" w:date="2021-08-10T10:05:36Z" w:author="Beatrice Scholtes">
        <w:r>
          <w:rPr/>
          <w:br w:type="textWrapping"/>
        </w:r>
      </w:del>
      <w:del w:id="157" w:date="2021-08-10T10:05:36Z" w:author="Beatrice Scholtes">
        <w:r>
          <w:rPr>
            <w:rtl w:val="0"/>
            <w:lang w:val="en-US"/>
          </w:rPr>
          <w:delText>See  for more details.</w:delText>
        </w:r>
      </w:del>
    </w:p>
    <w:p>
      <w:pPr>
        <w:pStyle w:val="Body Text"/>
      </w:pPr>
      <w:r>
        <w:rPr>
          <w:rtl w:val="0"/>
          <w:lang w:val="en-US"/>
        </w:rPr>
        <w:t>Several types of anxiety disorder were studied : generalized anxiety disorder (N = 7), social phobia (N = 5) and panic disorder (N = 3). The type of anxiety disorder screened was not specified in 5 studies.</w:t>
      </w:r>
      <w:r>
        <w:br w:type="textWrapping"/>
      </w:r>
      <w:r>
        <w:rPr>
          <w:rtl w:val="0"/>
          <w:lang w:val="en-US"/>
        </w:rPr>
        <w:t>8 different criteria were used to assess the presence of an anxiety disorder among the 14 studies considering anxiety as a syndemic condition. The most frequent criteria was a score equal or greater than 10 on the 7-items version of the Generalized Anxiety Disorder screening test (GAD-7 ; N = 4).</w:t>
      </w:r>
      <w:del w:id="158" w:date="2021-08-10T10:05:57Z" w:author="Beatrice Scholtes">
        <w:r>
          <w:rPr/>
          <w:br w:type="textWrapping"/>
        </w:r>
      </w:del>
      <w:del w:id="159" w:date="2021-08-10T10:05:57Z" w:author="Beatrice Scholtes">
        <w:r>
          <w:rPr>
            <w:rtl w:val="0"/>
            <w:lang w:val="en-US"/>
          </w:rPr>
          <w:delText>See  for more details.</w:delText>
        </w:r>
      </w:del>
    </w:p>
    <w:p>
      <w:pPr>
        <w:pStyle w:val="Body Text"/>
      </w:pPr>
      <w:r>
        <w:rPr>
          <w:rtl w:val="0"/>
          <w:lang w:val="en-US"/>
        </w:rPr>
        <w:t>SUD was screened through a clinical diagnosis based on the DSM-IV, mention of substance abuse in the electronic medical record or the participant thinking he should reduce his substance use. Several screening test were also used : the Drug Use Disorder Identification Test (DUDIT), the Texas Christian University Drug Screen (TCUDS), the Mini International Neuropsychiatric Interview (MINI) and the 10-items Drug Abuse Screening Test (DAST-10).</w:t>
      </w:r>
    </w:p>
    <w:p>
      <w:pPr>
        <w:pStyle w:val="Body Text"/>
      </w:pPr>
      <w:r>
        <w:rPr>
          <w:rtl w:val="0"/>
          <w:lang w:val="en-US"/>
        </w:rPr>
        <w:t xml:space="preserve">Outside of binge drinking and alcohol use disorder, which represents two distinct syndemic conditions, we aggregated three aspects of alcohol use studied in syndemic literature to form a generic </w:t>
      </w:r>
      <w:r>
        <w:rPr>
          <w:rtl w:val="0"/>
          <w:lang w:val="en-US"/>
        </w:rPr>
        <w:t>“</w:t>
      </w:r>
      <w:r>
        <w:rPr>
          <w:rtl w:val="0"/>
          <w:lang w:val="en-US"/>
        </w:rPr>
        <w:t>alcohol use</w:t>
      </w:r>
      <w:r>
        <w:rPr>
          <w:rtl w:val="0"/>
          <w:lang w:val="en-US"/>
        </w:rPr>
        <w:t xml:space="preserve">” </w:t>
      </w:r>
      <w:r>
        <w:rPr>
          <w:rtl w:val="0"/>
          <w:lang w:val="en-US"/>
        </w:rPr>
        <w:t>syndemic condition : alcohol consumption, alcohol use until intoxication and early alcohol use.</w:t>
      </w:r>
    </w:p>
    <w:p>
      <w:pPr>
        <w:pStyle w:val="Body Text"/>
      </w:pPr>
      <w:r>
        <w:rPr>
          <w:rtl w:val="0"/>
          <w:lang w:val="en-US"/>
        </w:rPr>
        <w:t>Finally, for discrimination, there were as many criteria as there were research papers studying this condition. Most of the studies only considered discrimination based on sexual orientation, except for two studies examining raci</w:t>
      </w:r>
      <w:ins w:id="160" w:date="2021-08-10T10:06:52Z" w:author="Beatrice Scholtes">
        <w:r>
          <w:rPr>
            <w:rtl w:val="0"/>
            <w:lang w:val="en-US"/>
          </w:rPr>
          <w:t>al</w:t>
        </w:r>
      </w:ins>
      <w:del w:id="161" w:date="2021-08-10T10:06:51Z" w:author="Beatrice Scholtes">
        <w:r>
          <w:rPr>
            <w:rtl w:val="0"/>
            <w:lang w:val="en-US"/>
          </w:rPr>
          <w:delText>st</w:delText>
        </w:r>
      </w:del>
      <w:r>
        <w:rPr>
          <w:rtl w:val="0"/>
          <w:lang w:val="en-US"/>
        </w:rPr>
        <w:t xml:space="preserve"> discrimination, one study examining HIV-based discrimination and one study which did not distinguish between discrimination based on sexuality, race/ethnicity or any other factor.</w:t>
      </w:r>
      <w:bookmarkEnd w:id="137"/>
    </w:p>
    <w:p>
      <w:pPr>
        <w:pStyle w:val="heading 3"/>
      </w:pPr>
      <w:bookmarkStart w:name="outcomesandtheirmeasurement" w:id="162"/>
      <w:r>
        <w:rPr>
          <w:rFonts w:cs="Arial Unicode MS" w:eastAsia="Arial Unicode MS"/>
          <w:rtl w:val="0"/>
          <w:lang w:val="en-US"/>
        </w:rPr>
        <w:t>Outcomes and their measurement</w:t>
      </w:r>
    </w:p>
    <w:p>
      <w:pPr>
        <w:pStyle w:val="First Paragraph"/>
      </w:pPr>
      <w:r>
        <w:rPr>
          <w:rtl w:val="0"/>
          <w:lang w:val="en-US"/>
        </w:rPr>
        <w:t xml:space="preserve">We identified 20 different outcomes in our sample of quantitative studies. </w:t>
      </w:r>
      <w:commentRangeStart w:id="163"/>
      <w:r>
        <w:rPr>
          <w:rtl w:val="0"/>
          <w:lang w:val="en-US"/>
        </w:rPr>
        <w:t>Sexual risk behaviors</w:t>
      </w:r>
      <w:commentRangeEnd w:id="163"/>
      <w:r>
        <w:commentReference w:id="163"/>
      </w:r>
      <w:r>
        <w:rPr>
          <w:rtl w:val="0"/>
          <w:lang w:val="en-US"/>
        </w:rPr>
        <w:t xml:space="preserve"> was the most frequent</w:t>
      </w:r>
      <w:ins w:id="164" w:date="2021-08-10T10:09:24Z" w:author="Beatrice Scholtes">
        <w:r>
          <w:rPr>
            <w:rtl w:val="0"/>
            <w:lang w:val="en-US"/>
          </w:rPr>
          <w:t>ly studied</w:t>
        </w:r>
      </w:ins>
      <w:r>
        <w:rPr>
          <w:rtl w:val="0"/>
          <w:lang w:val="en-US"/>
        </w:rPr>
        <w:t xml:space="preserve"> outcom</w:t>
      </w:r>
      <w:ins w:id="165" w:date="2021-08-10T10:09:40Z" w:author="Beatrice Scholtes">
        <w:r>
          <w:rPr>
            <w:rtl w:val="0"/>
            <w:lang w:val="en-US"/>
          </w:rPr>
          <w:t>e, appearing in</w:t>
        </w:r>
      </w:ins>
      <w:del w:id="166" w:date="2021-08-10T10:09:36Z" w:author="Beatrice Scholtes">
        <w:r>
          <w:rPr>
            <w:rtl w:val="0"/>
            <w:lang w:val="en-US"/>
          </w:rPr>
          <w:delText>e as it appeared in</w:delText>
        </w:r>
      </w:del>
      <w:r>
        <w:rPr>
          <w:rtl w:val="0"/>
          <w:lang w:val="en-US"/>
        </w:rPr>
        <w:t xml:space="preserve"> 57 research papers. The second most studied outcome was HIV diagnosis (N = 19), followed by STI diagnosis (N = 10), adherence to antiretroviral therapy (N = 6), pre-exposure prophylaxis (PrEP) use (N = 4), healthcare use (N = 4) and the syndemic conditions themselves (N = 4). Less often, researchers also used viral load (N = 3), suicidality (N = 3) or engaging in exchange sex (N = 2) as outcomes.</w:t>
      </w:r>
    </w:p>
    <w:p>
      <w:pPr>
        <w:pStyle w:val="Body Text"/>
      </w:pPr>
      <w:r>
        <w:rPr>
          <w:rtl w:val="0"/>
          <w:lang w:val="en-US"/>
        </w:rPr>
        <w:t>Every other outcome w</w:t>
      </w:r>
      <w:ins w:id="167" w:date="2021-08-10T10:10:17Z" w:author="Beatrice Scholtes">
        <w:r>
          <w:rPr>
            <w:rtl w:val="0"/>
            <w:lang w:val="en-US"/>
          </w:rPr>
          <w:t>as</w:t>
        </w:r>
      </w:ins>
      <w:del w:id="168" w:date="2021-08-10T10:10:16Z" w:author="Beatrice Scholtes">
        <w:r>
          <w:rPr>
            <w:rtl w:val="0"/>
            <w:lang w:val="en-US"/>
          </w:rPr>
          <w:delText>ere</w:delText>
        </w:r>
      </w:del>
      <w:r>
        <w:rPr>
          <w:rtl w:val="0"/>
          <w:lang w:val="en-US"/>
        </w:rPr>
        <w:t xml:space="preserve"> only studied once : HIV screening</w:t>
      </w:r>
      <w:ins w:id="169" w:date="2021-08-10T10:10:33Z" w:author="Beatrice Scholtes">
        <w:r>
          <w:rPr>
            <w:rtl w:val="0"/>
            <w:lang w:val="en-US"/>
          </w:rPr>
          <w:t xml:space="preserve"> </w:t>
        </w:r>
      </w:ins>
      <w:r>
        <w:rPr>
          <w:rtl w:val="0"/>
          <w:lang w:val="en-US"/>
        </w:rPr>
        <w:t>(</w:t>
      </w:r>
      <w:r>
        <w:rPr>
          <w:rStyle w:val="Hyperlink.0"/>
        </w:rPr>
        <w:fldChar w:fldCharType="begin" w:fldLock="0"/>
      </w:r>
      <w:r>
        <w:rPr>
          <w:rStyle w:val="Hyperlink.0"/>
        </w:rPr>
        <w:instrText xml:space="preserve"> HYPERLINK \l "refChandler2019b" </w:instrText>
      </w:r>
      <w:r>
        <w:rPr>
          <w:rStyle w:val="Hyperlink.0"/>
        </w:rPr>
        <w:fldChar w:fldCharType="separate" w:fldLock="0"/>
      </w:r>
      <w:r>
        <w:rPr>
          <w:rStyle w:val="Hyperlink.0"/>
          <w:rtl w:val="0"/>
        </w:rPr>
        <w:t>Cristian J. Chandler et al., 2020a</w:t>
      </w:r>
      <w:r>
        <w:rPr/>
        <w:fldChar w:fldCharType="end" w:fldLock="0"/>
      </w:r>
      <w:r>
        <w:rPr>
          <w:rtl w:val="0"/>
          <w:lang w:val="en-US"/>
        </w:rPr>
        <w:t>), physical activity</w:t>
      </w:r>
      <w:ins w:id="170" w:date="2021-08-10T10:10:35Z" w:author="Beatrice Scholtes">
        <w:r>
          <w:rPr>
            <w:rtl w:val="0"/>
            <w:lang w:val="en-US"/>
          </w:rPr>
          <w:t xml:space="preserve"> </w:t>
        </w:r>
      </w:ins>
      <w:r>
        <w:rPr>
          <w:rtl w:val="0"/>
          <w:lang w:val="en-US"/>
        </w:rPr>
        <w:t>(</w:t>
      </w:r>
      <w:r>
        <w:rPr>
          <w:rStyle w:val="Hyperlink.0"/>
        </w:rPr>
        <w:fldChar w:fldCharType="begin" w:fldLock="0"/>
      </w:r>
      <w:r>
        <w:rPr>
          <w:rStyle w:val="Hyperlink.0"/>
        </w:rPr>
        <w:instrText xml:space="preserve"> HYPERLINK \l "refZhang2019" </w:instrText>
      </w:r>
      <w:r>
        <w:rPr>
          <w:rStyle w:val="Hyperlink.0"/>
        </w:rPr>
        <w:fldChar w:fldCharType="separate" w:fldLock="0"/>
      </w:r>
      <w:r>
        <w:rPr>
          <w:rStyle w:val="Hyperlink.0"/>
          <w:rtl w:val="0"/>
        </w:rPr>
        <w:t>Zhang et al., 2019</w:t>
      </w:r>
      <w:r>
        <w:rPr/>
        <w:fldChar w:fldCharType="end" w:fldLock="0"/>
      </w:r>
      <w:r>
        <w:rPr>
          <w:rtl w:val="0"/>
          <w:lang w:val="en-US"/>
        </w:rPr>
        <w:t>), hypothalamic-pituitary-adrenal (HPA) axis dysregulation</w:t>
      </w:r>
      <w:ins w:id="171" w:date="2021-08-10T10:10:38Z" w:author="Beatrice Scholtes">
        <w:r>
          <w:rPr>
            <w:rtl w:val="0"/>
            <w:lang w:val="en-US"/>
          </w:rPr>
          <w:t xml:space="preserve"> </w:t>
        </w:r>
      </w:ins>
      <w:r>
        <w:rPr>
          <w:rtl w:val="0"/>
          <w:lang w:val="en-US"/>
        </w:rPr>
        <w:t>(</w:t>
      </w:r>
      <w:r>
        <w:rPr>
          <w:rStyle w:val="Hyperlink.0"/>
        </w:rPr>
        <w:fldChar w:fldCharType="begin" w:fldLock="0"/>
      </w:r>
      <w:r>
        <w:rPr>
          <w:rStyle w:val="Hyperlink.0"/>
        </w:rPr>
        <w:instrText xml:space="preserve"> HYPERLINK \l "refcarrico2018" </w:instrText>
      </w:r>
      <w:r>
        <w:rPr>
          <w:rStyle w:val="Hyperlink.0"/>
        </w:rPr>
        <w:fldChar w:fldCharType="separate" w:fldLock="0"/>
      </w:r>
      <w:r>
        <w:rPr>
          <w:rStyle w:val="Hyperlink.0"/>
          <w:rtl w:val="0"/>
        </w:rPr>
        <w:t>Carrico et al., 2018</w:t>
      </w:r>
      <w:r>
        <w:rPr/>
        <w:fldChar w:fldCharType="end" w:fldLock="0"/>
      </w:r>
      <w:r>
        <w:rPr>
          <w:rtl w:val="0"/>
          <w:lang w:val="en-US"/>
        </w:rPr>
        <w:t>), sexual violence</w:t>
      </w:r>
      <w:ins w:id="172" w:date="2021-08-10T10:10:40Z" w:author="Beatrice Scholtes">
        <w:r>
          <w:rPr>
            <w:rtl w:val="0"/>
            <w:lang w:val="en-US"/>
          </w:rPr>
          <w:t xml:space="preserve"> </w:t>
        </w:r>
      </w:ins>
      <w:r>
        <w:rPr>
          <w:rtl w:val="0"/>
          <w:lang w:val="en-US"/>
        </w:rPr>
        <w:t>(</w:t>
      </w:r>
      <w:r>
        <w:rPr>
          <w:rStyle w:val="Hyperlink.0"/>
        </w:rPr>
        <w:fldChar w:fldCharType="begin" w:fldLock="0"/>
      </w:r>
      <w:r>
        <w:rPr>
          <w:rStyle w:val="Hyperlink.0"/>
        </w:rPr>
        <w:instrText xml:space="preserve"> HYPERLINK \l "refsemple2017" </w:instrText>
      </w:r>
      <w:r>
        <w:rPr>
          <w:rStyle w:val="Hyperlink.0"/>
        </w:rPr>
        <w:fldChar w:fldCharType="separate" w:fldLock="0"/>
      </w:r>
      <w:r>
        <w:rPr>
          <w:rStyle w:val="Hyperlink.0"/>
          <w:rtl w:val="0"/>
        </w:rPr>
        <w:t>Semple et al., 2017</w:t>
      </w:r>
      <w:r>
        <w:rPr/>
        <w:fldChar w:fldCharType="end" w:fldLock="0"/>
      </w:r>
      <w:r>
        <w:rPr>
          <w:rtl w:val="0"/>
          <w:lang w:val="en-US"/>
        </w:rPr>
        <w:t>), glycemic control</w:t>
      </w:r>
      <w:ins w:id="173" w:date="2021-08-10T10:10:42Z" w:author="Beatrice Scholtes">
        <w:r>
          <w:rPr>
            <w:rtl w:val="0"/>
            <w:lang w:val="en-US"/>
          </w:rPr>
          <w:t xml:space="preserve"> </w:t>
        </w:r>
      </w:ins>
      <w:r>
        <w:rPr>
          <w:rtl w:val="0"/>
          <w:lang w:val="en-US"/>
        </w:rPr>
        <w:t>(</w:t>
      </w:r>
      <w:r>
        <w:rPr>
          <w:rStyle w:val="Hyperlink.0"/>
        </w:rPr>
        <w:fldChar w:fldCharType="begin" w:fldLock="0"/>
      </w:r>
      <w:r>
        <w:rPr>
          <w:rStyle w:val="Hyperlink.0"/>
        </w:rPr>
        <w:instrText xml:space="preserve"> HYPERLINK \l "refByg2016" </w:instrText>
      </w:r>
      <w:r>
        <w:rPr>
          <w:rStyle w:val="Hyperlink.0"/>
        </w:rPr>
        <w:fldChar w:fldCharType="separate" w:fldLock="0"/>
      </w:r>
      <w:r>
        <w:rPr>
          <w:rStyle w:val="Hyperlink.0"/>
          <w:rtl w:val="0"/>
        </w:rPr>
        <w:t>Byg et al., 2016</w:t>
      </w:r>
      <w:r>
        <w:rPr/>
        <w:fldChar w:fldCharType="end" w:fldLock="0"/>
      </w:r>
      <w:r>
        <w:rPr>
          <w:rtl w:val="0"/>
          <w:lang w:val="en-US"/>
        </w:rPr>
        <w:t>), engagement in HIV care</w:t>
      </w:r>
      <w:ins w:id="174" w:date="2021-08-10T10:10:45Z" w:author="Beatrice Scholtes">
        <w:r>
          <w:rPr>
            <w:rtl w:val="0"/>
            <w:lang w:val="en-US"/>
          </w:rPr>
          <w:t xml:space="preserve"> </w:t>
        </w:r>
      </w:ins>
      <w:r>
        <w:rPr>
          <w:rtl w:val="0"/>
          <w:lang w:val="en-US"/>
        </w:rPr>
        <w:t>(</w:t>
      </w:r>
      <w:r>
        <w:rPr>
          <w:rStyle w:val="Hyperlink.0"/>
        </w:rPr>
        <w:fldChar w:fldCharType="begin" w:fldLock="0"/>
      </w:r>
      <w:r>
        <w:rPr>
          <w:rStyle w:val="Hyperlink.0"/>
        </w:rPr>
        <w:instrText xml:space="preserve"> HYPERLINK \l "refBiello2016" </w:instrText>
      </w:r>
      <w:r>
        <w:rPr>
          <w:rStyle w:val="Hyperlink.0"/>
        </w:rPr>
        <w:fldChar w:fldCharType="separate" w:fldLock="0"/>
      </w:r>
      <w:r>
        <w:rPr>
          <w:rStyle w:val="Hyperlink.0"/>
          <w:rtl w:val="0"/>
        </w:rPr>
        <w:t>Biello et al., 2016</w:t>
      </w:r>
      <w:r>
        <w:rPr/>
        <w:fldChar w:fldCharType="end" w:fldLock="0"/>
      </w:r>
      <w:r>
        <w:rPr>
          <w:rtl w:val="0"/>
          <w:lang w:val="en-US"/>
        </w:rPr>
        <w:t>), engagement in chemsex</w:t>
      </w:r>
      <w:ins w:id="175" w:date="2021-08-10T10:10:47Z" w:author="Beatrice Scholtes">
        <w:r>
          <w:rPr>
            <w:rtl w:val="0"/>
            <w:lang w:val="en-US"/>
          </w:rPr>
          <w:t xml:space="preserve"> </w:t>
        </w:r>
      </w:ins>
      <w:r>
        <w:rPr>
          <w:rtl w:val="0"/>
          <w:lang w:val="en-US"/>
        </w:rPr>
        <w:t>(</w:t>
      </w:r>
      <w:r>
        <w:rPr>
          <w:rStyle w:val="Hyperlink.0"/>
        </w:rPr>
        <w:fldChar w:fldCharType="begin" w:fldLock="0"/>
      </w:r>
      <w:r>
        <w:rPr>
          <w:rStyle w:val="Hyperlink.0"/>
        </w:rPr>
        <w:instrText xml:space="preserve"> HYPERLINK \l "reffriedman2014" </w:instrText>
      </w:r>
      <w:r>
        <w:rPr>
          <w:rStyle w:val="Hyperlink.0"/>
        </w:rPr>
        <w:fldChar w:fldCharType="separate" w:fldLock="0"/>
      </w:r>
      <w:r>
        <w:rPr>
          <w:rStyle w:val="Hyperlink.0"/>
          <w:rtl w:val="0"/>
        </w:rPr>
        <w:t>Friedman et al., 2014</w:t>
      </w:r>
      <w:r>
        <w:rPr/>
        <w:fldChar w:fldCharType="end" w:fldLock="0"/>
      </w:r>
      <w:r>
        <w:rPr>
          <w:rtl w:val="0"/>
          <w:lang w:val="en-US"/>
        </w:rPr>
        <w:t>), having sexual intercourse with both men and women</w:t>
      </w:r>
      <w:ins w:id="176" w:date="2021-08-10T10:10:50Z" w:author="Beatrice Scholtes">
        <w:r>
          <w:rPr>
            <w:rtl w:val="0"/>
            <w:lang w:val="en-US"/>
          </w:rPr>
          <w:t xml:space="preserve"> </w:t>
        </w:r>
      </w:ins>
      <w:r>
        <w:rPr>
          <w:rtl w:val="0"/>
          <w:lang w:val="en-US"/>
        </w:rPr>
        <w:t>(</w:t>
      </w:r>
      <w:r>
        <w:rPr>
          <w:rStyle w:val="Hyperlink.0"/>
        </w:rPr>
        <w:fldChar w:fldCharType="begin" w:fldLock="0"/>
      </w:r>
      <w:r>
        <w:rPr>
          <w:rStyle w:val="Hyperlink.0"/>
        </w:rPr>
        <w:instrText xml:space="preserve"> HYPERLINK \l "refeaton2013" </w:instrText>
      </w:r>
      <w:r>
        <w:rPr>
          <w:rStyle w:val="Hyperlink.0"/>
        </w:rPr>
        <w:fldChar w:fldCharType="separate" w:fldLock="0"/>
      </w:r>
      <w:r>
        <w:rPr>
          <w:rStyle w:val="Hyperlink.0"/>
          <w:rtl w:val="0"/>
        </w:rPr>
        <w:t>Eaton et al., 2013</w:t>
      </w:r>
      <w:r>
        <w:rPr/>
        <w:fldChar w:fldCharType="end" w:fldLock="0"/>
      </w:r>
      <w:r>
        <w:rPr>
          <w:rtl w:val="0"/>
          <w:lang w:val="en-US"/>
        </w:rPr>
        <w:t xml:space="preserve">) , help-seeking </w:t>
      </w:r>
      <w:commentRangeStart w:id="177"/>
      <w:r>
        <w:rPr>
          <w:rtl w:val="0"/>
          <w:lang w:val="en-US"/>
        </w:rPr>
        <w:t>behaviors</w:t>
      </w:r>
      <w:commentRangeEnd w:id="177"/>
      <w:r>
        <w:commentReference w:id="177"/>
      </w:r>
      <w:ins w:id="178" w:date="2021-08-10T10:10:52Z" w:author="Beatrice Scholtes">
        <w:r>
          <w:rPr>
            <w:rtl w:val="0"/>
            <w:lang w:val="en-US"/>
          </w:rPr>
          <w:t xml:space="preserve"> </w:t>
        </w:r>
      </w:ins>
      <w:r>
        <w:rPr>
          <w:rtl w:val="0"/>
          <w:lang w:val="en-US"/>
        </w:rPr>
        <w:t>(</w:t>
      </w:r>
      <w:r>
        <w:rPr>
          <w:rStyle w:val="Hyperlink.0"/>
        </w:rPr>
        <w:fldChar w:fldCharType="begin" w:fldLock="0"/>
      </w:r>
      <w:r>
        <w:rPr>
          <w:rStyle w:val="Hyperlink.0"/>
        </w:rPr>
        <w:instrText xml:space="preserve"> HYPERLINK \l "refachterbergh2021" </w:instrText>
      </w:r>
      <w:r>
        <w:rPr>
          <w:rStyle w:val="Hyperlink.0"/>
        </w:rPr>
        <w:fldChar w:fldCharType="separate" w:fldLock="0"/>
      </w:r>
      <w:r>
        <w:rPr>
          <w:rStyle w:val="Hyperlink.0"/>
          <w:rtl w:val="0"/>
        </w:rPr>
        <w:t>Achterbergh et al., 2021</w:t>
      </w:r>
      <w:r>
        <w:rPr/>
        <w:fldChar w:fldCharType="end" w:fldLock="0"/>
      </w:r>
      <w:r>
        <w:rPr>
          <w:rtl w:val="0"/>
          <w:lang w:val="en-US"/>
        </w:rPr>
        <w:t>) and substance use</w:t>
      </w:r>
      <w:ins w:id="179" w:date="2021-08-10T10:10:54Z" w:author="Beatrice Scholtes">
        <w:r>
          <w:rPr>
            <w:rtl w:val="0"/>
            <w:lang w:val="en-US"/>
          </w:rPr>
          <w:t xml:space="preserve"> </w:t>
        </w:r>
      </w:ins>
      <w:r>
        <w:rPr>
          <w:rtl w:val="0"/>
          <w:lang w:val="en-US"/>
        </w:rPr>
        <w:t>(</w:t>
      </w:r>
      <w:r>
        <w:rPr>
          <w:rStyle w:val="Hyperlink.0"/>
        </w:rPr>
        <w:fldChar w:fldCharType="begin" w:fldLock="0"/>
      </w:r>
      <w:r>
        <w:rPr>
          <w:rStyle w:val="Hyperlink.0"/>
        </w:rPr>
        <w:instrText xml:space="preserve"> HYPERLINK \l "refturpin2020" </w:instrText>
      </w:r>
      <w:r>
        <w:rPr>
          <w:rStyle w:val="Hyperlink.0"/>
        </w:rPr>
        <w:fldChar w:fldCharType="separate" w:fldLock="0"/>
      </w:r>
      <w:r>
        <w:rPr>
          <w:rStyle w:val="Hyperlink.0"/>
          <w:rtl w:val="0"/>
        </w:rPr>
        <w:t>Turpin et al., 2020</w:t>
      </w:r>
      <w:r>
        <w:rPr/>
        <w:fldChar w:fldCharType="end" w:fldLock="0"/>
      </w:r>
      <w:r>
        <w:rPr>
          <w:rtl w:val="0"/>
          <w:lang w:val="en-US"/>
        </w:rPr>
        <w:t>).</w:t>
      </w:r>
    </w:p>
    <w:p>
      <w:pPr>
        <w:pStyle w:val="Body Text"/>
      </w:pPr>
      <w:r>
        <w:rPr>
          <w:rtl w:val="0"/>
          <w:lang w:val="en-US"/>
        </w:rPr>
        <w:t xml:space="preserve">There was a high degree of variability in the definition of what constitutes </w:t>
      </w:r>
      <w:del w:id="180" w:date="2021-08-10T10:11:27Z" w:author="Beatrice Scholtes">
        <w:r>
          <w:rPr>
            <w:rtl w:val="0"/>
            <w:lang w:val="en-US"/>
          </w:rPr>
          <w:delText xml:space="preserve">a sexual risk behaviors </w:delText>
        </w:r>
      </w:del>
      <w:ins w:id="181" w:date="2021-08-10T10:11:35Z" w:author="Beatrice Scholtes">
        <w:r>
          <w:rPr>
            <w:rtl w:val="0"/>
            <w:lang w:val="en-US"/>
          </w:rPr>
          <w:t xml:space="preserve">risky sexual behaviour </w:t>
        </w:r>
      </w:ins>
      <w:r>
        <w:rPr>
          <w:rtl w:val="0"/>
          <w:lang w:val="en-US"/>
        </w:rPr>
        <w:t>though the most frequently used proxy was, by far, condomless anal sex. Indeed, condomless anal sex was one of the criteria in 55 studies out of the 57 with sexual risk behaviors as an outcome. While 30 studies considered all form of condomless anal sex as a risk</w:t>
      </w:r>
      <w:ins w:id="182" w:date="2021-08-10T10:12:03Z" w:author="Beatrice Scholtes">
        <w:r>
          <w:rPr>
            <w:rtl w:val="0"/>
            <w:lang w:val="en-US"/>
          </w:rPr>
          <w:t>y</w:t>
        </w:r>
      </w:ins>
      <w:r>
        <w:rPr>
          <w:rtl w:val="0"/>
          <w:lang w:val="en-US"/>
        </w:rPr>
        <w:t xml:space="preserve"> behavior, the other</w:t>
      </w:r>
      <w:ins w:id="183" w:date="2021-08-10T10:13:14Z" w:author="Beatrice Scholtes">
        <w:r>
          <w:rPr>
            <w:rtl w:val="0"/>
            <w:lang w:val="en-US"/>
          </w:rPr>
          <w:t>s</w:t>
        </w:r>
      </w:ins>
      <w:r>
        <w:rPr>
          <w:rtl w:val="0"/>
          <w:lang w:val="en-US"/>
        </w:rPr>
        <w:t xml:space="preserve"> tried to refine the criteria. The most frequent of such refinement was to consider only serodiscordant condomless anal sex as a risk</w:t>
      </w:r>
      <w:ins w:id="184" w:date="2021-08-10T10:13:06Z" w:author="Beatrice Scholtes">
        <w:r>
          <w:rPr>
            <w:rtl w:val="0"/>
            <w:lang w:val="en-US"/>
          </w:rPr>
          <w:t>y</w:t>
        </w:r>
      </w:ins>
      <w:r>
        <w:rPr>
          <w:rtl w:val="0"/>
          <w:lang w:val="en-US"/>
        </w:rPr>
        <w:t xml:space="preserve"> behavior (N = 16). Other options were to only consider condomless anal sex with casual partners (N = 4), condomless anal sex without PrEP or with a detectable viral load, if HIV-positive (N = 3), receptive condomless anal sex (N = 1) or condomless anal sex at first sexual intercourse with the current male partner (N = 1).</w:t>
      </w:r>
    </w:p>
    <w:p>
      <w:pPr>
        <w:pStyle w:val="Body Text"/>
      </w:pPr>
      <w:r>
        <w:rPr>
          <w:rtl w:val="0"/>
          <w:lang w:val="en-US"/>
        </w:rPr>
        <w:t>Used in conjunction with condomless anal sex, other proxies for sexual risk were number of partners (N = 11), substance use during sex (N = 2), condomless vaginal sex (N = 2), condomless oral sex (N = 1), sexual intercourse with female partners (N = 1) , engaging in group sex (N = 1) and non-disclosure of HIV serostatus before first sexual intercourse with current main partner (N = 1).</w:t>
      </w:r>
    </w:p>
    <w:p>
      <w:pPr>
        <w:pStyle w:val="Body Text"/>
      </w:pPr>
      <w:r>
        <w:rPr>
          <w:rtl w:val="0"/>
          <w:lang w:val="en-US"/>
        </w:rPr>
        <w:t>When HIV was used as an outcome, it was self-reported in nearly half of the studies (10 studies out of 19)</w:t>
      </w:r>
      <w:ins w:id="185" w:date="2021-08-10T10:14:41Z" w:author="Beatrice Scholtes">
        <w:r>
          <w:rPr>
            <w:rtl w:val="0"/>
            <w:lang w:val="en-US"/>
          </w:rPr>
          <w:t>.</w:t>
        </w:r>
      </w:ins>
      <w:r>
        <w:rPr>
          <w:rtl w:val="0"/>
          <w:lang w:val="en-US"/>
        </w:rPr>
        <w:t xml:space="preserve"> Similarly, for STI diagnosis, self-report</w:t>
      </w:r>
      <w:ins w:id="186" w:date="2021-08-10T10:14:05Z" w:author="Beatrice Scholtes">
        <w:r>
          <w:rPr>
            <w:rtl w:val="0"/>
            <w:lang w:val="en-US"/>
          </w:rPr>
          <w:t>ing</w:t>
        </w:r>
      </w:ins>
      <w:r>
        <w:rPr>
          <w:rtl w:val="0"/>
          <w:lang w:val="en-US"/>
        </w:rPr>
        <w:t xml:space="preserve"> was used in 5 papers out of 10</w:t>
      </w:r>
      <w:del w:id="187" w:date="2021-08-10T10:14:21Z" w:author="Beatrice Scholtes">
        <w:r>
          <w:rPr>
            <w:rtl w:val="0"/>
            <w:lang w:val="en-US"/>
          </w:rPr>
          <w:delText>)</w:delText>
        </w:r>
      </w:del>
      <w:r>
        <w:rPr>
          <w:rtl w:val="0"/>
          <w:lang w:val="en-US"/>
        </w:rPr>
        <w:t>.</w:t>
      </w:r>
      <w:bookmarkEnd w:id="162"/>
    </w:p>
    <w:p>
      <w:pPr>
        <w:pStyle w:val="heading 3"/>
      </w:pPr>
      <w:bookmarkStart w:name="interventions" w:id="188"/>
      <w:r>
        <w:rPr>
          <w:rFonts w:cs="Arial Unicode MS" w:eastAsia="Arial Unicode MS"/>
          <w:rtl w:val="0"/>
          <w:lang w:val="en-US"/>
        </w:rPr>
        <w:t>Interventions</w:t>
      </w:r>
    </w:p>
    <w:p>
      <w:pPr>
        <w:pStyle w:val="First Paragraph"/>
      </w:pPr>
      <w:r>
        <w:rPr>
          <w:rtl w:val="0"/>
          <w:lang w:val="en-US"/>
        </w:rPr>
        <w:t>We identified only 2 interventional studies guided by syndemic theory (</w:t>
      </w:r>
      <w:r>
        <w:rPr>
          <w:rStyle w:val="Hyperlink.0"/>
        </w:rPr>
        <w:fldChar w:fldCharType="begin" w:fldLock="0"/>
      </w:r>
      <w:r>
        <w:rPr>
          <w:rStyle w:val="Hyperlink.0"/>
        </w:rPr>
        <w:instrText xml:space="preserve"> HYPERLINK \l "refachterbergh2021" </w:instrText>
      </w:r>
      <w:r>
        <w:rPr>
          <w:rStyle w:val="Hyperlink.0"/>
        </w:rPr>
        <w:fldChar w:fldCharType="separate" w:fldLock="0"/>
      </w:r>
      <w:r>
        <w:rPr>
          <w:rStyle w:val="Hyperlink.0"/>
          <w:rtl w:val="0"/>
        </w:rPr>
        <w:t>Achterbergh et al., 2021</w:t>
      </w:r>
      <w:r>
        <w:rPr/>
        <w:fldChar w:fldCharType="end" w:fldLock="0"/>
      </w:r>
      <w:r>
        <w:rPr>
          <w:rtl w:val="0"/>
          <w:lang w:val="en-US"/>
        </w:rPr>
        <w:t xml:space="preserve">; </w:t>
      </w:r>
      <w:r>
        <w:rPr>
          <w:rStyle w:val="Hyperlink.0"/>
        </w:rPr>
        <w:fldChar w:fldCharType="begin" w:fldLock="0"/>
      </w:r>
      <w:r>
        <w:rPr>
          <w:rStyle w:val="Hyperlink.0"/>
        </w:rPr>
        <w:instrText xml:space="preserve"> HYPERLINK \l "refChakrapani" </w:instrText>
      </w:r>
      <w:r>
        <w:rPr>
          <w:rStyle w:val="Hyperlink.0"/>
        </w:rPr>
        <w:fldChar w:fldCharType="separate" w:fldLock="0"/>
      </w:r>
      <w:r>
        <w:rPr>
          <w:rStyle w:val="Hyperlink.0"/>
          <w:rtl w:val="0"/>
        </w:rPr>
        <w:t>Chakrapani et al., 2020</w:t>
      </w:r>
      <w:r>
        <w:rPr/>
        <w:fldChar w:fldCharType="end" w:fldLock="0"/>
      </w:r>
      <w:r>
        <w:rPr>
          <w:rtl w:val="0"/>
          <w:lang w:val="en-US"/>
        </w:rPr>
        <w:t>). Chakrapani et al.</w:t>
      </w:r>
      <w:r>
        <w:rPr>
          <w:rtl w:val="0"/>
          <w:lang w:val="en-US"/>
        </w:rPr>
        <w:t> </w:t>
      </w:r>
      <w:r>
        <w:rPr>
          <w:rtl w:val="0"/>
          <w:lang w:val="en-US"/>
        </w:rPr>
        <w:t xml:space="preserve">used a pre-test/post-test non-equivalent group design and the intervention consisted </w:t>
      </w:r>
      <w:ins w:id="189" w:date="2021-08-10T10:15:02Z" w:author="Beatrice Scholtes">
        <w:r>
          <w:rPr>
            <w:rtl w:val="0"/>
            <w:lang w:val="en-US"/>
          </w:rPr>
          <w:t>of</w:t>
        </w:r>
      </w:ins>
      <w:del w:id="190" w:date="2021-08-10T10:15:00Z" w:author="Beatrice Scholtes">
        <w:r>
          <w:rPr>
            <w:rtl w:val="0"/>
            <w:lang w:val="en-US"/>
          </w:rPr>
          <w:delText>in</w:delText>
        </w:r>
      </w:del>
      <w:r>
        <w:rPr>
          <w:rtl w:val="0"/>
          <w:lang w:val="en-US"/>
        </w:rPr>
        <w:t xml:space="preserve"> motivational-interviews. The goal of this intervention was to reduce condomless anal intercourse by enhancing condom self-efficacy and addressing co-occurring syndemic conditions.</w:t>
      </w:r>
    </w:p>
    <w:p>
      <w:pPr>
        <w:pStyle w:val="Body Text"/>
        <w:rPr>
          <w:del w:id="191" w:date="2021-08-10T10:15:47Z" w:author="Beatrice Scholtes"/>
        </w:rPr>
      </w:pPr>
      <w:r>
        <w:rPr>
          <w:rtl w:val="0"/>
          <w:lang w:val="en-US"/>
        </w:rPr>
        <w:t>Achterbergh et al.</w:t>
      </w:r>
      <w:r>
        <w:rPr>
          <w:rtl w:val="0"/>
          <w:lang w:val="en-US"/>
        </w:rPr>
        <w:t> </w:t>
      </w:r>
      <w:r>
        <w:rPr>
          <w:rtl w:val="0"/>
          <w:lang w:val="en-US"/>
        </w:rPr>
        <w:t xml:space="preserve">conducted a randomized controlled trial and the intervention consisted </w:t>
      </w:r>
      <w:ins w:id="192" w:date="2021-08-10T10:15:15Z" w:author="Beatrice Scholtes">
        <w:r>
          <w:rPr>
            <w:rtl w:val="0"/>
            <w:lang w:val="en-US"/>
          </w:rPr>
          <w:t>of</w:t>
        </w:r>
      </w:ins>
      <w:del w:id="193" w:date="2021-08-10T10:15:15Z" w:author="Beatrice Scholtes">
        <w:r>
          <w:rPr>
            <w:rtl w:val="0"/>
            <w:lang w:val="en-US"/>
          </w:rPr>
          <w:delText>in</w:delText>
        </w:r>
      </w:del>
      <w:r>
        <w:rPr>
          <w:rtl w:val="0"/>
          <w:lang w:val="en-US"/>
        </w:rPr>
        <w:t xml:space="preserve"> tailored feedback and help-seeking advice on mental health screening. The primary endpoint was to increase help-seeking behaviors ; the secondary endpoints were reducing sexual risk behaviors and STI incidence.</w:t>
      </w:r>
      <w:ins w:id="194" w:date="2021-08-10T10:15:49Z" w:author="Beatrice Scholtes">
        <w:r>
          <w:rPr>
            <w:rtl w:val="0"/>
            <w:lang w:val="en-US"/>
          </w:rPr>
          <w:t xml:space="preserve"> </w:t>
        </w:r>
      </w:ins>
    </w:p>
    <w:p>
      <w:pPr>
        <w:pStyle w:val="Body Text"/>
      </w:pPr>
      <w:ins w:id="195" w:date="2021-08-10T10:15:34Z" w:author="Beatrice Scholtes">
        <w:r>
          <w:rPr>
            <w:rtl w:val="0"/>
          </w:rPr>
          <w:t>The i</w:t>
        </w:r>
      </w:ins>
      <w:del w:id="196" w:date="2021-08-10T10:15:34Z" w:author="Beatrice Scholtes">
        <w:r>
          <w:rPr>
            <w:rtl w:val="0"/>
            <w:lang w:val="en-US"/>
          </w:rPr>
          <w:delText>I</w:delText>
        </w:r>
      </w:del>
      <w:r>
        <w:rPr>
          <w:rtl w:val="0"/>
          <w:lang w:val="en-US"/>
        </w:rPr>
        <w:t>ntervention</w:t>
      </w:r>
      <w:del w:id="197" w:date="2021-08-10T10:15:45Z" w:author="Beatrice Scholtes">
        <w:r>
          <w:rPr>
            <w:rtl w:val="0"/>
            <w:lang w:val="en-US"/>
          </w:rPr>
          <w:delText xml:space="preserve"> in both studies</w:delText>
        </w:r>
      </w:del>
      <w:r>
        <w:rPr>
          <w:rtl w:val="0"/>
          <w:lang w:val="en-US"/>
        </w:rPr>
        <w:t xml:space="preserve"> lasted for 12 months</w:t>
      </w:r>
      <w:ins w:id="198" w:date="2021-08-10T10:15:41Z" w:author="Beatrice Scholtes">
        <w:r>
          <w:rPr>
            <w:rtl w:val="0"/>
            <w:lang w:val="en-US"/>
          </w:rPr>
          <w:t xml:space="preserve"> in both studies</w:t>
        </w:r>
      </w:ins>
      <w:r>
        <w:rPr>
          <w:rtl w:val="0"/>
          <w:lang w:val="en-US"/>
        </w:rPr>
        <w:t>.</w:t>
      </w:r>
    </w:p>
    <w:p>
      <w:pPr>
        <w:pStyle w:val="Body Text"/>
      </w:pPr>
      <w:r>
        <w:rPr>
          <w:rtl w:val="0"/>
          <w:lang w:val="en-US"/>
        </w:rPr>
        <w:t>In Chakrapani et al.</w:t>
      </w:r>
      <w:r>
        <w:rPr>
          <w:rtl w:val="0"/>
          <w:lang w:val="en-US"/>
        </w:rPr>
        <w:t> </w:t>
      </w:r>
      <w:r>
        <w:rPr>
          <w:rtl w:val="0"/>
          <w:lang w:val="en-US"/>
        </w:rPr>
        <w:t>the intervention was successful in reducing the psychosocial conditions investigated (depression, alcohol use and internalised homophobia) and improving condom use. Furthermore, synergy, as measured by interaction on the additive and multiplicative scales, was present for depression and alcohol use as well as for depression and internalised homophobia on inconsistent condom use. Finally, mediation analysis revealed that the improvement in consistent condom use was due to an improvement in condom self-efficacy caused by a reduction in alcohol use and internalised homophobia.</w:t>
      </w:r>
    </w:p>
    <w:p>
      <w:pPr>
        <w:pStyle w:val="Body Text"/>
      </w:pPr>
      <w:r>
        <w:rPr>
          <w:rtl w:val="0"/>
          <w:lang w:val="en-US"/>
        </w:rPr>
        <w:t xml:space="preserve">On the other hand, the RCT </w:t>
      </w:r>
      <w:ins w:id="199" w:date="2021-08-10T10:16:26Z" w:author="Beatrice Scholtes">
        <w:r>
          <w:rPr>
            <w:rtl w:val="0"/>
            <w:lang w:val="en-US"/>
          </w:rPr>
          <w:t>conducted by</w:t>
        </w:r>
      </w:ins>
      <w:del w:id="200" w:date="2021-08-10T10:16:24Z" w:author="Beatrice Scholtes">
        <w:r>
          <w:rPr>
            <w:rtl w:val="0"/>
            <w:lang w:val="en-US"/>
          </w:rPr>
          <w:delText>of</w:delText>
        </w:r>
      </w:del>
      <w:r>
        <w:rPr>
          <w:rtl w:val="0"/>
          <w:lang w:val="en-US"/>
        </w:rPr>
        <w:t xml:space="preserve"> Achterbergh et al.</w:t>
      </w:r>
      <w:r>
        <w:rPr>
          <w:rtl w:val="0"/>
          <w:lang w:val="en-US"/>
        </w:rPr>
        <w:t> </w:t>
      </w:r>
      <w:r>
        <w:rPr>
          <w:rtl w:val="0"/>
          <w:lang w:val="en-US"/>
        </w:rPr>
        <w:t xml:space="preserve">failed to affect the primary endpoint </w:t>
      </w:r>
      <w:del w:id="201" w:date="2021-08-10T10:17:31Z" w:author="Beatrice Scholtes">
        <w:r>
          <w:rPr>
            <w:rtl w:val="0"/>
            <w:lang w:val="en-US"/>
          </w:rPr>
          <w:delText>and</w:delText>
        </w:r>
      </w:del>
      <w:ins w:id="202" w:date="2021-08-10T10:17:31Z" w:author="Beatrice Scholtes">
        <w:r>
          <w:rPr>
            <w:rtl w:val="0"/>
            <w:lang w:val="en-US"/>
          </w:rPr>
          <w:t>nor</w:t>
        </w:r>
      </w:ins>
      <w:r>
        <w:rPr>
          <w:rtl w:val="0"/>
          <w:lang w:val="en-US"/>
        </w:rPr>
        <w:t xml:space="preserve"> the two secondary endpoints.</w:t>
      </w:r>
      <w:bookmarkEnd w:id="188"/>
    </w:p>
    <w:p>
      <w:pPr>
        <w:pStyle w:val="heading 3"/>
      </w:pPr>
      <w:bookmarkStart w:name="summaryofreviews" w:id="203"/>
      <w:r>
        <w:rPr>
          <w:rFonts w:cs="Arial Unicode MS" w:eastAsia="Arial Unicode MS"/>
          <w:rtl w:val="0"/>
          <w:lang w:val="en-US"/>
        </w:rPr>
        <w:t>Summary of reviews</w:t>
      </w:r>
    </w:p>
    <w:p>
      <w:pPr>
        <w:pStyle w:val="First Paragraph"/>
      </w:pPr>
      <w:r>
        <w:rPr>
          <w:rtl w:val="0"/>
          <w:lang w:val="en-US"/>
        </w:rPr>
        <w:t>We found 3 systematic reviews (</w:t>
      </w:r>
      <w:r>
        <w:rPr>
          <w:rStyle w:val="Hyperlink.0"/>
        </w:rPr>
        <w:fldChar w:fldCharType="begin" w:fldLock="0"/>
      </w:r>
      <w:r>
        <w:rPr>
          <w:rStyle w:val="Hyperlink.0"/>
        </w:rPr>
        <w:instrText xml:space="preserve"> HYPERLINK \l "refLassiter2016" </w:instrText>
      </w:r>
      <w:r>
        <w:rPr>
          <w:rStyle w:val="Hyperlink.0"/>
        </w:rPr>
        <w:fldChar w:fldCharType="separate" w:fldLock="0"/>
      </w:r>
      <w:r>
        <w:rPr>
          <w:rStyle w:val="Hyperlink.0"/>
          <w:rtl w:val="0"/>
        </w:rPr>
        <w:t>Lassiter and Parsons, 2016</w:t>
      </w:r>
      <w:r>
        <w:rPr/>
        <w:fldChar w:fldCharType="end" w:fldLock="0"/>
      </w:r>
      <w:r>
        <w:rPr>
          <w:rtl w:val="0"/>
          <w:lang w:val="en-US"/>
        </w:rPr>
        <w:t xml:space="preserve">; </w:t>
      </w:r>
      <w:r>
        <w:rPr>
          <w:rStyle w:val="Hyperlink.0"/>
        </w:rPr>
        <w:fldChar w:fldCharType="begin" w:fldLock="0"/>
      </w:r>
      <w:r>
        <w:rPr>
          <w:rStyle w:val="Hyperlink.0"/>
        </w:rPr>
        <w:instrText xml:space="preserve"> HYPERLINK \l "reflewis2017" </w:instrText>
      </w:r>
      <w:r>
        <w:rPr>
          <w:rStyle w:val="Hyperlink.0"/>
        </w:rPr>
        <w:fldChar w:fldCharType="separate" w:fldLock="0"/>
      </w:r>
      <w:r>
        <w:rPr>
          <w:rStyle w:val="Hyperlink.0"/>
          <w:rtl w:val="0"/>
        </w:rPr>
        <w:t>Lewis and Wilson, 2017</w:t>
      </w:r>
      <w:r>
        <w:rPr/>
        <w:fldChar w:fldCharType="end" w:fldLock="0"/>
      </w:r>
      <w:r>
        <w:rPr>
          <w:rtl w:val="0"/>
          <w:lang w:val="en-US"/>
        </w:rPr>
        <w:t xml:space="preserve">; </w:t>
      </w:r>
      <w:r>
        <w:rPr>
          <w:rStyle w:val="Hyperlink.0"/>
        </w:rPr>
        <w:fldChar w:fldCharType="begin" w:fldLock="0"/>
      </w:r>
      <w:r>
        <w:rPr>
          <w:rStyle w:val="Hyperlink.0"/>
        </w:rPr>
        <w:instrText xml:space="preserve"> HYPERLINK \l "refwoodward2017" </w:instrText>
      </w:r>
      <w:r>
        <w:rPr>
          <w:rStyle w:val="Hyperlink.0"/>
        </w:rPr>
        <w:fldChar w:fldCharType="separate" w:fldLock="0"/>
      </w:r>
      <w:r>
        <w:rPr>
          <w:rStyle w:val="Hyperlink.0"/>
          <w:rtl w:val="0"/>
        </w:rPr>
        <w:t>Woodward et al., 2017</w:t>
      </w:r>
      <w:r>
        <w:rPr/>
        <w:fldChar w:fldCharType="end" w:fldLock="0"/>
      </w:r>
      <w:r>
        <w:rPr>
          <w:rtl w:val="0"/>
          <w:lang w:val="en-US"/>
        </w:rPr>
        <w:t>) and 2 meta-analysis (</w:t>
      </w:r>
      <w:r>
        <w:rPr>
          <w:rStyle w:val="Hyperlink.0"/>
        </w:rPr>
        <w:fldChar w:fldCharType="begin" w:fldLock="0"/>
      </w:r>
      <w:r>
        <w:rPr>
          <w:rStyle w:val="Hyperlink.0"/>
        </w:rPr>
        <w:instrText xml:space="preserve"> HYPERLINK \l "refPantalone2020" </w:instrText>
      </w:r>
      <w:r>
        <w:rPr>
          <w:rStyle w:val="Hyperlink.0"/>
        </w:rPr>
        <w:fldChar w:fldCharType="separate" w:fldLock="0"/>
      </w:r>
      <w:r>
        <w:rPr>
          <w:rStyle w:val="Hyperlink.0"/>
          <w:rtl w:val="0"/>
        </w:rPr>
        <w:t>Pantalone et al., 2020</w:t>
      </w:r>
      <w:r>
        <w:rPr/>
        <w:fldChar w:fldCharType="end" w:fldLock="0"/>
      </w:r>
      <w:r>
        <w:rPr>
          <w:rtl w:val="0"/>
          <w:lang w:val="en-US"/>
        </w:rPr>
        <w:t xml:space="preserve">; </w:t>
      </w:r>
      <w:r>
        <w:rPr>
          <w:rStyle w:val="Hyperlink.0"/>
        </w:rPr>
        <w:fldChar w:fldCharType="begin" w:fldLock="0"/>
      </w:r>
      <w:r>
        <w:rPr>
          <w:rStyle w:val="Hyperlink.0"/>
        </w:rPr>
        <w:instrText xml:space="preserve"> HYPERLINK \l "refRooney2018a" </w:instrText>
      </w:r>
      <w:r>
        <w:rPr>
          <w:rStyle w:val="Hyperlink.0"/>
        </w:rPr>
        <w:fldChar w:fldCharType="separate" w:fldLock="0"/>
      </w:r>
      <w:r>
        <w:rPr>
          <w:rStyle w:val="Hyperlink.0"/>
          <w:rtl w:val="0"/>
        </w:rPr>
        <w:t>Rooney et al., 2018</w:t>
      </w:r>
      <w:r>
        <w:rPr/>
        <w:fldChar w:fldCharType="end" w:fldLock="0"/>
      </w:r>
      <w:r>
        <w:rPr>
          <w:rtl w:val="0"/>
          <w:lang w:val="en-US"/>
        </w:rPr>
        <w:t>) in our review.</w:t>
      </w:r>
    </w:p>
    <w:p>
      <w:pPr>
        <w:pStyle w:val="Body Text"/>
      </w:pPr>
      <w:r>
        <w:rPr>
          <w:rtl w:val="0"/>
          <w:lang w:val="en-US"/>
        </w:rPr>
        <w:t>Woodward et al.</w:t>
      </w:r>
      <w:r>
        <w:rPr>
          <w:rtl w:val="0"/>
          <w:lang w:val="en-US"/>
        </w:rPr>
        <w:t> </w:t>
      </w:r>
      <w:del w:id="204" w:date="2021-08-10T10:17:42Z" w:author="Beatrice Scholtes">
        <w:r>
          <w:rPr>
            <w:rtl w:val="0"/>
            <w:lang w:val="en-US"/>
          </w:rPr>
          <w:delText>tried</w:delText>
        </w:r>
      </w:del>
      <w:ins w:id="205" w:date="2021-08-10T10:17:43Z" w:author="Beatrice Scholtes">
        <w:r>
          <w:rPr>
            <w:rtl w:val="0"/>
            <w:lang w:val="en-US"/>
          </w:rPr>
          <w:t>aimed</w:t>
        </w:r>
      </w:ins>
      <w:r>
        <w:rPr>
          <w:rtl w:val="0"/>
          <w:lang w:val="en-US"/>
        </w:rPr>
        <w:t xml:space="preserve"> to identify a set of resilience resources among MSM burdened with minority stress and psychosocial condition in order to improve HIV prevention. They included 20 in their reviews and identified 31 resilience resources, with social support and incomes as the two most frequently cited. Of note, most of these resources were associated with a lower HIV risk.</w:t>
      </w:r>
      <w:ins w:id="206" w:date="2021-08-10T10:19:31Z" w:author="Beatrice Scholtes">
        <w:r>
          <w:rPr>
            <w:rtl w:val="0"/>
            <w:lang w:val="en-US"/>
          </w:rPr>
          <w:t xml:space="preserve"> reference</w:t>
        </w:r>
      </w:ins>
    </w:p>
    <w:p>
      <w:pPr>
        <w:pStyle w:val="Body Text"/>
      </w:pPr>
      <w:r>
        <w:rPr>
          <w:rtl w:val="0"/>
          <w:lang w:val="en-US"/>
        </w:rPr>
        <w:t>Lassiter et al.</w:t>
      </w:r>
      <w:r>
        <w:rPr>
          <w:rtl w:val="0"/>
          <w:lang w:val="en-US"/>
        </w:rPr>
        <w:t> </w:t>
      </w:r>
      <w:del w:id="207" w:date="2021-08-10T10:18:10Z" w:author="Beatrice Scholtes">
        <w:r>
          <w:rPr>
            <w:rtl w:val="0"/>
            <w:lang w:val="en-US"/>
          </w:rPr>
          <w:delText>wanted</w:delText>
        </w:r>
      </w:del>
      <w:ins w:id="208" w:date="2021-08-10T10:18:10Z" w:author="Beatrice Scholtes">
        <w:r>
          <w:rPr>
            <w:rtl w:val="0"/>
            <w:lang w:val="en-US"/>
          </w:rPr>
          <w:t>aimed</w:t>
        </w:r>
      </w:ins>
      <w:r>
        <w:rPr>
          <w:rtl w:val="0"/>
          <w:lang w:val="en-US"/>
        </w:rPr>
        <w:t xml:space="preserve"> to propose a framework to include religion and spirituality into HIV research with MSM. They found that religion and spirituality had </w:t>
      </w:r>
      <w:ins w:id="209" w:date="2021-08-10T10:18:19Z" w:author="Beatrice Scholtes">
        <w:r>
          <w:rPr>
            <w:rtl w:val="0"/>
            <w:lang w:val="en-US"/>
          </w:rPr>
          <w:t xml:space="preserve">a </w:t>
        </w:r>
      </w:ins>
      <w:r>
        <w:rPr>
          <w:rtl w:val="0"/>
          <w:lang w:val="en-US"/>
        </w:rPr>
        <w:t xml:space="preserve">mixed effect on syndemic conditions but could be more beneficial for MSM of color than for white MSM. Of note, they only included 9 </w:t>
      </w:r>
      <w:ins w:id="210" w:date="2021-08-10T10:18:39Z" w:author="Beatrice Scholtes">
        <w:r>
          <w:rPr>
            <w:rtl w:val="0"/>
            <w:lang w:val="en-US"/>
          </w:rPr>
          <w:t xml:space="preserve">studies </w:t>
        </w:r>
      </w:ins>
      <w:r>
        <w:rPr>
          <w:rtl w:val="0"/>
          <w:lang w:val="en-US"/>
        </w:rPr>
        <w:t>as these two factors were very sparse in syndemic literature.</w:t>
      </w:r>
      <w:ins w:id="211" w:date="2021-08-10T10:19:34Z" w:author="Beatrice Scholtes">
        <w:r>
          <w:rPr>
            <w:rtl w:val="0"/>
            <w:lang w:val="en-US"/>
          </w:rPr>
          <w:t xml:space="preserve"> Reference </w:t>
        </w:r>
      </w:ins>
    </w:p>
    <w:p>
      <w:pPr>
        <w:pStyle w:val="Body Text"/>
      </w:pPr>
      <w:r>
        <w:rPr>
          <w:rtl w:val="0"/>
          <w:lang w:val="en-US"/>
        </w:rPr>
        <w:t>Lewis et al.</w:t>
      </w:r>
      <w:r>
        <w:rPr>
          <w:rtl w:val="0"/>
          <w:lang w:val="en-US"/>
        </w:rPr>
        <w:t> </w:t>
      </w:r>
      <w:r>
        <w:rPr>
          <w:rtl w:val="0"/>
          <w:lang w:val="en-US"/>
        </w:rPr>
        <w:t>sought to examine the HIV prevalence and associated risk</w:t>
      </w:r>
      <w:ins w:id="212" w:date="2021-08-10T10:18:56Z" w:author="Beatrice Scholtes">
        <w:r>
          <w:rPr>
            <w:rtl w:val="0"/>
            <w:lang w:val="en-US"/>
          </w:rPr>
          <w:t>y</w:t>
        </w:r>
      </w:ins>
      <w:r>
        <w:rPr>
          <w:rtl w:val="0"/>
          <w:lang w:val="en-US"/>
        </w:rPr>
        <w:t xml:space="preserve"> behaviors among migrant and ethnic minority MSM in North America and Europe. They found high rates of HIV prevalence and associated risk factors and proposed that transnational migration could be part of a syndemic.</w:t>
      </w:r>
      <w:ins w:id="213" w:date="2021-08-10T10:19:40Z" w:author="Beatrice Scholtes">
        <w:r>
          <w:rPr>
            <w:rtl w:val="0"/>
            <w:lang w:val="en-US"/>
          </w:rPr>
          <w:t xml:space="preserve"> Reference </w:t>
        </w:r>
      </w:ins>
    </w:p>
    <w:p>
      <w:pPr>
        <w:pStyle w:val="Body Text"/>
      </w:pPr>
      <w:r>
        <w:rPr>
          <w:rtl w:val="0"/>
          <w:lang w:val="en-US"/>
        </w:rPr>
        <w:t>In their meta-analysis, Rooney et al.</w:t>
      </w:r>
      <w:r>
        <w:rPr>
          <w:rtl w:val="0"/>
          <w:lang w:val="en-US"/>
        </w:rPr>
        <w:t> </w:t>
      </w:r>
      <w:del w:id="214" w:date="2021-08-10T10:19:58Z" w:author="Beatrice Scholtes">
        <w:r>
          <w:rPr>
            <w:rtl w:val="0"/>
            <w:lang w:val="en-US"/>
          </w:rPr>
          <w:delText>tried</w:delText>
        </w:r>
      </w:del>
      <w:ins w:id="215" w:date="2021-08-10T10:20:03Z" w:author="Beatrice Scholtes">
        <w:r>
          <w:rPr>
            <w:rtl w:val="0"/>
            <w:lang w:val="en-US"/>
          </w:rPr>
          <w:t>studied</w:t>
        </w:r>
      </w:ins>
      <w:del w:id="216" w:date="2021-08-10T10:20:02Z" w:author="Beatrice Scholtes">
        <w:r>
          <w:rPr>
            <w:rtl w:val="0"/>
            <w:lang w:val="en-US"/>
          </w:rPr>
          <w:delText xml:space="preserve"> to determine</w:delText>
        </w:r>
      </w:del>
      <w:r>
        <w:rPr>
          <w:rtl w:val="0"/>
          <w:lang w:val="en-US"/>
        </w:rPr>
        <w:t xml:space="preserve"> the syndemic conditions associated with sexual compulsivity among MSM</w:t>
      </w:r>
      <w:ins w:id="217" w:date="2021-08-10T10:20:29Z" w:author="Beatrice Scholtes">
        <w:r>
          <w:rPr>
            <w:rtl w:val="0"/>
            <w:lang w:val="en-US"/>
          </w:rPr>
          <w:t xml:space="preserve">, they </w:t>
        </w:r>
      </w:ins>
      <w:del w:id="218" w:date="2021-08-10T10:20:27Z" w:author="Beatrice Scholtes">
        <w:r>
          <w:rPr>
            <w:rtl w:val="0"/>
            <w:lang w:val="en-US"/>
          </w:rPr>
          <w:delText xml:space="preserve"> and to </w:delText>
        </w:r>
      </w:del>
      <w:r>
        <w:rPr>
          <w:rtl w:val="0"/>
          <w:lang w:val="en-US"/>
        </w:rPr>
        <w:t>compute</w:t>
      </w:r>
      <w:ins w:id="219" w:date="2021-08-10T10:20:17Z" w:author="Beatrice Scholtes">
        <w:r>
          <w:rPr>
            <w:rtl w:val="0"/>
            <w:lang w:val="en-US"/>
          </w:rPr>
          <w:t>d</w:t>
        </w:r>
      </w:ins>
      <w:r>
        <w:rPr>
          <w:rtl w:val="0"/>
          <w:lang w:val="en-US"/>
        </w:rPr>
        <w:t xml:space="preserve"> the mean effect size as well as </w:t>
      </w:r>
      <w:ins w:id="220" w:date="2021-08-10T10:20:43Z" w:author="Beatrice Scholtes">
        <w:r>
          <w:rPr>
            <w:rtl w:val="0"/>
            <w:lang w:val="en-US"/>
          </w:rPr>
          <w:t>whether</w:t>
        </w:r>
      </w:ins>
      <w:del w:id="221" w:date="2021-08-10T10:20:40Z" w:author="Beatrice Scholtes">
        <w:r>
          <w:rPr>
            <w:rtl w:val="0"/>
            <w:lang w:val="en-US"/>
          </w:rPr>
          <w:delText>if</w:delText>
        </w:r>
      </w:del>
      <w:r>
        <w:rPr>
          <w:rtl w:val="0"/>
          <w:lang w:val="en-US"/>
        </w:rPr>
        <w:t xml:space="preserve"> this effect varied </w:t>
      </w:r>
      <w:del w:id="222" w:date="2021-08-10T10:21:07Z" w:author="Beatrice Scholtes">
        <w:r>
          <w:rPr>
            <w:rtl w:val="0"/>
            <w:lang w:val="en-US"/>
          </w:rPr>
          <w:delText xml:space="preserve">as a function of </w:delText>
        </w:r>
      </w:del>
      <w:ins w:id="223" w:date="2021-08-10T10:21:09Z" w:author="Beatrice Scholtes">
        <w:r>
          <w:rPr>
            <w:rtl w:val="0"/>
            <w:lang w:val="en-US"/>
          </w:rPr>
          <w:t xml:space="preserve">depending on </w:t>
        </w:r>
      </w:ins>
      <w:r>
        <w:rPr>
          <w:rtl w:val="0"/>
          <w:lang w:val="en-US"/>
        </w:rPr>
        <w:t>the type of syndemic conditions</w:t>
      </w:r>
      <w:ins w:id="224" w:date="2021-08-10T10:21:16Z" w:author="Beatrice Scholtes">
        <w:r>
          <w:rPr>
            <w:rtl w:val="0"/>
            <w:lang w:val="en-US"/>
          </w:rPr>
          <w:t xml:space="preserve"> </w:t>
        </w:r>
      </w:ins>
      <w:commentRangeStart w:id="225"/>
      <w:ins w:id="226" w:date="2021-08-10T10:21:16Z" w:author="Beatrice Scholtes">
        <w:r>
          <w:rPr>
            <w:rtl w:val="0"/>
            <w:lang w:val="en-US"/>
          </w:rPr>
          <w:t>present</w:t>
        </w:r>
      </w:ins>
      <w:commentRangeEnd w:id="225"/>
      <w:r>
        <w:commentReference w:id="225"/>
      </w:r>
      <w:r>
        <w:rPr>
          <w:rtl w:val="0"/>
          <w:lang w:val="en-US"/>
        </w:rPr>
        <w:t>. They included 36 papers and found that sexual compulsivity was significantly associated with 7 syndemic conditions (anxiety, depression, CSA, alcohol use, substance use, IPV and sexual risk behaviors). The two strongest associations were with depression and anxiety.</w:t>
      </w:r>
      <w:ins w:id="227" w:date="2021-08-10T10:19:46Z" w:author="Beatrice Scholtes">
        <w:r>
          <w:rPr>
            <w:rtl w:val="0"/>
            <w:lang w:val="en-US"/>
          </w:rPr>
          <w:t xml:space="preserve"> reference </w:t>
        </w:r>
      </w:ins>
    </w:p>
    <w:p>
      <w:pPr>
        <w:pStyle w:val="Body Text"/>
      </w:pPr>
      <w:r>
        <w:rPr>
          <w:rtl w:val="0"/>
          <w:lang w:val="en-US"/>
        </w:rPr>
        <w:t>Finally, Pantalone et al.</w:t>
      </w:r>
      <w:r>
        <w:rPr>
          <w:rtl w:val="0"/>
          <w:lang w:val="en-US"/>
        </w:rPr>
        <w:t> </w:t>
      </w:r>
      <w:r>
        <w:rPr>
          <w:rtl w:val="0"/>
          <w:lang w:val="en-US"/>
        </w:rPr>
        <w:t>sought to have a better understanding of the state of interventions co-targeting interconnected syndemic conditions and HIV-related health behaviors of MSM. They included 43 studies and found a small significant positive effect of combined behavioral interventions to improve mental health, substance use, alcohol use and sexual risk behaviors, with significant heterogeneity. Interestingly, a greater number of sessions (at least 9) and individual rather than group interventions showed greater efficacy.</w:t>
      </w:r>
      <w:bookmarkEnd w:id="203"/>
      <w:ins w:id="228" w:date="2021-08-10T10:22:33Z" w:author="Beatrice Scholtes">
        <w:r>
          <w:rPr>
            <w:rtl w:val="0"/>
            <w:lang w:val="en-US"/>
          </w:rPr>
          <w:t xml:space="preserve"> reference</w:t>
        </w:r>
      </w:ins>
    </w:p>
    <w:p>
      <w:pPr>
        <w:pStyle w:val="heading 2"/>
      </w:pPr>
      <w:bookmarkStart w:name="X792acd0725aff5b14550eb95ef40e0baa98df3b" w:id="229"/>
      <w:r>
        <w:rPr>
          <w:rFonts w:cs="Arial Unicode MS" w:eastAsia="Arial Unicode MS"/>
          <w:rtl w:val="0"/>
          <w:lang w:val="en-US"/>
        </w:rPr>
        <w:t>How is the concept of interaction explored in syndemic research applied to MSM?</w:t>
      </w:r>
      <w:bookmarkEnd w:id="229"/>
    </w:p>
    <w:p>
      <w:pPr>
        <w:pStyle w:val="heading 3"/>
      </w:pPr>
      <w:bookmarkStart w:name="statisticsusedtoshowaninteraction" w:id="230"/>
      <w:commentRangeStart w:id="231"/>
      <w:r>
        <w:rPr>
          <w:rFonts w:cs="Arial Unicode MS" w:eastAsia="Arial Unicode MS"/>
          <w:rtl w:val="0"/>
          <w:lang w:val="en-US"/>
        </w:rPr>
        <w:t>Statistics used to show an interaction</w:t>
      </w:r>
      <w:r>
        <w:br w:type="textWrapping"/>
      </w:r>
      <w:commentRangeEnd w:id="231"/>
      <w:r>
        <w:commentReference w:id="231"/>
      </w:r>
    </w:p>
    <w:p>
      <w:pPr>
        <w:pStyle w:val="First Paragraph"/>
      </w:pPr>
      <w:r>
        <w:rPr>
          <w:rtl w:val="0"/>
          <w:lang w:val="en-US"/>
        </w:rPr>
        <w:t>It should be stated that, when we speak of</w:t>
      </w:r>
      <w:ins w:id="232" w:date="2021-08-10T10:23:01Z" w:author="Beatrice Scholtes">
        <w:r>
          <w:rPr>
            <w:rtl w:val="0"/>
            <w:lang w:val="en-US"/>
          </w:rPr>
          <w:t xml:space="preserve"> an</w:t>
        </w:r>
      </w:ins>
      <w:r>
        <w:rPr>
          <w:rtl w:val="0"/>
          <w:lang w:val="en-US"/>
        </w:rPr>
        <w:t xml:space="preserve"> interaction between syndemic conditions we don</w:t>
      </w:r>
      <w:r>
        <w:rPr>
          <w:rtl w:val="0"/>
          <w:lang w:val="en-US"/>
        </w:rPr>
        <w:t>’</w:t>
      </w:r>
      <w:r>
        <w:rPr>
          <w:rtl w:val="0"/>
          <w:lang w:val="en-US"/>
        </w:rPr>
        <w:t xml:space="preserve">t necessarily mean </w:t>
      </w:r>
      <w:r>
        <w:rPr>
          <w:rtl w:val="0"/>
          <w:lang w:val="en-US"/>
        </w:rPr>
        <w:t>“</w:t>
      </w:r>
      <w:r>
        <w:rPr>
          <w:rtl w:val="0"/>
          <w:lang w:val="en-US"/>
        </w:rPr>
        <w:t>synergy,</w:t>
      </w:r>
      <w:r>
        <w:rPr>
          <w:rtl w:val="0"/>
          <w:lang w:val="en-US"/>
        </w:rPr>
        <w:t xml:space="preserve">” </w:t>
      </w:r>
      <w:r>
        <w:rPr>
          <w:rtl w:val="0"/>
          <w:lang w:val="en-US"/>
        </w:rPr>
        <w:t>though synergy is indeed one of the interaction we consider. As such, we consider that a statistic</w:t>
      </w:r>
      <w:ins w:id="233" w:date="2021-08-10T10:23:11Z" w:author="Beatrice Scholtes">
        <w:r>
          <w:rPr>
            <w:rtl w:val="0"/>
            <w:lang w:val="en-US"/>
          </w:rPr>
          <w:t>al</w:t>
        </w:r>
      </w:ins>
      <w:r>
        <w:rPr>
          <w:rtl w:val="0"/>
          <w:lang w:val="en-US"/>
        </w:rPr>
        <w:t xml:space="preserve"> method</w:t>
      </w:r>
      <w:ins w:id="234" w:date="2021-08-10T10:23:17Z" w:author="Beatrice Scholtes">
        <w:r>
          <w:rPr>
            <w:rtl w:val="0"/>
            <w:lang w:val="en-US"/>
          </w:rPr>
          <w:t>,</w:t>
        </w:r>
      </w:ins>
      <w:r>
        <w:rPr>
          <w:rtl w:val="0"/>
          <w:lang w:val="en-US"/>
        </w:rPr>
        <w:t xml:space="preserve"> such as mediation analysis</w:t>
      </w:r>
      <w:ins w:id="235" w:date="2021-08-10T10:23:18Z" w:author="Beatrice Scholtes">
        <w:r>
          <w:rPr>
            <w:rtl w:val="0"/>
            <w:lang w:val="en-US"/>
          </w:rPr>
          <w:t>,</w:t>
        </w:r>
      </w:ins>
      <w:r>
        <w:rPr>
          <w:rtl w:val="0"/>
          <w:lang w:val="en-US"/>
        </w:rPr>
        <w:t xml:space="preserve"> to show</w:t>
      </w:r>
      <w:ins w:id="236" w:date="2021-08-10T10:23:21Z" w:author="Beatrice Scholtes">
        <w:r>
          <w:rPr>
            <w:rtl w:val="0"/>
            <w:lang w:val="en-US"/>
          </w:rPr>
          <w:t xml:space="preserve"> an</w:t>
        </w:r>
      </w:ins>
      <w:r>
        <w:rPr>
          <w:rtl w:val="0"/>
          <w:lang w:val="en-US"/>
        </w:rPr>
        <w:t xml:space="preserve"> interaction between variables as it sheds light on the mechanism by which syndemic conditions may influence an outcome or on how syndemic conditions may influence each others.</w:t>
      </w:r>
    </w:p>
    <w:p>
      <w:pPr>
        <w:pStyle w:val="Body Text"/>
      </w:pPr>
      <w:r>
        <w:rPr>
          <w:rtl w:val="0"/>
          <w:lang w:val="en-US"/>
        </w:rPr>
        <w:t xml:space="preserve">Our review revealed a </w:t>
      </w:r>
      <w:del w:id="237" w:date="2021-08-10T10:23:54Z" w:author="Beatrice Scholtes">
        <w:r>
          <w:rPr>
            <w:rtl w:val="0"/>
            <w:lang w:val="en-US"/>
          </w:rPr>
          <w:delText>great</w:delText>
        </w:r>
      </w:del>
      <w:ins w:id="238" w:date="2021-08-10T10:23:54Z" w:author="Beatrice Scholtes">
        <w:r>
          <w:rPr>
            <w:rtl w:val="0"/>
            <w:lang w:val="en-US"/>
          </w:rPr>
          <w:t>high</w:t>
        </w:r>
      </w:ins>
      <w:r>
        <w:rPr>
          <w:rtl w:val="0"/>
          <w:lang w:val="en-US"/>
        </w:rPr>
        <w:t xml:space="preserve"> degree of variability in </w:t>
      </w:r>
      <w:ins w:id="239" w:date="2021-08-10T10:24:05Z" w:author="Beatrice Scholtes">
        <w:r>
          <w:rPr>
            <w:rtl w:val="0"/>
            <w:lang w:val="en-US"/>
          </w:rPr>
          <w:t xml:space="preserve">the </w:t>
        </w:r>
      </w:ins>
      <w:r>
        <w:rPr>
          <w:rtl w:val="0"/>
          <w:lang w:val="en-US"/>
        </w:rPr>
        <w:t>statistic analys</w:t>
      </w:r>
      <w:ins w:id="240" w:date="2021-08-10T10:24:00Z" w:author="Beatrice Scholtes">
        <w:r>
          <w:rPr>
            <w:rtl w:val="0"/>
            <w:lang w:val="en-US"/>
          </w:rPr>
          <w:t>e</w:t>
        </w:r>
      </w:ins>
      <w:del w:id="241" w:date="2021-08-10T10:23:59Z" w:author="Beatrice Scholtes">
        <w:r>
          <w:rPr>
            <w:rtl w:val="0"/>
            <w:lang w:val="en-US"/>
          </w:rPr>
          <w:delText>i</w:delText>
        </w:r>
      </w:del>
      <w:r>
        <w:rPr>
          <w:rtl w:val="0"/>
          <w:lang w:val="en-US"/>
        </w:rPr>
        <w:t>s</w:t>
      </w:r>
      <w:ins w:id="242" w:date="2021-08-10T10:24:02Z" w:author="Beatrice Scholtes">
        <w:r>
          <w:rPr>
            <w:rtl w:val="0"/>
            <w:lang w:val="en-US"/>
          </w:rPr>
          <w:t xml:space="preserve"> used</w:t>
        </w:r>
      </w:ins>
      <w:del w:id="243" w:date="2021-08-10T10:23:51Z" w:author="Beatrice Scholtes">
        <w:r>
          <w:rPr>
            <w:rtl w:val="0"/>
            <w:lang w:val="en-US"/>
          </w:rPr>
          <w:delText xml:space="preserve"> too</w:delText>
        </w:r>
      </w:del>
      <w:r>
        <w:rPr>
          <w:rtl w:val="0"/>
          <w:lang w:val="en-US"/>
        </w:rPr>
        <w:t>. The most frequently used statistic method was to conduct regression analysis using a summation score of the syndemic conditions (N = 64). Among studies employing this method, 43 did not use any other method to determine the degree of interaction between syndemic conditions and the outcome.</w:t>
      </w:r>
    </w:p>
    <w:p>
      <w:pPr>
        <w:pStyle w:val="Body Text"/>
      </w:pPr>
      <w:r>
        <w:rPr>
          <w:rtl w:val="0"/>
          <w:lang w:val="en-US"/>
        </w:rPr>
        <w:t>In comparison, only 12 studies tried to evaluate departure from additivity on the additive and/or multiplicative scales, as recommended by Tsai (</w:t>
      </w:r>
      <w:r>
        <w:rPr>
          <w:rStyle w:val="Hyperlink.0"/>
        </w:rPr>
        <w:fldChar w:fldCharType="begin" w:fldLock="0"/>
      </w:r>
      <w:r>
        <w:rPr>
          <w:rStyle w:val="Hyperlink.0"/>
        </w:rPr>
        <w:instrText xml:space="preserve"> HYPERLINK \l "reftsai2015" </w:instrText>
      </w:r>
      <w:r>
        <w:rPr>
          <w:rStyle w:val="Hyperlink.0"/>
        </w:rPr>
        <w:fldChar w:fldCharType="separate" w:fldLock="0"/>
      </w:r>
      <w:r>
        <w:rPr>
          <w:rStyle w:val="Hyperlink.0"/>
          <w:rtl w:val="0"/>
        </w:rPr>
        <w:t>Tsai and Burns, 2015</w:t>
      </w:r>
      <w:r>
        <w:rPr/>
        <w:fldChar w:fldCharType="end" w:fldLock="0"/>
      </w:r>
      <w:r>
        <w:rPr>
          <w:rtl w:val="0"/>
          <w:lang w:val="en-US"/>
        </w:rPr>
        <w:t>) to show synergy between syndemic conditions.</w:t>
      </w:r>
    </w:p>
    <w:p>
      <w:pPr>
        <w:pStyle w:val="Body Text"/>
      </w:pPr>
      <w:r>
        <w:rPr>
          <w:rtl w:val="0"/>
          <w:lang w:val="en-US"/>
        </w:rPr>
        <w:t>Furthermore, some studies sought to get a better understanding on the mechanism of interaction between the syndemic conditions and the outcome by using mediation analysis (N = 12), moderation analysis (N = 8), Structural Equation Modeling (N = 6) or path analysis (N = 1).</w:t>
      </w:r>
    </w:p>
    <w:p>
      <w:pPr>
        <w:pStyle w:val="Body Text"/>
      </w:pPr>
      <w:r>
        <w:rPr>
          <w:rtl w:val="0"/>
          <w:lang w:val="en-US"/>
        </w:rPr>
        <w:t>Moreover, 9 studies used latent variables modeling such as Exploratory/Confirmatory Factor Analysis, Latent Profile Analysis, Latent Class Analysis or Latent Transition Analysis.</w:t>
      </w:r>
    </w:p>
    <w:p>
      <w:pPr>
        <w:pStyle w:val="Body Text"/>
      </w:pPr>
      <w:r>
        <w:rPr>
          <w:rtl w:val="0"/>
          <w:lang w:val="en-US"/>
        </w:rPr>
        <w:t>Using a different approach, 2 studies conducted by Lee and colleagues (</w:t>
      </w:r>
      <w:r>
        <w:rPr>
          <w:rStyle w:val="Hyperlink.0"/>
        </w:rPr>
        <w:fldChar w:fldCharType="begin" w:fldLock="0"/>
      </w:r>
      <w:r>
        <w:rPr>
          <w:rStyle w:val="Hyperlink.0"/>
        </w:rPr>
        <w:instrText xml:space="preserve"> HYPERLINK \l "reflee2020" </w:instrText>
      </w:r>
      <w:r>
        <w:rPr>
          <w:rStyle w:val="Hyperlink.0"/>
        </w:rPr>
        <w:fldChar w:fldCharType="separate" w:fldLock="0"/>
      </w:r>
      <w:r>
        <w:rPr>
          <w:rStyle w:val="Hyperlink.0"/>
          <w:rtl w:val="0"/>
        </w:rPr>
        <w:t>J. S. Lee et al., 2020</w:t>
      </w:r>
      <w:r>
        <w:rPr/>
        <w:fldChar w:fldCharType="end" w:fldLock="0"/>
      </w:r>
      <w:r>
        <w:rPr>
          <w:rtl w:val="0"/>
          <w:lang w:val="en-US"/>
        </w:rPr>
        <w:t xml:space="preserve">; </w:t>
      </w:r>
      <w:r>
        <w:rPr>
          <w:rStyle w:val="Hyperlink.0"/>
        </w:rPr>
        <w:fldChar w:fldCharType="begin" w:fldLock="0"/>
      </w:r>
      <w:r>
        <w:rPr>
          <w:rStyle w:val="Hyperlink.0"/>
        </w:rPr>
        <w:instrText xml:space="preserve"> HYPERLINK \l "refLee" </w:instrText>
      </w:r>
      <w:r>
        <w:rPr>
          <w:rStyle w:val="Hyperlink.0"/>
        </w:rPr>
        <w:fldChar w:fldCharType="separate" w:fldLock="0"/>
      </w:r>
      <w:r>
        <w:rPr>
          <w:rStyle w:val="Hyperlink.0"/>
          <w:rtl w:val="0"/>
        </w:rPr>
        <w:t>Jasper S. Lee et al., 2020</w:t>
      </w:r>
      <w:r>
        <w:rPr/>
        <w:fldChar w:fldCharType="end" w:fldLock="0"/>
      </w:r>
      <w:r>
        <w:rPr>
          <w:rtl w:val="0"/>
          <w:lang w:val="en-US"/>
        </w:rPr>
        <w:t>) used network analysis, in which syndemic is conceptualized as a network and the syndemic conditions as interconnected nodes reinforcing each others.</w:t>
      </w:r>
    </w:p>
    <w:p>
      <w:pPr>
        <w:pStyle w:val="Body Text"/>
      </w:pPr>
      <w:r>
        <w:rPr>
          <w:rtl w:val="0"/>
          <w:lang w:val="en-US"/>
        </w:rPr>
        <w:t>Finally, other statistic analysis used to assess interaction were observed/expected ratio (N = 2), cluster analysis (N = 1) and point-biserial correlation matrix (N= 1).</w:t>
      </w:r>
      <w:bookmarkEnd w:id="230"/>
    </w:p>
    <w:p>
      <w:pPr>
        <w:pStyle w:val="heading 3"/>
      </w:pPr>
      <w:bookmarkStart w:name="proposedmechanismsofinteraction" w:id="244"/>
      <w:r>
        <w:rPr>
          <w:rFonts w:cs="Arial Unicode MS" w:eastAsia="Arial Unicode MS"/>
          <w:rtl w:val="0"/>
          <w:lang w:val="en-US"/>
        </w:rPr>
        <w:t>Proposed mechanisms of interaction</w:t>
      </w:r>
    </w:p>
    <w:p>
      <w:pPr>
        <w:pStyle w:val="First Paragraph"/>
      </w:pPr>
      <w:r>
        <w:rPr>
          <w:rtl w:val="0"/>
          <w:lang w:val="en-US"/>
        </w:rPr>
        <w:t xml:space="preserve">In our sample of quantitative studies, we found only one study offering a mechanism of biological interaction </w:t>
      </w:r>
      <w:r>
        <w:rPr>
          <w:rStyle w:val="Hyperlink.0"/>
        </w:rPr>
        <w:fldChar w:fldCharType="begin" w:fldLock="0"/>
      </w:r>
      <w:r>
        <w:rPr>
          <w:rStyle w:val="Hyperlink.0"/>
        </w:rPr>
        <w:instrText xml:space="preserve"> HYPERLINK \l "refcarrico2018" </w:instrText>
      </w:r>
      <w:r>
        <w:rPr>
          <w:rStyle w:val="Hyperlink.0"/>
        </w:rPr>
        <w:fldChar w:fldCharType="separate" w:fldLock="0"/>
      </w:r>
      <w:r>
        <w:rPr>
          <w:rStyle w:val="Hyperlink.0"/>
          <w:rtl w:val="0"/>
        </w:rPr>
        <w:t>Carrico et al.</w:t>
      </w:r>
      <w:r>
        <w:rPr/>
        <w:fldChar w:fldCharType="end" w:fldLock="0"/>
      </w:r>
      <w:r>
        <w:rPr>
          <w:rtl w:val="0"/>
          <w:lang w:val="en-US"/>
        </w:rPr>
        <w:t xml:space="preserve"> (</w:t>
      </w:r>
      <w:r>
        <w:rPr>
          <w:rStyle w:val="Hyperlink.0"/>
        </w:rPr>
        <w:fldChar w:fldCharType="begin" w:fldLock="0"/>
      </w:r>
      <w:r>
        <w:rPr>
          <w:rStyle w:val="Hyperlink.0"/>
        </w:rPr>
        <w:instrText xml:space="preserve"> HYPERLINK \l "refcarrico2018" </w:instrText>
      </w:r>
      <w:r>
        <w:rPr>
          <w:rStyle w:val="Hyperlink.0"/>
        </w:rPr>
        <w:fldChar w:fldCharType="separate" w:fldLock="0"/>
      </w:r>
      <w:r>
        <w:rPr>
          <w:rStyle w:val="Hyperlink.0"/>
          <w:rtl w:val="0"/>
        </w:rPr>
        <w:t>2018</w:t>
      </w:r>
      <w:r>
        <w:rPr/>
        <w:fldChar w:fldCharType="end" w:fldLock="0"/>
      </w:r>
      <w:r>
        <w:rPr>
          <w:rtl w:val="0"/>
          <w:lang w:val="en-US"/>
        </w:rPr>
        <w:t>) and one study offering a mechanism of bio-social interaction (</w:t>
      </w:r>
      <w:r>
        <w:rPr>
          <w:rStyle w:val="Hyperlink.0"/>
        </w:rPr>
        <w:fldChar w:fldCharType="begin" w:fldLock="0"/>
      </w:r>
      <w:r>
        <w:rPr>
          <w:rStyle w:val="Hyperlink.0"/>
        </w:rPr>
        <w:instrText xml:space="preserve"> HYPERLINK \l "refKlein2011" </w:instrText>
      </w:r>
      <w:r>
        <w:rPr>
          <w:rStyle w:val="Hyperlink.0"/>
        </w:rPr>
        <w:fldChar w:fldCharType="separate" w:fldLock="0"/>
      </w:r>
      <w:r>
        <w:rPr>
          <w:rStyle w:val="Hyperlink.0"/>
          <w:rtl w:val="0"/>
        </w:rPr>
        <w:t>Klein, 2011</w:t>
      </w:r>
      <w:r>
        <w:rPr/>
        <w:fldChar w:fldCharType="end" w:fldLock="0"/>
      </w:r>
      <w:r>
        <w:rPr>
          <w:rtl w:val="0"/>
          <w:lang w:val="en-US"/>
        </w:rPr>
        <w:t>).</w:t>
      </w:r>
    </w:p>
    <w:p>
      <w:pPr>
        <w:pStyle w:val="Body Text"/>
      </w:pPr>
      <w:r>
        <w:rPr>
          <w:rtl w:val="0"/>
          <w:lang w:val="en-US"/>
        </w:rPr>
        <w:t>Carrico et al.</w:t>
      </w:r>
      <w:r>
        <w:rPr>
          <w:rtl w:val="0"/>
          <w:lang w:val="en-US"/>
        </w:rPr>
        <w:t> </w:t>
      </w:r>
      <w:r>
        <w:rPr>
          <w:rtl w:val="0"/>
          <w:lang w:val="en-US"/>
        </w:rPr>
        <w:t>showed that the combined effects of HIV infection and methamphetamine use were detrimental for the functioning of the Hypothalamic-Pituitary-Adrenal axis which is thought to play an important part in the reinforcing effect of stimulants.</w:t>
      </w:r>
    </w:p>
    <w:p>
      <w:pPr>
        <w:pStyle w:val="Body Text"/>
      </w:pPr>
      <w:r>
        <w:rPr>
          <w:rtl w:val="0"/>
          <w:lang w:val="en-US"/>
        </w:rPr>
        <w:t>Klein proposed that attitudes towards condom was one of the key factor contributing to condomless sex and, subsequently, HIV infection. In their study, attitudes toward condoms was predicted by low self-esteem, as condom use represents a self-protecting mechanism, as well as by sexual preferences, substance use, race and education. Furthermore, childhood emotional neglect had a negative influence on self esteem thus indirectly contributing to sexual risk taking.</w:t>
      </w:r>
    </w:p>
    <w:p>
      <w:pPr>
        <w:pStyle w:val="Body Text"/>
      </w:pPr>
      <w:r>
        <w:rPr>
          <w:rtl w:val="0"/>
          <w:lang w:val="en-US"/>
        </w:rPr>
        <w:t>Qualitative studies proposed mechanism</w:t>
      </w:r>
      <w:ins w:id="245" w:date="2021-08-10T10:27:37Z" w:author="Beatrice Scholtes">
        <w:r>
          <w:rPr>
            <w:rtl w:val="0"/>
            <w:lang w:val="en-US"/>
          </w:rPr>
          <w:t>s</w:t>
        </w:r>
      </w:ins>
      <w:r>
        <w:rPr>
          <w:rtl w:val="0"/>
          <w:lang w:val="en-US"/>
        </w:rPr>
        <w:t xml:space="preserve"> of bio-social interaction more often than quantitative studies as we identified 5 papers with such hypothesis of interaction. On the other hand, we did not f</w:t>
      </w:r>
      <w:ins w:id="246" w:date="2021-08-10T10:27:48Z" w:author="Beatrice Scholtes">
        <w:r>
          <w:rPr>
            <w:rtl w:val="0"/>
            <w:lang w:val="en-US"/>
          </w:rPr>
          <w:t>i</w:t>
        </w:r>
      </w:ins>
      <w:del w:id="247" w:date="2021-08-10T10:27:46Z" w:author="Beatrice Scholtes">
        <w:r>
          <w:rPr>
            <w:rtl w:val="0"/>
            <w:lang w:val="en-US"/>
          </w:rPr>
          <w:delText>ou</w:delText>
        </w:r>
      </w:del>
      <w:r>
        <w:rPr>
          <w:rtl w:val="0"/>
          <w:lang w:val="en-US"/>
        </w:rPr>
        <w:t>nd any qualitative paper exploring biological interaction.</w:t>
      </w:r>
    </w:p>
    <w:p>
      <w:pPr>
        <w:pStyle w:val="Body Text"/>
      </w:pPr>
      <w:r>
        <w:rPr>
          <w:rtl w:val="0"/>
          <w:lang w:val="en-US"/>
        </w:rPr>
        <w:t xml:space="preserve">Stigma and structural inequalities were </w:t>
      </w:r>
      <w:ins w:id="248" w:date="2021-08-10T10:28:20Z" w:author="Beatrice Scholtes">
        <w:r>
          <w:rPr>
            <w:rtl w:val="0"/>
            <w:lang w:val="en-US"/>
          </w:rPr>
          <w:t xml:space="preserve">indicated by </w:t>
        </w:r>
      </w:ins>
      <w:commentRangeStart w:id="249"/>
      <w:ins w:id="250" w:date="2021-08-10T10:28:20Z" w:author="Beatrice Scholtes">
        <w:r>
          <w:rPr>
            <w:rtl w:val="0"/>
            <w:lang w:val="en-US"/>
          </w:rPr>
          <w:t>many</w:t>
        </w:r>
      </w:ins>
      <w:commentRangeEnd w:id="249"/>
      <w:r>
        <w:commentReference w:id="249"/>
      </w:r>
      <w:del w:id="251" w:date="2021-08-10T10:28:01Z" w:author="Beatrice Scholtes">
        <w:r>
          <w:rPr>
            <w:rtl w:val="0"/>
            <w:lang w:val="en-US"/>
          </w:rPr>
          <w:delText>pointed out</w:delText>
        </w:r>
      </w:del>
      <w:r>
        <w:rPr>
          <w:rtl w:val="0"/>
          <w:lang w:val="en-US"/>
        </w:rPr>
        <w:t xml:space="preserve"> as the root causes of syndemic conditions and HIV risk behaviors. Maionara et al.</w:t>
      </w:r>
      <w:r>
        <w:rPr>
          <w:rtl w:val="0"/>
          <w:lang w:val="en-US"/>
        </w:rPr>
        <w:t> </w:t>
      </w:r>
      <w:r>
        <w:rPr>
          <w:rtl w:val="0"/>
          <w:lang w:val="en-US"/>
        </w:rPr>
        <w:t>showed that economic dependency and fear of violence may maintain YBMSM in dysfunctional relationships plagued by IPV and substance abuse which increase their odds of incarceration and HIV infection (</w:t>
      </w:r>
      <w:r>
        <w:rPr>
          <w:rStyle w:val="Hyperlink.0"/>
        </w:rPr>
        <w:fldChar w:fldCharType="begin" w:fldLock="0"/>
      </w:r>
      <w:r>
        <w:rPr>
          <w:rStyle w:val="Hyperlink.0"/>
        </w:rPr>
        <w:instrText xml:space="preserve"> HYPERLINK \l "refMaiorana" </w:instrText>
      </w:r>
      <w:r>
        <w:rPr>
          <w:rStyle w:val="Hyperlink.0"/>
        </w:rPr>
        <w:fldChar w:fldCharType="separate" w:fldLock="0"/>
      </w:r>
      <w:r>
        <w:rPr>
          <w:rStyle w:val="Hyperlink.0"/>
          <w:rtl w:val="0"/>
        </w:rPr>
        <w:t>Maiorana et al., 2020</w:t>
      </w:r>
      <w:r>
        <w:rPr/>
        <w:fldChar w:fldCharType="end" w:fldLock="0"/>
      </w:r>
      <w:r>
        <w:rPr>
          <w:rtl w:val="0"/>
          <w:lang w:val="en-US"/>
        </w:rPr>
        <w:t>). F</w:t>
      </w:r>
      <w:commentRangeStart w:id="252"/>
      <w:r>
        <w:rPr>
          <w:rtl w:val="0"/>
          <w:lang w:val="en-US"/>
        </w:rPr>
        <w:t>urthermore, methamphetamine is used as a coping strategy against this structural violence and HIV diagnosis while representing a potential factor in acquiring or transmitting HIV to others, notably during sex parties.</w:t>
      </w:r>
      <w:commentRangeEnd w:id="252"/>
      <w:r>
        <w:commentReference w:id="252"/>
      </w:r>
      <w:r>
        <w:rPr>
          <w:rtl w:val="0"/>
          <w:lang w:val="en-US"/>
        </w:rPr>
        <w:t xml:space="preserve"> This finding of substance use as a coping mechanism was supported by the study </w:t>
      </w:r>
      <w:ins w:id="253" w:date="2021-08-10T10:30:00Z" w:author="Beatrice Scholtes">
        <w:r>
          <w:rPr>
            <w:rtl w:val="0"/>
            <w:lang w:val="en-US"/>
          </w:rPr>
          <w:t>by</w:t>
        </w:r>
      </w:ins>
      <w:del w:id="254" w:date="2021-08-10T10:29:59Z" w:author="Beatrice Scholtes">
        <w:r>
          <w:rPr>
            <w:rtl w:val="0"/>
            <w:lang w:val="en-US"/>
          </w:rPr>
          <w:delText>of</w:delText>
        </w:r>
      </w:del>
      <w:r>
        <w:rPr>
          <w:rtl w:val="0"/>
          <w:lang w:val="en-US"/>
        </w:rPr>
        <w:t xml:space="preserve"> Pollard et al.</w:t>
      </w:r>
      <w:r>
        <w:rPr>
          <w:rtl w:val="0"/>
          <w:lang w:val="en-US"/>
        </w:rPr>
        <w:t> </w:t>
      </w:r>
      <w:r>
        <w:rPr>
          <w:rtl w:val="0"/>
          <w:lang w:val="en-US"/>
        </w:rPr>
        <w:t>who found that maladaptive coping strategies to minority stress and the performative resistant space of the gay scene contributed to chemsex use (</w:t>
      </w:r>
      <w:r>
        <w:rPr>
          <w:rStyle w:val="Hyperlink.0"/>
        </w:rPr>
        <w:fldChar w:fldCharType="begin" w:fldLock="0"/>
      </w:r>
      <w:r>
        <w:rPr>
          <w:rStyle w:val="Hyperlink.0"/>
        </w:rPr>
        <w:instrText xml:space="preserve"> HYPERLINK \l "refPollard2018a" </w:instrText>
      </w:r>
      <w:r>
        <w:rPr>
          <w:rStyle w:val="Hyperlink.0"/>
        </w:rPr>
        <w:fldChar w:fldCharType="separate" w:fldLock="0"/>
      </w:r>
      <w:r>
        <w:rPr>
          <w:rStyle w:val="Hyperlink.0"/>
          <w:rtl w:val="0"/>
        </w:rPr>
        <w:t>Pollard et al., 2018</w:t>
      </w:r>
      <w:r>
        <w:rPr/>
        <w:fldChar w:fldCharType="end" w:fldLock="0"/>
      </w:r>
      <w:r>
        <w:rPr>
          <w:rtl w:val="0"/>
          <w:lang w:val="en-US"/>
        </w:rPr>
        <w:t>). For Black MSM, other sources of structural violence such as racial neighborhood segregation contributed, alongside poverty, unemployment, violence, unstable housing, incarceration and poor healthcare access to expectations surrounding masculinity which may conflict with the sexual orientation of BMSM, leading to internalised homophobia (</w:t>
      </w:r>
      <w:r>
        <w:rPr>
          <w:rStyle w:val="Hyperlink.0"/>
        </w:rPr>
        <w:fldChar w:fldCharType="begin" w:fldLock="0"/>
      </w:r>
      <w:r>
        <w:rPr>
          <w:rStyle w:val="Hyperlink.0"/>
        </w:rPr>
        <w:instrText xml:space="preserve"> HYPERLINK \l "refQuinn" </w:instrText>
      </w:r>
      <w:r>
        <w:rPr>
          <w:rStyle w:val="Hyperlink.0"/>
        </w:rPr>
        <w:fldChar w:fldCharType="separate" w:fldLock="0"/>
      </w:r>
      <w:r>
        <w:rPr>
          <w:rStyle w:val="Hyperlink.0"/>
          <w:rtl w:val="0"/>
        </w:rPr>
        <w:t>Quinn, 2019</w:t>
      </w:r>
      <w:r>
        <w:rPr/>
        <w:fldChar w:fldCharType="end" w:fldLock="0"/>
      </w:r>
      <w:r>
        <w:rPr>
          <w:rtl w:val="0"/>
          <w:lang w:val="en-US"/>
        </w:rPr>
        <w:t xml:space="preserve">). Internalised homophobia, in turn, may lead to poor mental health as well as to substance abuse and sexual risk taking as coping mechanisms. Moreover, the use of PrEP, perceived as a </w:t>
      </w:r>
      <w:r>
        <w:rPr>
          <w:rtl w:val="0"/>
          <w:lang w:val="en-US"/>
        </w:rPr>
        <w:t>“</w:t>
      </w:r>
      <w:r>
        <w:rPr>
          <w:rtl w:val="0"/>
          <w:lang w:val="en-US"/>
        </w:rPr>
        <w:t>gay pill</w:t>
      </w:r>
      <w:r>
        <w:rPr>
          <w:rtl w:val="0"/>
          <w:lang w:val="en-US"/>
        </w:rPr>
        <w:t xml:space="preserve">” </w:t>
      </w:r>
      <w:r>
        <w:rPr>
          <w:rtl w:val="0"/>
          <w:lang w:val="en-US"/>
        </w:rPr>
        <w:t>may negatively impact the use of PrEP in this community. Lyons et al.</w:t>
      </w:r>
      <w:r>
        <w:rPr>
          <w:rtl w:val="0"/>
          <w:lang w:val="en-US"/>
        </w:rPr>
        <w:t> </w:t>
      </w:r>
      <w:r>
        <w:rPr>
          <w:rtl w:val="0"/>
          <w:lang w:val="en-US"/>
        </w:rPr>
        <w:t>also showed that the marginalization of YMSM within</w:t>
      </w:r>
      <w:del w:id="255" w:date="2021-08-10T10:30:44Z" w:author="Beatrice Scholtes">
        <w:r>
          <w:rPr>
            <w:rtl w:val="0"/>
            <w:lang w:val="en-US"/>
          </w:rPr>
          <w:delText>g</w:delText>
        </w:r>
      </w:del>
      <w:r>
        <w:rPr>
          <w:rtl w:val="0"/>
          <w:lang w:val="en-US"/>
        </w:rPr>
        <w:t xml:space="preserve"> their school, communities of origin and families resulted in a lack of gay-specific HIV prevention education, role-model and productive goal-related activities (</w:t>
      </w:r>
      <w:r>
        <w:rPr>
          <w:rStyle w:val="Hyperlink.0"/>
        </w:rPr>
        <w:fldChar w:fldCharType="begin" w:fldLock="0"/>
      </w:r>
      <w:r>
        <w:rPr>
          <w:rStyle w:val="Hyperlink.0"/>
        </w:rPr>
        <w:instrText xml:space="preserve"> HYPERLINK \l "refLyons2013" </w:instrText>
      </w:r>
      <w:r>
        <w:rPr>
          <w:rStyle w:val="Hyperlink.0"/>
        </w:rPr>
        <w:fldChar w:fldCharType="separate" w:fldLock="0"/>
      </w:r>
      <w:r>
        <w:rPr>
          <w:rStyle w:val="Hyperlink.0"/>
          <w:rtl w:val="0"/>
        </w:rPr>
        <w:t>Lyons et al., 2013</w:t>
      </w:r>
      <w:r>
        <w:rPr/>
        <w:fldChar w:fldCharType="end" w:fldLock="0"/>
      </w:r>
      <w:r>
        <w:rPr>
          <w:rtl w:val="0"/>
          <w:lang w:val="en-US"/>
        </w:rPr>
        <w:t>). The HIV-positive MSM youth in this study linked these factors to their HIV acquisition. Finally, (</w:t>
      </w:r>
      <w:r>
        <w:rPr>
          <w:rStyle w:val="Hyperlink.0"/>
        </w:rPr>
        <w:fldChar w:fldCharType="begin" w:fldLock="0"/>
      </w:r>
      <w:r>
        <w:rPr>
          <w:rStyle w:val="Hyperlink.0"/>
        </w:rPr>
        <w:instrText xml:space="preserve"> HYPERLINK \l "refChakrapani2019a" </w:instrText>
      </w:r>
      <w:r>
        <w:rPr>
          <w:rStyle w:val="Hyperlink.0"/>
        </w:rPr>
        <w:fldChar w:fldCharType="separate" w:fldLock="0"/>
      </w:r>
      <w:r>
        <w:rPr>
          <w:rStyle w:val="Hyperlink.0"/>
          <w:rtl w:val="0"/>
        </w:rPr>
        <w:t>Chakrapani et al., 2019a</w:t>
      </w:r>
      <w:r>
        <w:rPr/>
        <w:fldChar w:fldCharType="end" w:fldLock="0"/>
      </w:r>
      <w:r>
        <w:rPr>
          <w:rtl w:val="0"/>
          <w:lang w:val="en-US"/>
        </w:rPr>
        <w:t>) showed the role of family support and communities of MSM to serve as resilience resource to counteract the negative effects of stigma and syndemic conditions.</w:t>
      </w:r>
      <w:bookmarkEnd w:id="244"/>
    </w:p>
    <w:p>
      <w:pPr>
        <w:pStyle w:val="heading 2"/>
      </w:pPr>
      <w:bookmarkStart w:name="X0cf58205885c9cd0949bab93283c8fc4f3f6c9d" w:id="256"/>
      <w:r>
        <w:rPr>
          <w:rFonts w:cs="Arial Unicode MS" w:eastAsia="Arial Unicode MS"/>
          <w:rtl w:val="0"/>
          <w:lang w:val="en-US"/>
        </w:rPr>
        <w:t>What were the key findings of these studies?</w:t>
      </w:r>
    </w:p>
    <w:p>
      <w:pPr>
        <w:pStyle w:val="First Paragraph"/>
      </w:pPr>
      <w:r>
        <w:rPr>
          <w:rtl w:val="0"/>
          <w:lang w:val="en-US"/>
        </w:rPr>
        <w:t>In nearly all of the quantitative studies, the syndemic conditions chosen by the authors were found to be associated to the outcomes of interest.</w:t>
      </w:r>
    </w:p>
    <w:p>
      <w:pPr>
        <w:pStyle w:val="Body Text"/>
      </w:pPr>
      <w:r>
        <w:rPr>
          <w:rtl w:val="0"/>
          <w:lang w:val="en-US"/>
        </w:rPr>
        <w:t xml:space="preserve">However, some interesting discrepancies in the findings were found. On the topic of synergy, results were conflicting between studies. Chakrapani and colleagues found support </w:t>
      </w:r>
      <w:ins w:id="257" w:date="2021-08-10T10:32:55Z" w:author="Beatrice Scholtes">
        <w:r>
          <w:rPr>
            <w:rtl w:val="0"/>
            <w:lang w:val="en-US"/>
          </w:rPr>
          <w:t>for</w:t>
        </w:r>
      </w:ins>
      <w:del w:id="258" w:date="2021-08-10T10:32:54Z" w:author="Beatrice Scholtes">
        <w:r>
          <w:rPr>
            <w:rtl w:val="0"/>
            <w:lang w:val="en-US"/>
          </w:rPr>
          <w:delText>to</w:delText>
        </w:r>
      </w:del>
      <w:r>
        <w:rPr>
          <w:rtl w:val="0"/>
          <w:lang w:val="en-US"/>
        </w:rPr>
        <w:t xml:space="preserve"> the three models of interacting epidemics (synergistically interacti</w:t>
      </w:r>
      <w:ins w:id="259" w:date="2021-08-10T10:32:59Z" w:author="Beatrice Scholtes">
        <w:r>
          <w:rPr>
            <w:rtl w:val="0"/>
            <w:lang w:val="en-US"/>
          </w:rPr>
          <w:t>n</w:t>
        </w:r>
      </w:ins>
      <w:r>
        <w:rPr>
          <w:rtl w:val="0"/>
          <w:lang w:val="en-US"/>
        </w:rPr>
        <w:t>g epidemics, serially causal epidemics and mutually causal epidemics) with the strongest support for the model of synergistically interacting epidemics (</w:t>
      </w:r>
      <w:r>
        <w:rPr>
          <w:rStyle w:val="Hyperlink.0"/>
        </w:rPr>
        <w:fldChar w:fldCharType="begin" w:fldLock="0"/>
      </w:r>
      <w:r>
        <w:rPr>
          <w:rStyle w:val="Hyperlink.0"/>
        </w:rPr>
        <w:instrText xml:space="preserve"> HYPERLINK \l "refChakrapani2019" </w:instrText>
      </w:r>
      <w:r>
        <w:rPr>
          <w:rStyle w:val="Hyperlink.0"/>
        </w:rPr>
        <w:fldChar w:fldCharType="separate" w:fldLock="0"/>
      </w:r>
      <w:r>
        <w:rPr>
          <w:rStyle w:val="Hyperlink.0"/>
          <w:rtl w:val="0"/>
        </w:rPr>
        <w:t>Chakrapani et al., 2019b</w:t>
      </w:r>
      <w:r>
        <w:rPr/>
        <w:fldChar w:fldCharType="end" w:fldLock="0"/>
      </w:r>
      <w:r>
        <w:rPr>
          <w:rtl w:val="0"/>
          <w:lang w:val="en-US"/>
        </w:rPr>
        <w:t>). These findings were supported by other studies who found synergy when using significant product terms in the additive and/or multiplicative scales (</w:t>
      </w:r>
      <w:r>
        <w:rPr>
          <w:rStyle w:val="Hyperlink.0"/>
        </w:rPr>
        <w:fldChar w:fldCharType="begin" w:fldLock="0"/>
      </w:r>
      <w:r>
        <w:rPr>
          <w:rStyle w:val="Hyperlink.0"/>
        </w:rPr>
        <w:instrText xml:space="preserve"> HYPERLINK \l "refChakrapani" </w:instrText>
      </w:r>
      <w:r>
        <w:rPr>
          <w:rStyle w:val="Hyperlink.0"/>
        </w:rPr>
        <w:fldChar w:fldCharType="separate" w:fldLock="0"/>
      </w:r>
      <w:r>
        <w:rPr>
          <w:rStyle w:val="Hyperlink.0"/>
          <w:rtl w:val="0"/>
        </w:rPr>
        <w:t>Chakrapani et al., 2020</w:t>
      </w:r>
      <w:r>
        <w:rPr/>
        <w:fldChar w:fldCharType="end" w:fldLock="0"/>
      </w:r>
      <w:r>
        <w:rPr>
          <w:rtl w:val="0"/>
          <w:lang w:val="en-US"/>
        </w:rPr>
        <w:t xml:space="preserve">; </w:t>
      </w:r>
      <w:r>
        <w:rPr>
          <w:rStyle w:val="Hyperlink.0"/>
        </w:rPr>
        <w:fldChar w:fldCharType="begin" w:fldLock="0"/>
      </w:r>
      <w:r>
        <w:rPr>
          <w:rStyle w:val="Hyperlink.0"/>
        </w:rPr>
        <w:instrText xml:space="preserve"> HYPERLINK \l "refchandler2020" </w:instrText>
      </w:r>
      <w:r>
        <w:rPr>
          <w:rStyle w:val="Hyperlink.0"/>
        </w:rPr>
        <w:fldChar w:fldCharType="separate" w:fldLock="0"/>
      </w:r>
      <w:r>
        <w:rPr>
          <w:rStyle w:val="Hyperlink.0"/>
          <w:rtl w:val="0"/>
        </w:rPr>
        <w:t>Cristian J. Chandler et al., 2020c</w:t>
      </w:r>
      <w:r>
        <w:rPr/>
        <w:fldChar w:fldCharType="end" w:fldLock="0"/>
      </w:r>
      <w:r>
        <w:rPr>
          <w:rtl w:val="0"/>
          <w:lang w:val="en-US"/>
        </w:rPr>
        <w:t xml:space="preserve">; </w:t>
      </w:r>
      <w:r>
        <w:rPr>
          <w:rStyle w:val="Hyperlink.0"/>
        </w:rPr>
        <w:fldChar w:fldCharType="begin" w:fldLock="0"/>
      </w:r>
      <w:r>
        <w:rPr>
          <w:rStyle w:val="Hyperlink.0"/>
        </w:rPr>
        <w:instrText xml:space="preserve"> HYPERLINK \l "refChandler2019" </w:instrText>
      </w:r>
      <w:r>
        <w:rPr>
          <w:rStyle w:val="Hyperlink.0"/>
        </w:rPr>
        <w:fldChar w:fldCharType="separate" w:fldLock="0"/>
      </w:r>
      <w:r>
        <w:rPr>
          <w:rStyle w:val="Hyperlink.0"/>
          <w:rtl w:val="0"/>
        </w:rPr>
        <w:t>Cristian J. Chandler et al., 2020b</w:t>
      </w:r>
      <w:r>
        <w:rPr/>
        <w:fldChar w:fldCharType="end" w:fldLock="0"/>
      </w:r>
      <w:r>
        <w:rPr>
          <w:rtl w:val="0"/>
          <w:lang w:val="en-US"/>
        </w:rPr>
        <w:t xml:space="preserve">; </w:t>
      </w:r>
      <w:r>
        <w:rPr>
          <w:rStyle w:val="Hyperlink.0"/>
        </w:rPr>
        <w:fldChar w:fldCharType="begin" w:fldLock="0"/>
      </w:r>
      <w:r>
        <w:rPr>
          <w:rStyle w:val="Hyperlink.0"/>
        </w:rPr>
        <w:instrText xml:space="preserve"> HYPERLINK \l "reftomori2018" </w:instrText>
      </w:r>
      <w:r>
        <w:rPr>
          <w:rStyle w:val="Hyperlink.0"/>
        </w:rPr>
        <w:fldChar w:fldCharType="separate" w:fldLock="0"/>
      </w:r>
      <w:r>
        <w:rPr>
          <w:rStyle w:val="Hyperlink.0"/>
          <w:rtl w:val="0"/>
        </w:rPr>
        <w:t>Tomori et al., 2018</w:t>
      </w:r>
      <w:r>
        <w:rPr/>
        <w:fldChar w:fldCharType="end" w:fldLock="0"/>
      </w:r>
      <w:r>
        <w:rPr>
          <w:rtl w:val="0"/>
          <w:lang w:val="en-US"/>
        </w:rPr>
        <w:t>). However, other studies found no synergy between the syndemic conditions using the same statistical approach (</w:t>
      </w:r>
      <w:r>
        <w:rPr>
          <w:rStyle w:val="Hyperlink.0"/>
        </w:rPr>
        <w:fldChar w:fldCharType="begin" w:fldLock="0"/>
      </w:r>
      <w:r>
        <w:rPr>
          <w:rStyle w:val="Hyperlink.0"/>
        </w:rPr>
        <w:instrText xml:space="preserve"> HYPERLINK \l "refBatchelder2019" </w:instrText>
      </w:r>
      <w:r>
        <w:rPr>
          <w:rStyle w:val="Hyperlink.0"/>
        </w:rPr>
        <w:fldChar w:fldCharType="separate" w:fldLock="0"/>
      </w:r>
      <w:r>
        <w:rPr>
          <w:rStyle w:val="Hyperlink.0"/>
          <w:rtl w:val="0"/>
        </w:rPr>
        <w:t>Batchelder et al., 2019</w:t>
      </w:r>
      <w:r>
        <w:rPr/>
        <w:fldChar w:fldCharType="end" w:fldLock="0"/>
      </w:r>
      <w:r>
        <w:rPr>
          <w:rtl w:val="0"/>
          <w:lang w:val="en-US"/>
        </w:rPr>
        <w:t xml:space="preserve">; </w:t>
      </w:r>
      <w:r>
        <w:rPr>
          <w:rStyle w:val="Hyperlink.0"/>
        </w:rPr>
        <w:fldChar w:fldCharType="begin" w:fldLock="0"/>
      </w:r>
      <w:r>
        <w:rPr>
          <w:rStyle w:val="Hyperlink.0"/>
        </w:rPr>
        <w:instrText xml:space="preserve"> HYPERLINK \l "refFerlatte2018a" </w:instrText>
      </w:r>
      <w:r>
        <w:rPr>
          <w:rStyle w:val="Hyperlink.0"/>
        </w:rPr>
        <w:fldChar w:fldCharType="separate" w:fldLock="0"/>
      </w:r>
      <w:r>
        <w:rPr>
          <w:rStyle w:val="Hyperlink.0"/>
          <w:rtl w:val="0"/>
        </w:rPr>
        <w:t>Ferlatte et al., 2018a</w:t>
      </w:r>
      <w:r>
        <w:rPr/>
        <w:fldChar w:fldCharType="end" w:fldLock="0"/>
      </w:r>
      <w:r>
        <w:rPr>
          <w:rtl w:val="0"/>
          <w:lang w:val="en-US"/>
        </w:rPr>
        <w:t xml:space="preserve">; </w:t>
      </w:r>
      <w:r>
        <w:rPr>
          <w:rStyle w:val="Hyperlink.0"/>
        </w:rPr>
        <w:fldChar w:fldCharType="begin" w:fldLock="0"/>
      </w:r>
      <w:r>
        <w:rPr>
          <w:rStyle w:val="Hyperlink.0"/>
        </w:rPr>
        <w:instrText xml:space="preserve"> HYPERLINK \l "refshuper2020" </w:instrText>
      </w:r>
      <w:r>
        <w:rPr>
          <w:rStyle w:val="Hyperlink.0"/>
        </w:rPr>
        <w:fldChar w:fldCharType="separate" w:fldLock="0"/>
      </w:r>
      <w:r>
        <w:rPr>
          <w:rStyle w:val="Hyperlink.0"/>
          <w:rtl w:val="0"/>
        </w:rPr>
        <w:t>Shuper et al., 2020</w:t>
      </w:r>
      <w:r>
        <w:rPr/>
        <w:fldChar w:fldCharType="end" w:fldLock="0"/>
      </w:r>
      <w:r>
        <w:rPr>
          <w:rtl w:val="0"/>
          <w:lang w:val="en-US"/>
        </w:rPr>
        <w:t>).</w:t>
      </w:r>
    </w:p>
    <w:p>
      <w:pPr>
        <w:pStyle w:val="Body Text"/>
      </w:pPr>
      <w:r>
        <w:rPr>
          <w:rtl w:val="0"/>
          <w:lang w:val="en-US"/>
        </w:rPr>
        <w:t>Conflicting results were also found for MSMW. Brandstrom and Pachankis found no clustering of syndemic conditions for MSMW (</w:t>
      </w:r>
      <w:r>
        <w:rPr>
          <w:rStyle w:val="Hyperlink.0"/>
        </w:rPr>
        <w:fldChar w:fldCharType="begin" w:fldLock="0"/>
      </w:r>
      <w:r>
        <w:rPr>
          <w:rStyle w:val="Hyperlink.0"/>
        </w:rPr>
        <w:instrText xml:space="preserve"> HYPERLINK \l "refBranstrom2018" </w:instrText>
      </w:r>
      <w:r>
        <w:rPr>
          <w:rStyle w:val="Hyperlink.0"/>
        </w:rPr>
        <w:fldChar w:fldCharType="separate" w:fldLock="0"/>
      </w:r>
      <w:r>
        <w:rPr>
          <w:rStyle w:val="Hyperlink.0"/>
          <w:rtl w:val="0"/>
        </w:rPr>
        <w:t>Br</w:t>
      </w:r>
      <w:r>
        <w:rPr>
          <w:rStyle w:val="Hyperlink.0"/>
          <w:rtl w:val="0"/>
        </w:rPr>
        <w:t>ä</w:t>
      </w:r>
      <w:r>
        <w:rPr>
          <w:rStyle w:val="Hyperlink.0"/>
          <w:rtl w:val="0"/>
        </w:rPr>
        <w:t>nstr</w:t>
      </w:r>
      <w:r>
        <w:rPr>
          <w:rStyle w:val="Hyperlink.0"/>
          <w:rtl w:val="0"/>
        </w:rPr>
        <w:t>ö</w:t>
      </w:r>
      <w:r>
        <w:rPr>
          <w:rStyle w:val="Hyperlink.0"/>
          <w:rtl w:val="0"/>
        </w:rPr>
        <w:t>m and Pachankis, 2018</w:t>
      </w:r>
      <w:r>
        <w:rPr/>
        <w:fldChar w:fldCharType="end" w:fldLock="0"/>
      </w:r>
      <w:r>
        <w:rPr>
          <w:rtl w:val="0"/>
          <w:lang w:val="en-US"/>
        </w:rPr>
        <w:t>) while Mustanski et al.</w:t>
      </w:r>
      <w:r>
        <w:rPr>
          <w:rtl w:val="0"/>
          <w:lang w:val="en-US"/>
        </w:rPr>
        <w:t> </w:t>
      </w:r>
      <w:r>
        <w:rPr>
          <w:rtl w:val="0"/>
          <w:lang w:val="en-US"/>
        </w:rPr>
        <w:t>found a stronger clustering of syndemic conditions in YMSMW compared to YMSM(</w:t>
      </w:r>
      <w:r>
        <w:rPr>
          <w:rStyle w:val="Hyperlink.0"/>
        </w:rPr>
        <w:fldChar w:fldCharType="begin" w:fldLock="0"/>
      </w:r>
      <w:r>
        <w:rPr>
          <w:rStyle w:val="Hyperlink.0"/>
        </w:rPr>
        <w:instrText xml:space="preserve"> HYPERLINK \l "refMustanski2014" </w:instrText>
      </w:r>
      <w:r>
        <w:rPr>
          <w:rStyle w:val="Hyperlink.0"/>
        </w:rPr>
        <w:fldChar w:fldCharType="separate" w:fldLock="0"/>
      </w:r>
      <w:r>
        <w:rPr>
          <w:rStyle w:val="Hyperlink.0"/>
          <w:rtl w:val="0"/>
        </w:rPr>
        <w:t>Mustanski et al., 2014</w:t>
      </w:r>
      <w:r>
        <w:rPr/>
        <w:fldChar w:fldCharType="end" w:fldLock="0"/>
      </w:r>
      <w:r>
        <w:rPr>
          <w:rtl w:val="0"/>
          <w:lang w:val="en-US"/>
        </w:rPr>
        <w:t>). Furthermore, Dyer et al.</w:t>
      </w:r>
      <w:r>
        <w:rPr>
          <w:rtl w:val="0"/>
          <w:lang w:val="en-US"/>
        </w:rPr>
        <w:t> </w:t>
      </w:r>
      <w:r>
        <w:rPr>
          <w:rtl w:val="0"/>
          <w:lang w:val="en-US"/>
        </w:rPr>
        <w:t>found more STI in the Black MSM compared to the Black MSMW (</w:t>
      </w:r>
      <w:r>
        <w:rPr>
          <w:rStyle w:val="Hyperlink.0"/>
        </w:rPr>
        <w:fldChar w:fldCharType="begin" w:fldLock="0"/>
      </w:r>
      <w:r>
        <w:rPr>
          <w:rStyle w:val="Hyperlink.0"/>
        </w:rPr>
        <w:instrText xml:space="preserve"> HYPERLINK \l "refdyer2020" </w:instrText>
      </w:r>
      <w:r>
        <w:rPr>
          <w:rStyle w:val="Hyperlink.0"/>
        </w:rPr>
        <w:fldChar w:fldCharType="separate" w:fldLock="0"/>
      </w:r>
      <w:r>
        <w:rPr>
          <w:rStyle w:val="Hyperlink.0"/>
          <w:rtl w:val="0"/>
        </w:rPr>
        <w:t>Dyer et al., 2020</w:t>
      </w:r>
      <w:r>
        <w:rPr/>
        <w:fldChar w:fldCharType="end" w:fldLock="0"/>
      </w:r>
      <w:r>
        <w:rPr>
          <w:rtl w:val="0"/>
          <w:lang w:val="en-US"/>
        </w:rPr>
        <w:t>) and Ferlatte found more syndemic conditions in the MSM compared to the MSM (</w:t>
      </w:r>
      <w:r>
        <w:rPr>
          <w:rStyle w:val="Hyperlink.0"/>
        </w:rPr>
        <w:fldChar w:fldCharType="begin" w:fldLock="0"/>
      </w:r>
      <w:r>
        <w:rPr>
          <w:rStyle w:val="Hyperlink.0"/>
        </w:rPr>
        <w:instrText xml:space="preserve"> HYPERLINK \l "refferlatte2018" </w:instrText>
      </w:r>
      <w:r>
        <w:rPr>
          <w:rStyle w:val="Hyperlink.0"/>
        </w:rPr>
        <w:fldChar w:fldCharType="separate" w:fldLock="0"/>
      </w:r>
      <w:r>
        <w:rPr>
          <w:rStyle w:val="Hyperlink.0"/>
          <w:rtl w:val="0"/>
        </w:rPr>
        <w:t>Ferlatte et al., 2018b</w:t>
      </w:r>
      <w:r>
        <w:rPr/>
        <w:fldChar w:fldCharType="end" w:fldLock="0"/>
      </w:r>
      <w:r>
        <w:rPr>
          <w:rtl w:val="0"/>
          <w:lang w:val="en-US"/>
        </w:rPr>
        <w:t>), mainly driven by party drug use and treatment for depression or anxiety. Finally, in a sample of Latino MSMW, having two syndemic conditions predicted receptive condomless anal sex and STI diagnosis but not insertive nor vaginal condomless sex (</w:t>
      </w:r>
      <w:r>
        <w:rPr>
          <w:rStyle w:val="Hyperlink.0"/>
        </w:rPr>
        <w:fldChar w:fldCharType="begin" w:fldLock="0"/>
      </w:r>
      <w:r>
        <w:rPr>
          <w:rStyle w:val="Hyperlink.0"/>
        </w:rPr>
        <w:instrText xml:space="preserve"> HYPERLINK \l "refMunozLaboy2018" </w:instrText>
      </w:r>
      <w:r>
        <w:rPr>
          <w:rStyle w:val="Hyperlink.0"/>
        </w:rPr>
        <w:fldChar w:fldCharType="separate" w:fldLock="0"/>
      </w:r>
      <w:r>
        <w:rPr>
          <w:rStyle w:val="Hyperlink.0"/>
          <w:rtl w:val="0"/>
        </w:rPr>
        <w:t>Mu</w:t>
      </w:r>
      <w:r>
        <w:rPr>
          <w:rStyle w:val="Hyperlink.0"/>
          <w:rtl w:val="0"/>
        </w:rPr>
        <w:t>ñ</w:t>
      </w:r>
      <w:r>
        <w:rPr>
          <w:rStyle w:val="Hyperlink.0"/>
          <w:rtl w:val="0"/>
        </w:rPr>
        <w:t>oz-Laboy et al., 2018</w:t>
      </w:r>
      <w:r>
        <w:rPr/>
        <w:fldChar w:fldCharType="end" w:fldLock="0"/>
      </w:r>
      <w:r>
        <w:rPr>
          <w:rtl w:val="0"/>
          <w:lang w:val="en-US"/>
        </w:rPr>
        <w:t>).</w:t>
      </w:r>
    </w:p>
    <w:p>
      <w:pPr>
        <w:pStyle w:val="Body Text"/>
      </w:pPr>
      <w:r>
        <w:rPr>
          <w:rtl w:val="0"/>
          <w:lang w:val="en-US"/>
        </w:rPr>
        <w:t>While condomless anal sex is often used as a proxy for the risk of acquiring HIV or another STI, the findings of some studies tend to show some limitation of this proxy. For example, Moeller et al.</w:t>
      </w:r>
      <w:r>
        <w:rPr>
          <w:rtl w:val="0"/>
          <w:lang w:val="en-US"/>
        </w:rPr>
        <w:t> </w:t>
      </w:r>
      <w:r>
        <w:rPr>
          <w:rtl w:val="0"/>
          <w:lang w:val="en-US"/>
        </w:rPr>
        <w:t>found an association between syndemic conditions and condomless anal sex but not with HIV diagnosis (</w:t>
      </w:r>
      <w:r>
        <w:rPr>
          <w:rStyle w:val="Hyperlink.0"/>
        </w:rPr>
        <w:fldChar w:fldCharType="begin" w:fldLock="0"/>
      </w:r>
      <w:r>
        <w:rPr>
          <w:rStyle w:val="Hyperlink.0"/>
        </w:rPr>
        <w:instrText xml:space="preserve"> HYPERLINK \l "refmoeller" </w:instrText>
      </w:r>
      <w:r>
        <w:rPr>
          <w:rStyle w:val="Hyperlink.0"/>
        </w:rPr>
        <w:fldChar w:fldCharType="separate" w:fldLock="0"/>
      </w:r>
      <w:r>
        <w:rPr>
          <w:rStyle w:val="Hyperlink.0"/>
          <w:rtl w:val="0"/>
        </w:rPr>
        <w:t>Moeller et al., n.d.</w:t>
      </w:r>
      <w:r>
        <w:rPr/>
        <w:fldChar w:fldCharType="end" w:fldLock="0"/>
      </w:r>
      <w:r>
        <w:rPr>
          <w:rtl w:val="0"/>
          <w:lang w:val="en-US"/>
        </w:rPr>
        <w:t>). A similar pattern was found in a longitudinal study that found an association between syndemic conditions and sexual risk behaviors but not with HIV or STI incidence (</w:t>
      </w:r>
      <w:r>
        <w:rPr>
          <w:rStyle w:val="Hyperlink.0"/>
        </w:rPr>
        <w:fldChar w:fldCharType="begin" w:fldLock="0"/>
      </w:r>
      <w:r>
        <w:rPr>
          <w:rStyle w:val="Hyperlink.0"/>
        </w:rPr>
        <w:instrText xml:space="preserve"> HYPERLINK \l "refMustanski2017" </w:instrText>
      </w:r>
      <w:r>
        <w:rPr>
          <w:rStyle w:val="Hyperlink.0"/>
        </w:rPr>
        <w:fldChar w:fldCharType="separate" w:fldLock="0"/>
      </w:r>
      <w:r>
        <w:rPr>
          <w:rStyle w:val="Hyperlink.0"/>
          <w:rtl w:val="0"/>
        </w:rPr>
        <w:t>Mustanski et al., 2017</w:t>
      </w:r>
      <w:r>
        <w:rPr/>
        <w:fldChar w:fldCharType="end" w:fldLock="0"/>
      </w:r>
      <w:r>
        <w:rPr>
          <w:rtl w:val="0"/>
          <w:lang w:val="en-US"/>
        </w:rPr>
        <w:t>). On the other hand, some authors found an association between syndemic conditions and HIV but not with condom use (</w:t>
      </w:r>
      <w:r>
        <w:rPr>
          <w:rStyle w:val="Hyperlink.0"/>
        </w:rPr>
        <w:fldChar w:fldCharType="begin" w:fldLock="0"/>
      </w:r>
      <w:r>
        <w:rPr>
          <w:rStyle w:val="Hyperlink.0"/>
        </w:rPr>
        <w:instrText xml:space="preserve"> HYPERLINK \l "refchuang2018" </w:instrText>
      </w:r>
      <w:r>
        <w:rPr>
          <w:rStyle w:val="Hyperlink.0"/>
        </w:rPr>
        <w:fldChar w:fldCharType="separate" w:fldLock="0"/>
      </w:r>
      <w:r>
        <w:rPr>
          <w:rStyle w:val="Hyperlink.0"/>
          <w:rtl w:val="0"/>
        </w:rPr>
        <w:t>Chuang et al., 2018</w:t>
      </w:r>
      <w:r>
        <w:rPr/>
        <w:fldChar w:fldCharType="end" w:fldLock="0"/>
      </w:r>
      <w:r>
        <w:rPr>
          <w:rtl w:val="0"/>
          <w:lang w:val="en-US"/>
        </w:rPr>
        <w:t>).</w:t>
      </w:r>
    </w:p>
    <w:p>
      <w:pPr>
        <w:pStyle w:val="Body Text"/>
      </w:pPr>
      <w:r>
        <w:rPr>
          <w:rtl w:val="0"/>
          <w:lang w:val="en-US"/>
        </w:rPr>
        <w:t>Alcohol misuse was inconsistently linked to risk taking. Card et al found no association between the AUDIT score and sexual risk behaviors (</w:t>
      </w:r>
      <w:r>
        <w:rPr>
          <w:rStyle w:val="Hyperlink.0"/>
        </w:rPr>
        <w:fldChar w:fldCharType="begin" w:fldLock="0"/>
      </w:r>
      <w:r>
        <w:rPr>
          <w:rStyle w:val="Hyperlink.0"/>
        </w:rPr>
        <w:instrText xml:space="preserve"> HYPERLINK \l "refCard2018" </w:instrText>
      </w:r>
      <w:r>
        <w:rPr>
          <w:rStyle w:val="Hyperlink.0"/>
        </w:rPr>
        <w:fldChar w:fldCharType="separate" w:fldLock="0"/>
      </w:r>
      <w:r>
        <w:rPr>
          <w:rStyle w:val="Hyperlink.0"/>
          <w:rtl w:val="0"/>
        </w:rPr>
        <w:t>Card et al., 2018</w:t>
      </w:r>
      <w:r>
        <w:rPr/>
        <w:fldChar w:fldCharType="end" w:fldLock="0"/>
      </w:r>
      <w:r>
        <w:rPr>
          <w:rtl w:val="0"/>
          <w:lang w:val="en-US"/>
        </w:rPr>
        <w:t>) while another study using latent class analysis found that the class with alcohol misuse had a lower level of risk behaviors (</w:t>
      </w:r>
      <w:r>
        <w:rPr>
          <w:rStyle w:val="Hyperlink.0"/>
        </w:rPr>
        <w:fldChar w:fldCharType="begin" w:fldLock="0"/>
      </w:r>
      <w:r>
        <w:rPr>
          <w:rStyle w:val="Hyperlink.0"/>
        </w:rPr>
        <w:instrText xml:space="preserve"> HYPERLINK \l "refscheer2021" </w:instrText>
      </w:r>
      <w:r>
        <w:rPr>
          <w:rStyle w:val="Hyperlink.0"/>
        </w:rPr>
        <w:fldChar w:fldCharType="separate" w:fldLock="0"/>
      </w:r>
      <w:r>
        <w:rPr>
          <w:rStyle w:val="Hyperlink.0"/>
          <w:rtl w:val="0"/>
        </w:rPr>
        <w:t>Scheer et al., 2021</w:t>
      </w:r>
      <w:r>
        <w:rPr/>
        <w:fldChar w:fldCharType="end" w:fldLock="0"/>
      </w:r>
      <w:r>
        <w:rPr>
          <w:rtl w:val="0"/>
          <w:lang w:val="en-US"/>
        </w:rPr>
        <w:t>). Nonetheless, alcohol misuse was found to be associated with PrEP non</w:t>
      </w:r>
      <w:ins w:id="260" w:date="2021-08-10T10:35:04Z" w:author="Beatrice Scholtes">
        <w:r>
          <w:rPr>
            <w:rtl w:val="0"/>
            <w:lang w:val="en-US"/>
          </w:rPr>
          <w:t>-</w:t>
        </w:r>
      </w:ins>
      <w:r>
        <w:rPr>
          <w:rtl w:val="0"/>
          <w:lang w:val="en-US"/>
        </w:rPr>
        <w:t>adherence (</w:t>
      </w:r>
      <w:r>
        <w:rPr>
          <w:rStyle w:val="Hyperlink.0"/>
        </w:rPr>
        <w:fldChar w:fldCharType="begin" w:fldLock="0"/>
      </w:r>
      <w:r>
        <w:rPr>
          <w:rStyle w:val="Hyperlink.0"/>
        </w:rPr>
        <w:instrText xml:space="preserve"> HYPERLINK \l "refshuper2020" </w:instrText>
      </w:r>
      <w:r>
        <w:rPr>
          <w:rStyle w:val="Hyperlink.0"/>
        </w:rPr>
        <w:fldChar w:fldCharType="separate" w:fldLock="0"/>
      </w:r>
      <w:r>
        <w:rPr>
          <w:rStyle w:val="Hyperlink.0"/>
          <w:rtl w:val="0"/>
        </w:rPr>
        <w:t>Shuper et al., 2020</w:t>
      </w:r>
      <w:r>
        <w:rPr/>
        <w:fldChar w:fldCharType="end" w:fldLock="0"/>
      </w:r>
      <w:r>
        <w:rPr>
          <w:rtl w:val="0"/>
          <w:lang w:val="en-US"/>
        </w:rPr>
        <w:t>).</w:t>
      </w:r>
    </w:p>
    <w:p>
      <w:pPr>
        <w:pStyle w:val="Body Text"/>
      </w:pPr>
      <w:r>
        <w:rPr>
          <w:rtl w:val="0"/>
          <w:lang w:val="en-US"/>
        </w:rPr>
        <w:t>In a longitudinal study (</w:t>
      </w:r>
      <w:r>
        <w:rPr>
          <w:rStyle w:val="Hyperlink.0"/>
        </w:rPr>
        <w:fldChar w:fldCharType="begin" w:fldLock="0"/>
      </w:r>
      <w:r>
        <w:rPr>
          <w:rStyle w:val="Hyperlink.0"/>
        </w:rPr>
        <w:instrText xml:space="preserve"> HYPERLINK \l "refMustanski2017" </w:instrText>
      </w:r>
      <w:r>
        <w:rPr>
          <w:rStyle w:val="Hyperlink.0"/>
        </w:rPr>
        <w:fldChar w:fldCharType="separate" w:fldLock="0"/>
      </w:r>
      <w:r>
        <w:rPr>
          <w:rStyle w:val="Hyperlink.0"/>
          <w:rtl w:val="0"/>
        </w:rPr>
        <w:t>Mustanski et al., 2017</w:t>
      </w:r>
      <w:r>
        <w:rPr/>
        <w:fldChar w:fldCharType="end" w:fldLock="0"/>
      </w:r>
      <w:r>
        <w:rPr>
          <w:rtl w:val="0"/>
          <w:lang w:val="en-US"/>
        </w:rPr>
        <w:t>) Black MSM were found to have the highest HIV incidence while having a lower burden of syndemic condition than White MSM, raising the question of the need to focus on syndemic conditions specific to Black MSM.</w:t>
      </w:r>
    </w:p>
    <w:p>
      <w:pPr>
        <w:pStyle w:val="Body Text"/>
      </w:pPr>
      <w:r>
        <w:rPr>
          <w:rtl w:val="0"/>
          <w:lang w:val="en-US"/>
        </w:rPr>
        <w:t xml:space="preserve">Finally, </w:t>
      </w:r>
      <w:commentRangeStart w:id="261"/>
      <w:r>
        <w:rPr>
          <w:rtl w:val="0"/>
          <w:lang w:val="en-US"/>
        </w:rPr>
        <w:t>social</w:t>
      </w:r>
      <w:commentRangeEnd w:id="261"/>
      <w:r>
        <w:commentReference w:id="261"/>
      </w:r>
      <w:r>
        <w:rPr>
          <w:rtl w:val="0"/>
          <w:lang w:val="en-US"/>
        </w:rPr>
        <w:t xml:space="preserve"> was shown to moderate the effect of syndemic conditions on viral load, providing a significant protective effect (</w:t>
      </w:r>
      <w:r>
        <w:rPr>
          <w:rStyle w:val="Hyperlink.0"/>
        </w:rPr>
        <w:fldChar w:fldCharType="begin" w:fldLock="0"/>
      </w:r>
      <w:r>
        <w:rPr>
          <w:rStyle w:val="Hyperlink.0"/>
        </w:rPr>
        <w:instrText xml:space="preserve"> HYPERLINK \l "reffriedman2016" </w:instrText>
      </w:r>
      <w:r>
        <w:rPr>
          <w:rStyle w:val="Hyperlink.0"/>
        </w:rPr>
        <w:fldChar w:fldCharType="separate" w:fldLock="0"/>
      </w:r>
      <w:r>
        <w:rPr>
          <w:rStyle w:val="Hyperlink.0"/>
          <w:rtl w:val="0"/>
        </w:rPr>
        <w:t>Friedman et al., 2016</w:t>
      </w:r>
      <w:r>
        <w:rPr/>
        <w:fldChar w:fldCharType="end" w:fldLock="0"/>
      </w:r>
      <w:r>
        <w:rPr>
          <w:rtl w:val="0"/>
          <w:lang w:val="en-US"/>
        </w:rPr>
        <w:t>). Moreover, a paper using Latent Transition Analysis to evaluate the impact of syndemic condition</w:t>
      </w:r>
      <w:ins w:id="262" w:date="2021-08-10T10:35:53Z" w:author="Beatrice Scholtes">
        <w:r>
          <w:rPr>
            <w:rtl w:val="0"/>
            <w:lang w:val="en-US"/>
          </w:rPr>
          <w:t>s</w:t>
        </w:r>
      </w:ins>
      <w:r>
        <w:rPr>
          <w:rtl w:val="0"/>
          <w:lang w:val="en-US"/>
        </w:rPr>
        <w:t xml:space="preserve"> on substance use showed that Black MSM with more social support </w:t>
      </w:r>
      <w:del w:id="263" w:date="2021-08-10T10:36:10Z" w:author="Beatrice Scholtes">
        <w:r>
          <w:rPr>
            <w:rtl w:val="0"/>
            <w:lang w:val="en-US"/>
          </w:rPr>
          <w:delText>had higher odds of staying</w:delText>
        </w:r>
      </w:del>
      <w:ins w:id="264" w:date="2021-08-10T10:36:13Z" w:author="Beatrice Scholtes">
        <w:r>
          <w:rPr>
            <w:rtl w:val="0"/>
            <w:lang w:val="en-US"/>
          </w:rPr>
          <w:t>were more likely to stay</w:t>
        </w:r>
      </w:ins>
      <w:r>
        <w:rPr>
          <w:rtl w:val="0"/>
          <w:lang w:val="en-US"/>
        </w:rPr>
        <w:t xml:space="preserve"> in the low-risk class or transitioning from the high risk class to the low-risk class (</w:t>
      </w:r>
      <w:r>
        <w:rPr>
          <w:rStyle w:val="Hyperlink.0"/>
        </w:rPr>
        <w:fldChar w:fldCharType="begin" w:fldLock="0"/>
      </w:r>
      <w:r>
        <w:rPr>
          <w:rStyle w:val="Hyperlink.0"/>
        </w:rPr>
        <w:instrText xml:space="preserve"> HYPERLINK \l "refturpin2020" </w:instrText>
      </w:r>
      <w:r>
        <w:rPr>
          <w:rStyle w:val="Hyperlink.0"/>
        </w:rPr>
        <w:fldChar w:fldCharType="separate" w:fldLock="0"/>
      </w:r>
      <w:r>
        <w:rPr>
          <w:rStyle w:val="Hyperlink.0"/>
          <w:rtl w:val="0"/>
        </w:rPr>
        <w:t>Turpin et al., 2020</w:t>
      </w:r>
      <w:r>
        <w:rPr/>
        <w:fldChar w:fldCharType="end" w:fldLock="0"/>
      </w:r>
      <w:r>
        <w:rPr>
          <w:rtl w:val="0"/>
          <w:lang w:val="en-US"/>
        </w:rPr>
        <w:t>). However, Chakrapani et al.</w:t>
      </w:r>
      <w:r>
        <w:rPr>
          <w:rtl w:val="0"/>
          <w:lang w:val="en-US"/>
        </w:rPr>
        <w:t> </w:t>
      </w:r>
      <w:r>
        <w:rPr>
          <w:rtl w:val="0"/>
          <w:lang w:val="en-US"/>
        </w:rPr>
        <w:t>found no moderation of social support on the relationship between syndemic conditions and risk taking (</w:t>
      </w:r>
      <w:r>
        <w:rPr>
          <w:rStyle w:val="Hyperlink.0"/>
        </w:rPr>
        <w:fldChar w:fldCharType="begin" w:fldLock="0"/>
      </w:r>
      <w:r>
        <w:rPr>
          <w:rStyle w:val="Hyperlink.0"/>
        </w:rPr>
        <w:instrText xml:space="preserve"> HYPERLINK \l "refChakrapani2017" </w:instrText>
      </w:r>
      <w:r>
        <w:rPr>
          <w:rStyle w:val="Hyperlink.0"/>
        </w:rPr>
        <w:fldChar w:fldCharType="separate" w:fldLock="0"/>
      </w:r>
      <w:r>
        <w:rPr>
          <w:rStyle w:val="Hyperlink.0"/>
          <w:rtl w:val="0"/>
        </w:rPr>
        <w:t>Chakrapani et al., 2017</w:t>
      </w:r>
      <w:r>
        <w:rPr/>
        <w:fldChar w:fldCharType="end" w:fldLock="0"/>
      </w:r>
      <w:r>
        <w:rPr>
          <w:rtl w:val="0"/>
          <w:lang w:val="en-US"/>
        </w:rPr>
        <w:t>).</w:t>
      </w:r>
      <w:bookmarkEnd w:id="256"/>
    </w:p>
    <w:p>
      <w:pPr>
        <w:pStyle w:val="heading 1"/>
      </w:pPr>
      <w:bookmarkStart w:name="discussion" w:id="265"/>
      <w:r>
        <w:rPr>
          <w:rFonts w:cs="Arial Unicode MS" w:eastAsia="Arial Unicode MS"/>
          <w:rtl w:val="0"/>
          <w:lang w:val="en-US"/>
        </w:rPr>
        <w:t>Discussion</w:t>
      </w:r>
      <w:bookmarkEnd w:id="265"/>
    </w:p>
    <w:p>
      <w:pPr>
        <w:pStyle w:val="heading 1"/>
      </w:pPr>
      <w:bookmarkStart w:name="conclusion" w:id="266"/>
      <w:r>
        <w:rPr>
          <w:rFonts w:cs="Arial Unicode MS" w:eastAsia="Arial Unicode MS"/>
          <w:rtl w:val="0"/>
          <w:lang w:val="en-US"/>
        </w:rPr>
        <w:t>Conclusion</w:t>
      </w:r>
      <w:bookmarkEnd w:id="266"/>
    </w:p>
    <w:p>
      <w:pPr>
        <w:pStyle w:val="heading 1"/>
      </w:pPr>
      <w:bookmarkStart w:name="references" w:id="267"/>
      <w:r>
        <w:rPr>
          <w:rFonts w:cs="Arial Unicode MS" w:eastAsia="Arial Unicode MS"/>
          <w:rtl w:val="0"/>
          <w:lang w:val="en-US"/>
        </w:rPr>
        <w:t>References</w:t>
      </w:r>
      <w:bookmarkEnd w:id="267"/>
    </w:p>
    <w:p>
      <w:pPr>
        <w:pStyle w:val="Bibliography"/>
      </w:pPr>
      <w:bookmarkStart w:name="refachterbergh2021" w:id="268"/>
      <w:r>
        <w:rPr>
          <w:rFonts w:cs="Arial Unicode MS" w:eastAsia="Arial Unicode MS"/>
          <w:rtl w:val="0"/>
          <w:lang w:val="en-US"/>
        </w:rPr>
        <w:t>A</w:t>
      </w:r>
      <w:bookmarkEnd w:id="268"/>
      <w:bookmarkStart w:name="refs" w:id="269"/>
      <w:r>
        <w:rPr>
          <w:rFonts w:cs="Arial Unicode MS" w:eastAsia="Arial Unicode MS"/>
          <w:rtl w:val="0"/>
          <w:lang w:val="en-US"/>
        </w:rPr>
        <w:t>chterbergh, R.C.A., van Rooijen, M.S., van den Brink, W., Boyd, A., e Vries, H.J.C., 2021. Enhancing help-seeking behaviour among men who have sex with men at risk for sexually transmitted infections: The syn.bas.in randomised controlled trial. Sexually transmitted infections 97, 11</w:t>
      </w:r>
      <w:r>
        <w:rPr>
          <w:rFonts w:cs="Arial Unicode MS" w:eastAsia="Arial Unicode MS" w:hint="default"/>
          <w:rtl w:val="0"/>
          <w:lang w:val="en-US"/>
        </w:rPr>
        <w:t>–</w:t>
      </w:r>
      <w:r>
        <w:rPr>
          <w:rFonts w:cs="Arial Unicode MS" w:eastAsia="Arial Unicode MS"/>
          <w:rtl w:val="0"/>
          <w:lang w:val="en-US"/>
        </w:rPr>
        <w:t xml:space="preserve">17. </w:t>
      </w:r>
      <w:r>
        <w:rPr>
          <w:rStyle w:val="Hyperlink.0"/>
        </w:rPr>
        <w:fldChar w:fldCharType="begin" w:fldLock="0"/>
      </w:r>
      <w:r>
        <w:rPr>
          <w:rStyle w:val="Hyperlink.0"/>
        </w:rPr>
        <w:instrText xml:space="preserve"> HYPERLINK "https://doi.org/10.1136/sextrans-2020-054438"</w:instrText>
      </w:r>
      <w:r>
        <w:rPr>
          <w:rStyle w:val="Hyperlink.0"/>
        </w:rPr>
        <w:fldChar w:fldCharType="separate" w:fldLock="0"/>
      </w:r>
      <w:r>
        <w:rPr>
          <w:rStyle w:val="Hyperlink.0"/>
          <w:rFonts w:cs="Arial Unicode MS" w:eastAsia="Arial Unicode MS"/>
          <w:rtl w:val="0"/>
        </w:rPr>
        <w:t>https://doi.org/10.1136/sextrans-2020-054438</w:t>
      </w:r>
      <w:bookmarkEnd w:id="269"/>
      <w:r>
        <w:rPr/>
        <w:fldChar w:fldCharType="end" w:fldLock="0"/>
      </w:r>
    </w:p>
    <w:p>
      <w:pPr>
        <w:pStyle w:val="Bibliography"/>
      </w:pPr>
      <w:bookmarkStart w:name="refBatchelder2019" w:id="270"/>
      <w:r>
        <w:rPr>
          <w:rFonts w:cs="Arial Unicode MS" w:eastAsia="Arial Unicode MS"/>
          <w:rtl w:val="0"/>
          <w:lang w:val="en-US"/>
        </w:rPr>
        <w:t>Batchelder, A.W., Choi, K., Dale, S.K., Pierre-Louis, C., Sweek, E.W., Ironson, G., Safren, S.A., O</w:t>
      </w:r>
      <w:r>
        <w:rPr>
          <w:rFonts w:cs="Arial Unicode MS" w:eastAsia="Arial Unicode MS" w:hint="default"/>
          <w:rtl w:val="0"/>
          <w:lang w:val="en-US"/>
        </w:rPr>
        <w:t>’</w:t>
      </w:r>
      <w:r>
        <w:rPr>
          <w:rFonts w:cs="Arial Unicode MS" w:eastAsia="Arial Unicode MS"/>
          <w:rtl w:val="0"/>
          <w:lang w:val="en-US"/>
        </w:rPr>
        <w:t>Cleirigh, C., 2019. Effects of syndemic psychiatric diagnoses on health indicators in men who have sex with men. Health Psychology 38, 509</w:t>
      </w:r>
      <w:r>
        <w:rPr>
          <w:rFonts w:cs="Arial Unicode MS" w:eastAsia="Arial Unicode MS" w:hint="default"/>
          <w:rtl w:val="0"/>
          <w:lang w:val="en-US"/>
        </w:rPr>
        <w:t>–</w:t>
      </w:r>
      <w:r>
        <w:rPr>
          <w:rFonts w:cs="Arial Unicode MS" w:eastAsia="Arial Unicode MS"/>
          <w:rtl w:val="0"/>
          <w:lang w:val="en-US"/>
        </w:rPr>
        <w:t xml:space="preserve">517. </w:t>
      </w:r>
      <w:r>
        <w:rPr>
          <w:rStyle w:val="Hyperlink.0"/>
        </w:rPr>
        <w:fldChar w:fldCharType="begin" w:fldLock="0"/>
      </w:r>
      <w:r>
        <w:rPr>
          <w:rStyle w:val="Hyperlink.0"/>
        </w:rPr>
        <w:instrText xml:space="preserve"> HYPERLINK "https://doi.org/10.1037/hea0000724"</w:instrText>
      </w:r>
      <w:r>
        <w:rPr>
          <w:rStyle w:val="Hyperlink.0"/>
        </w:rPr>
        <w:fldChar w:fldCharType="separate" w:fldLock="0"/>
      </w:r>
      <w:r>
        <w:rPr>
          <w:rStyle w:val="Hyperlink.0"/>
          <w:rFonts w:cs="Arial Unicode MS" w:eastAsia="Arial Unicode MS"/>
          <w:rtl w:val="0"/>
        </w:rPr>
        <w:t>https://doi.org/10.1037/hea0000724</w:t>
      </w:r>
      <w:bookmarkEnd w:id="270"/>
      <w:r>
        <w:rPr/>
        <w:fldChar w:fldCharType="end" w:fldLock="0"/>
      </w:r>
    </w:p>
    <w:p>
      <w:pPr>
        <w:pStyle w:val="Bibliography"/>
      </w:pPr>
      <w:bookmarkStart w:name="refBiello2016" w:id="271"/>
      <w:r>
        <w:rPr>
          <w:rFonts w:cs="Arial Unicode MS" w:eastAsia="Arial Unicode MS"/>
          <w:rtl w:val="0"/>
          <w:lang w:val="en-US"/>
        </w:rPr>
        <w:t>Biello, K.B., Oldenburg, C.E., Safren, S.A., Rosenberger, J.G., Novak, D.S., Mayer, K.H., Mimiaga, M.J., 2016. Multiple syndemic psychosocial factors are associated with reduced engagement in HIV care among a multinational, online sample of HIV-infected MSM in Latin America. AIDS Care 28 Suppl 1, 84</w:t>
      </w:r>
      <w:r>
        <w:rPr>
          <w:rFonts w:cs="Arial Unicode MS" w:eastAsia="Arial Unicode MS" w:hint="default"/>
          <w:rtl w:val="0"/>
          <w:lang w:val="en-US"/>
        </w:rPr>
        <w:t>–</w:t>
      </w:r>
      <w:r>
        <w:rPr>
          <w:rFonts w:cs="Arial Unicode MS" w:eastAsia="Arial Unicode MS"/>
          <w:rtl w:val="0"/>
          <w:lang w:val="en-US"/>
        </w:rPr>
        <w:t xml:space="preserve">91. </w:t>
      </w:r>
      <w:r>
        <w:rPr>
          <w:rStyle w:val="Hyperlink.0"/>
        </w:rPr>
        <w:fldChar w:fldCharType="begin" w:fldLock="0"/>
      </w:r>
      <w:r>
        <w:rPr>
          <w:rStyle w:val="Hyperlink.0"/>
        </w:rPr>
        <w:instrText xml:space="preserve"> HYPERLINK "https://doi.org/10.1080/09540121.2016.1146205"</w:instrText>
      </w:r>
      <w:r>
        <w:rPr>
          <w:rStyle w:val="Hyperlink.0"/>
        </w:rPr>
        <w:fldChar w:fldCharType="separate" w:fldLock="0"/>
      </w:r>
      <w:r>
        <w:rPr>
          <w:rStyle w:val="Hyperlink.0"/>
          <w:rFonts w:cs="Arial Unicode MS" w:eastAsia="Arial Unicode MS"/>
          <w:rtl w:val="0"/>
        </w:rPr>
        <w:t>https://doi.org/10.1080/09540121.2016.1146205</w:t>
      </w:r>
      <w:bookmarkEnd w:id="271"/>
      <w:r>
        <w:rPr/>
        <w:fldChar w:fldCharType="end" w:fldLock="0"/>
      </w:r>
    </w:p>
    <w:p>
      <w:pPr>
        <w:pStyle w:val="Bibliography"/>
      </w:pPr>
      <w:bookmarkStart w:name="refbranstrom" w:id="272"/>
      <w:r>
        <w:rPr>
          <w:rFonts w:cs="Arial Unicode MS" w:eastAsia="Arial Unicode MS"/>
          <w:rtl w:val="0"/>
          <w:lang w:val="en-US"/>
        </w:rPr>
        <w:t xml:space="preserve">Branstrom, R., Pachankis, J.E., n.d. Sexual orientation disparities in the co-occurrence of substance use and psychological distress: A national population-based study (2008-2015). Social psychiatry and psychiatric epidemiology 403. </w:t>
      </w:r>
      <w:r>
        <w:rPr>
          <w:rStyle w:val="Hyperlink.0"/>
        </w:rPr>
        <w:fldChar w:fldCharType="begin" w:fldLock="0"/>
      </w:r>
      <w:r>
        <w:rPr>
          <w:rStyle w:val="Hyperlink.0"/>
        </w:rPr>
        <w:instrText xml:space="preserve"> HYPERLINK "https://doi.org/10.1007/s00127-018-1491-4"</w:instrText>
      </w:r>
      <w:r>
        <w:rPr>
          <w:rStyle w:val="Hyperlink.0"/>
        </w:rPr>
        <w:fldChar w:fldCharType="separate" w:fldLock="0"/>
      </w:r>
      <w:r>
        <w:rPr>
          <w:rStyle w:val="Hyperlink.0"/>
          <w:rFonts w:cs="Arial Unicode MS" w:eastAsia="Arial Unicode MS"/>
          <w:rtl w:val="0"/>
        </w:rPr>
        <w:t>https://doi.org/10.1007/s00127-018-1491-4</w:t>
      </w:r>
      <w:bookmarkEnd w:id="272"/>
      <w:r>
        <w:rPr/>
        <w:fldChar w:fldCharType="end" w:fldLock="0"/>
      </w:r>
    </w:p>
    <w:p>
      <w:pPr>
        <w:pStyle w:val="Bibliography"/>
      </w:pPr>
      <w:bookmarkStart w:name="refBranstrom2018" w:id="273"/>
      <w:r>
        <w:rPr>
          <w:rFonts w:cs="Arial Unicode MS" w:eastAsia="Arial Unicode MS"/>
          <w:rtl w:val="0"/>
          <w:lang w:val="en-US"/>
        </w:rPr>
        <w:t>Br</w:t>
      </w:r>
      <w:r>
        <w:rPr>
          <w:rFonts w:cs="Arial Unicode MS" w:eastAsia="Arial Unicode MS" w:hint="default"/>
          <w:rtl w:val="0"/>
          <w:lang w:val="en-US"/>
        </w:rPr>
        <w:t>ä</w:t>
      </w:r>
      <w:r>
        <w:rPr>
          <w:rFonts w:cs="Arial Unicode MS" w:eastAsia="Arial Unicode MS"/>
          <w:rtl w:val="0"/>
          <w:lang w:val="en-US"/>
        </w:rPr>
        <w:t>nstr</w:t>
      </w:r>
      <w:r>
        <w:rPr>
          <w:rFonts w:cs="Arial Unicode MS" w:eastAsia="Arial Unicode MS" w:hint="default"/>
          <w:rtl w:val="0"/>
          <w:lang w:val="en-US"/>
        </w:rPr>
        <w:t>ö</w:t>
      </w:r>
      <w:r>
        <w:rPr>
          <w:rFonts w:cs="Arial Unicode MS" w:eastAsia="Arial Unicode MS"/>
          <w:rtl w:val="0"/>
          <w:lang w:val="en-US"/>
        </w:rPr>
        <w:t>m, R., Pachankis, J.E., 2018. Validating the Syndemic Threat Surrounding Sexual Minority Men</w:t>
      </w:r>
      <w:r>
        <w:rPr>
          <w:rFonts w:cs="Arial Unicode MS" w:eastAsia="Arial Unicode MS" w:hint="default"/>
          <w:rtl w:val="0"/>
          <w:lang w:val="en-US"/>
        </w:rPr>
        <w:t>’</w:t>
      </w:r>
      <w:r>
        <w:rPr>
          <w:rFonts w:cs="Arial Unicode MS" w:eastAsia="Arial Unicode MS"/>
          <w:rtl w:val="0"/>
          <w:lang w:val="en-US"/>
        </w:rPr>
        <w:t>s Health in a Population-Based Study With National Registry Linkage and a Heterosexual Comparison. Journal of Acquired Immune Deficiency Syndromes 78, 376</w:t>
      </w:r>
      <w:r>
        <w:rPr>
          <w:rFonts w:cs="Arial Unicode MS" w:eastAsia="Arial Unicode MS" w:hint="default"/>
          <w:rtl w:val="0"/>
          <w:lang w:val="en-US"/>
        </w:rPr>
        <w:t>–</w:t>
      </w:r>
      <w:r>
        <w:rPr>
          <w:rFonts w:cs="Arial Unicode MS" w:eastAsia="Arial Unicode MS"/>
          <w:rtl w:val="0"/>
          <w:lang w:val="en-US"/>
        </w:rPr>
        <w:t xml:space="preserve">382. </w:t>
      </w:r>
      <w:r>
        <w:rPr>
          <w:rStyle w:val="Hyperlink.0"/>
        </w:rPr>
        <w:fldChar w:fldCharType="begin" w:fldLock="0"/>
      </w:r>
      <w:r>
        <w:rPr>
          <w:rStyle w:val="Hyperlink.0"/>
        </w:rPr>
        <w:instrText xml:space="preserve"> HYPERLINK "https://doi.org/10.1097/QAI.0000000000001697"</w:instrText>
      </w:r>
      <w:r>
        <w:rPr>
          <w:rStyle w:val="Hyperlink.0"/>
        </w:rPr>
        <w:fldChar w:fldCharType="separate" w:fldLock="0"/>
      </w:r>
      <w:r>
        <w:rPr>
          <w:rStyle w:val="Hyperlink.0"/>
          <w:rFonts w:cs="Arial Unicode MS" w:eastAsia="Arial Unicode MS"/>
          <w:rtl w:val="0"/>
        </w:rPr>
        <w:t>https://doi.org/10.1097/QAI.0000000000001697</w:t>
      </w:r>
      <w:bookmarkEnd w:id="273"/>
      <w:r>
        <w:rPr/>
        <w:fldChar w:fldCharType="end" w:fldLock="0"/>
      </w:r>
    </w:p>
    <w:p>
      <w:pPr>
        <w:pStyle w:val="Bibliography"/>
      </w:pPr>
      <w:bookmarkStart w:name="refBruce2011" w:id="274"/>
      <w:r>
        <w:rPr>
          <w:rFonts w:cs="Arial Unicode MS" w:eastAsia="Arial Unicode MS"/>
          <w:rtl w:val="0"/>
          <w:lang w:val="en-US"/>
        </w:rPr>
        <w:t>Bruce, D., Harper, G.W., Interventions, A.M.T.N. for H., 2011. Operating without a safety net: gay male adolescents and emerging adults</w:t>
      </w:r>
      <w:r>
        <w:rPr>
          <w:rFonts w:cs="Arial Unicode MS" w:eastAsia="Arial Unicode MS" w:hint="default"/>
          <w:rtl w:val="0"/>
          <w:lang w:val="en-US"/>
        </w:rPr>
        <w:t xml:space="preserve">’ </w:t>
      </w:r>
      <w:r>
        <w:rPr>
          <w:rFonts w:cs="Arial Unicode MS" w:eastAsia="Arial Unicode MS"/>
          <w:rtl w:val="0"/>
          <w:lang w:val="en-US"/>
        </w:rPr>
        <w:t>experiences of marginalization and migration, and implications for theory of syndemic production of health disparities. Health Education &amp; Behavior 38, 367</w:t>
      </w:r>
      <w:r>
        <w:rPr>
          <w:rFonts w:cs="Arial Unicode MS" w:eastAsia="Arial Unicode MS" w:hint="default"/>
          <w:rtl w:val="0"/>
          <w:lang w:val="en-US"/>
        </w:rPr>
        <w:t>–</w:t>
      </w:r>
      <w:r>
        <w:rPr>
          <w:rFonts w:cs="Arial Unicode MS" w:eastAsia="Arial Unicode MS"/>
          <w:rtl w:val="0"/>
          <w:lang w:val="en-US"/>
        </w:rPr>
        <w:t xml:space="preserve">378. </w:t>
      </w:r>
      <w:r>
        <w:rPr>
          <w:rStyle w:val="Hyperlink.0"/>
        </w:rPr>
        <w:fldChar w:fldCharType="begin" w:fldLock="0"/>
      </w:r>
      <w:r>
        <w:rPr>
          <w:rStyle w:val="Hyperlink.0"/>
        </w:rPr>
        <w:instrText xml:space="preserve"> HYPERLINK "https://doi.org/10.1177/1090198110375911"</w:instrText>
      </w:r>
      <w:r>
        <w:rPr>
          <w:rStyle w:val="Hyperlink.0"/>
        </w:rPr>
        <w:fldChar w:fldCharType="separate" w:fldLock="0"/>
      </w:r>
      <w:r>
        <w:rPr>
          <w:rStyle w:val="Hyperlink.0"/>
          <w:rFonts w:cs="Arial Unicode MS" w:eastAsia="Arial Unicode MS"/>
          <w:rtl w:val="0"/>
        </w:rPr>
        <w:t>https://doi.org/10.1177/1090198110375911</w:t>
      </w:r>
      <w:bookmarkEnd w:id="274"/>
      <w:r>
        <w:rPr/>
        <w:fldChar w:fldCharType="end" w:fldLock="0"/>
      </w:r>
    </w:p>
    <w:p>
      <w:pPr>
        <w:pStyle w:val="Bibliography"/>
      </w:pPr>
      <w:bookmarkStart w:name="refbuttram2015" w:id="275"/>
      <w:r>
        <w:rPr>
          <w:rFonts w:cs="Arial Unicode MS" w:eastAsia="Arial Unicode MS"/>
          <w:rtl w:val="0"/>
          <w:lang w:val="en-US"/>
        </w:rPr>
        <w:t>Buttram, M.E., Kurtz, S.P., 2015. A mixed methods study of health and social disparities among substance-using african american/black men who have sex with men. Journal of Racial and Ethnic Health Disparities 2, 1</w:t>
      </w:r>
      <w:r>
        <w:rPr>
          <w:rFonts w:cs="Arial Unicode MS" w:eastAsia="Arial Unicode MS" w:hint="default"/>
          <w:rtl w:val="0"/>
          <w:lang w:val="en-US"/>
        </w:rPr>
        <w:t>–</w:t>
      </w:r>
      <w:r>
        <w:rPr>
          <w:rFonts w:cs="Arial Unicode MS" w:eastAsia="Arial Unicode MS"/>
          <w:rtl w:val="0"/>
          <w:lang w:val="en-US"/>
        </w:rPr>
        <w:t xml:space="preserve">10. </w:t>
      </w:r>
      <w:r>
        <w:rPr>
          <w:rStyle w:val="Hyperlink.0"/>
        </w:rPr>
        <w:fldChar w:fldCharType="begin" w:fldLock="0"/>
      </w:r>
      <w:r>
        <w:rPr>
          <w:rStyle w:val="Hyperlink.0"/>
        </w:rPr>
        <w:instrText xml:space="preserve"> HYPERLINK "https://doi.org/10.1007/s40615-014-0042-2"</w:instrText>
      </w:r>
      <w:r>
        <w:rPr>
          <w:rStyle w:val="Hyperlink.0"/>
        </w:rPr>
        <w:fldChar w:fldCharType="separate" w:fldLock="0"/>
      </w:r>
      <w:r>
        <w:rPr>
          <w:rStyle w:val="Hyperlink.0"/>
          <w:rFonts w:cs="Arial Unicode MS" w:eastAsia="Arial Unicode MS"/>
          <w:rtl w:val="0"/>
        </w:rPr>
        <w:t>https://doi.org/10.1007/s40615-014-0042-2</w:t>
      </w:r>
      <w:bookmarkEnd w:id="275"/>
      <w:r>
        <w:rPr/>
        <w:fldChar w:fldCharType="end" w:fldLock="0"/>
      </w:r>
    </w:p>
    <w:p>
      <w:pPr>
        <w:pStyle w:val="Bibliography"/>
      </w:pPr>
      <w:bookmarkStart w:name="refByg2016" w:id="276"/>
      <w:r>
        <w:rPr>
          <w:rFonts w:cs="Arial Unicode MS" w:eastAsia="Arial Unicode MS"/>
          <w:rtl w:val="0"/>
          <w:lang w:val="en-US"/>
        </w:rPr>
        <w:t>Byg, B., Bazzi, A.R., Funk, D., James, B., Potter, J., 2016. The Utility of a Syndemic Framework in Understanding Chronic Disease Management Among HIV-Infected and Type 2 Diabetic Men Who Have Sex with Men. Journal of Community Health 41, 1204</w:t>
      </w:r>
      <w:r>
        <w:rPr>
          <w:rFonts w:cs="Arial Unicode MS" w:eastAsia="Arial Unicode MS" w:hint="default"/>
          <w:rtl w:val="0"/>
          <w:lang w:val="en-US"/>
        </w:rPr>
        <w:t>–</w:t>
      </w:r>
      <w:r>
        <w:rPr>
          <w:rFonts w:cs="Arial Unicode MS" w:eastAsia="Arial Unicode MS"/>
          <w:rtl w:val="0"/>
          <w:lang w:val="en-US"/>
        </w:rPr>
        <w:t xml:space="preserve">1211. </w:t>
      </w:r>
      <w:r>
        <w:rPr>
          <w:rStyle w:val="Hyperlink.0"/>
        </w:rPr>
        <w:fldChar w:fldCharType="begin" w:fldLock="0"/>
      </w:r>
      <w:r>
        <w:rPr>
          <w:rStyle w:val="Hyperlink.0"/>
        </w:rPr>
        <w:instrText xml:space="preserve"> HYPERLINK "https://doi.org/10.1007/s10900-016-0202-x"</w:instrText>
      </w:r>
      <w:r>
        <w:rPr>
          <w:rStyle w:val="Hyperlink.0"/>
        </w:rPr>
        <w:fldChar w:fldCharType="separate" w:fldLock="0"/>
      </w:r>
      <w:r>
        <w:rPr>
          <w:rStyle w:val="Hyperlink.0"/>
          <w:rFonts w:cs="Arial Unicode MS" w:eastAsia="Arial Unicode MS"/>
          <w:rtl w:val="0"/>
        </w:rPr>
        <w:t>https://doi.org/10.1007/s10900-016-0202-x</w:t>
      </w:r>
      <w:bookmarkEnd w:id="276"/>
      <w:r>
        <w:rPr/>
        <w:fldChar w:fldCharType="end" w:fldLock="0"/>
      </w:r>
    </w:p>
    <w:p>
      <w:pPr>
        <w:pStyle w:val="Bibliography"/>
      </w:pPr>
      <w:bookmarkStart w:name="refCard2018" w:id="277"/>
      <w:r>
        <w:rPr>
          <w:rFonts w:cs="Arial Unicode MS" w:eastAsia="Arial Unicode MS"/>
          <w:rtl w:val="0"/>
          <w:lang w:val="en-US"/>
        </w:rPr>
        <w:t>Card, K.G., Lachowsky, N.J., Armstrong, H.L., Cui, Z., Wang, L., Sereda, P., Jollimore, J., Patterson, T.L., Corneil, T., Hogg, R.S., Roth, E.A., Moore, D.M., 2018. The additive effects of depressive symptoms and polysubstance use on HIV risk among gay, bisexual, and other men who have sex with men. Addictive Behaviors 82, 158</w:t>
      </w:r>
      <w:r>
        <w:rPr>
          <w:rFonts w:cs="Arial Unicode MS" w:eastAsia="Arial Unicode MS" w:hint="default"/>
          <w:rtl w:val="0"/>
          <w:lang w:val="en-US"/>
        </w:rPr>
        <w:t>–</w:t>
      </w:r>
      <w:r>
        <w:rPr>
          <w:rFonts w:cs="Arial Unicode MS" w:eastAsia="Arial Unicode MS"/>
          <w:rtl w:val="0"/>
          <w:lang w:val="en-US"/>
        </w:rPr>
        <w:t xml:space="preserve">165. </w:t>
      </w:r>
      <w:r>
        <w:rPr>
          <w:rStyle w:val="Hyperlink.0"/>
        </w:rPr>
        <w:fldChar w:fldCharType="begin" w:fldLock="0"/>
      </w:r>
      <w:r>
        <w:rPr>
          <w:rStyle w:val="Hyperlink.0"/>
        </w:rPr>
        <w:instrText xml:space="preserve"> HYPERLINK "https://doi.org/10.1016/j.addbeh.2018.03.005"</w:instrText>
      </w:r>
      <w:r>
        <w:rPr>
          <w:rStyle w:val="Hyperlink.0"/>
        </w:rPr>
        <w:fldChar w:fldCharType="separate" w:fldLock="0"/>
      </w:r>
      <w:r>
        <w:rPr>
          <w:rStyle w:val="Hyperlink.0"/>
          <w:rFonts w:cs="Arial Unicode MS" w:eastAsia="Arial Unicode MS"/>
          <w:rtl w:val="0"/>
        </w:rPr>
        <w:t>https://doi.org/10.1016/j.addbeh.2018.03.005</w:t>
      </w:r>
      <w:bookmarkEnd w:id="277"/>
      <w:r>
        <w:rPr/>
        <w:fldChar w:fldCharType="end" w:fldLock="0"/>
      </w:r>
    </w:p>
    <w:p>
      <w:pPr>
        <w:pStyle w:val="Bibliography"/>
      </w:pPr>
      <w:bookmarkStart w:name="refcarrico2018" w:id="278"/>
      <w:r>
        <w:rPr>
          <w:rFonts w:cs="Arial Unicode MS" w:eastAsia="Arial Unicode MS"/>
          <w:rtl w:val="0"/>
          <w:lang w:val="en-US"/>
        </w:rPr>
        <w:t xml:space="preserve">Carrico, A.W., Rodriguez, V.J., Jones, D.L., Kumar, M., 2018. Short circuit: Disaggregation of adrenocorticotropic hormone and cortisol levels in HIV-positive, methamphetamine-using men who have sex with men. Human psychopharmacology 33. </w:t>
      </w:r>
      <w:r>
        <w:rPr>
          <w:rStyle w:val="Hyperlink.0"/>
        </w:rPr>
        <w:fldChar w:fldCharType="begin" w:fldLock="0"/>
      </w:r>
      <w:r>
        <w:rPr>
          <w:rStyle w:val="Hyperlink.0"/>
        </w:rPr>
        <w:instrText xml:space="preserve"> HYPERLINK "https://doi.org/10.1002/hup.2645"</w:instrText>
      </w:r>
      <w:r>
        <w:rPr>
          <w:rStyle w:val="Hyperlink.0"/>
        </w:rPr>
        <w:fldChar w:fldCharType="separate" w:fldLock="0"/>
      </w:r>
      <w:r>
        <w:rPr>
          <w:rStyle w:val="Hyperlink.0"/>
          <w:rFonts w:cs="Arial Unicode MS" w:eastAsia="Arial Unicode MS"/>
          <w:rtl w:val="0"/>
        </w:rPr>
        <w:t>https://doi.org/10.1002/hup.2645</w:t>
      </w:r>
      <w:bookmarkEnd w:id="278"/>
      <w:r>
        <w:rPr/>
        <w:fldChar w:fldCharType="end" w:fldLock="0"/>
      </w:r>
    </w:p>
    <w:p>
      <w:pPr>
        <w:pStyle w:val="Bibliography"/>
      </w:pPr>
      <w:bookmarkStart w:name="refcassels2020" w:id="279"/>
      <w:r>
        <w:rPr>
          <w:rFonts w:cs="Arial Unicode MS" w:eastAsia="Arial Unicode MS"/>
          <w:rtl w:val="0"/>
          <w:lang w:val="en-US"/>
        </w:rPr>
        <w:t>Cassels, S., Meltzer, D., Loustalot, C., Ragsdale, A., Shoptaw, S., Gorbach, P.M., 2020. Geographic mobility, place attachment, and the changing geography of sex among african american and latinx MSM who use substances in los angeles. Journal of urban health : bulletin of the New York Academy of Medicine 97, 609</w:t>
      </w:r>
      <w:r>
        <w:rPr>
          <w:rFonts w:cs="Arial Unicode MS" w:eastAsia="Arial Unicode MS" w:hint="default"/>
          <w:rtl w:val="0"/>
          <w:lang w:val="en-US"/>
        </w:rPr>
        <w:t>–</w:t>
      </w:r>
      <w:r>
        <w:rPr>
          <w:rFonts w:cs="Arial Unicode MS" w:eastAsia="Arial Unicode MS"/>
          <w:rtl w:val="0"/>
          <w:lang w:val="en-US"/>
        </w:rPr>
        <w:t xml:space="preserve">622. </w:t>
      </w:r>
      <w:r>
        <w:rPr>
          <w:rStyle w:val="Hyperlink.0"/>
        </w:rPr>
        <w:fldChar w:fldCharType="begin" w:fldLock="0"/>
      </w:r>
      <w:r>
        <w:rPr>
          <w:rStyle w:val="Hyperlink.0"/>
        </w:rPr>
        <w:instrText xml:space="preserve"> HYPERLINK "https://doi.org/10.1007/s11524-020-00481-3"</w:instrText>
      </w:r>
      <w:r>
        <w:rPr>
          <w:rStyle w:val="Hyperlink.0"/>
        </w:rPr>
        <w:fldChar w:fldCharType="separate" w:fldLock="0"/>
      </w:r>
      <w:r>
        <w:rPr>
          <w:rStyle w:val="Hyperlink.0"/>
          <w:rFonts w:cs="Arial Unicode MS" w:eastAsia="Arial Unicode MS"/>
          <w:rtl w:val="0"/>
        </w:rPr>
        <w:t>https://doi.org/10.1007/s11524-020-00481-3</w:t>
      </w:r>
      <w:bookmarkEnd w:id="279"/>
      <w:r>
        <w:rPr/>
        <w:fldChar w:fldCharType="end" w:fldLock="0"/>
      </w:r>
    </w:p>
    <w:p>
      <w:pPr>
        <w:pStyle w:val="Bibliography"/>
      </w:pPr>
      <w:bookmarkStart w:name="refChakrapani2019a" w:id="280"/>
      <w:r>
        <w:rPr>
          <w:rFonts w:cs="Arial Unicode MS" w:eastAsia="Arial Unicode MS"/>
          <w:rtl w:val="0"/>
          <w:lang w:val="en-US"/>
        </w:rPr>
        <w:t>Chakrapani, V., Kaur, M., Newman, P.A., Mittal, S., Kumar, R., 2019a. Syndemics and HIV-related sexual risk among men who have sex with men in India: influences of stigma and resilience. Culture, health &amp; sexuality 21, 416</w:t>
      </w:r>
      <w:r>
        <w:rPr>
          <w:rFonts w:cs="Arial Unicode MS" w:eastAsia="Arial Unicode MS" w:hint="default"/>
          <w:rtl w:val="0"/>
          <w:lang w:val="en-US"/>
        </w:rPr>
        <w:t>–</w:t>
      </w:r>
      <w:r>
        <w:rPr>
          <w:rFonts w:cs="Arial Unicode MS" w:eastAsia="Arial Unicode MS"/>
          <w:rtl w:val="0"/>
          <w:lang w:val="en-US"/>
        </w:rPr>
        <w:t xml:space="preserve">431. </w:t>
      </w:r>
      <w:r>
        <w:rPr>
          <w:rStyle w:val="Hyperlink.0"/>
        </w:rPr>
        <w:fldChar w:fldCharType="begin" w:fldLock="0"/>
      </w:r>
      <w:r>
        <w:rPr>
          <w:rStyle w:val="Hyperlink.0"/>
        </w:rPr>
        <w:instrText xml:space="preserve"> HYPERLINK "https://doi.org/10.1080/13691058.2018.1486458"</w:instrText>
      </w:r>
      <w:r>
        <w:rPr>
          <w:rStyle w:val="Hyperlink.0"/>
        </w:rPr>
        <w:fldChar w:fldCharType="separate" w:fldLock="0"/>
      </w:r>
      <w:r>
        <w:rPr>
          <w:rStyle w:val="Hyperlink.0"/>
          <w:rFonts w:cs="Arial Unicode MS" w:eastAsia="Arial Unicode MS"/>
          <w:rtl w:val="0"/>
        </w:rPr>
        <w:t>https://doi.org/10.1080/13691058.2018.1486458</w:t>
      </w:r>
      <w:bookmarkEnd w:id="280"/>
      <w:r>
        <w:rPr/>
        <w:fldChar w:fldCharType="end" w:fldLock="0"/>
      </w:r>
    </w:p>
    <w:p>
      <w:pPr>
        <w:pStyle w:val="Bibliography"/>
      </w:pPr>
      <w:bookmarkStart w:name="refChakrapani" w:id="281"/>
      <w:r>
        <w:rPr>
          <w:rFonts w:cs="Arial Unicode MS" w:eastAsia="Arial Unicode MS"/>
          <w:rtl w:val="0"/>
          <w:lang w:val="en-US"/>
        </w:rPr>
        <w:t xml:space="preserve">Chakrapani, V., Kaur, M., Tsai, A.C., Newman, P.A., Kumar, R., 2020. The impact of a syndemic theory-based intervention on HIV transmission risk behaviour among men who have sex with men in india: Findings from a pretest-posttest non-equivalent comparison group trial. Social Science &amp; Medicine. </w:t>
      </w:r>
      <w:r>
        <w:rPr>
          <w:rStyle w:val="Hyperlink.0"/>
        </w:rPr>
        <w:fldChar w:fldCharType="begin" w:fldLock="0"/>
      </w:r>
      <w:r>
        <w:rPr>
          <w:rStyle w:val="Hyperlink.0"/>
        </w:rPr>
        <w:instrText xml:space="preserve"> HYPERLINK "https://doi.org/10.1016/j.socscimed.2020.112817"</w:instrText>
      </w:r>
      <w:r>
        <w:rPr>
          <w:rStyle w:val="Hyperlink.0"/>
        </w:rPr>
        <w:fldChar w:fldCharType="separate" w:fldLock="0"/>
      </w:r>
      <w:r>
        <w:rPr>
          <w:rStyle w:val="Hyperlink.0"/>
          <w:rFonts w:cs="Arial Unicode MS" w:eastAsia="Arial Unicode MS"/>
          <w:rtl w:val="0"/>
        </w:rPr>
        <w:t>https://doi.org/10.1016/j.socscimed.2020.112817</w:t>
      </w:r>
      <w:bookmarkEnd w:id="281"/>
      <w:r>
        <w:rPr/>
        <w:fldChar w:fldCharType="end" w:fldLock="0"/>
      </w:r>
    </w:p>
    <w:p>
      <w:pPr>
        <w:pStyle w:val="Bibliography"/>
      </w:pPr>
      <w:bookmarkStart w:name="refChakrapani2019" w:id="282"/>
      <w:r>
        <w:rPr>
          <w:rFonts w:cs="Arial Unicode MS" w:eastAsia="Arial Unicode MS"/>
          <w:rtl w:val="0"/>
          <w:lang w:val="en-US"/>
        </w:rPr>
        <w:t xml:space="preserve">Chakrapani, V., Lakshmi, P.V.M., Tsai, A.C., Vijin, P.P., Kumar, P., Srinivas, V., 2019b. The syndemic of violence victimisation, drug use, frequent alcohol use, and HIV transmission risk behaviour among men who have sex with men: Cross-sectional, population-based study in India. SSM - Population Health 7, 100348. </w:t>
      </w:r>
      <w:r>
        <w:rPr>
          <w:rStyle w:val="Hyperlink.0"/>
        </w:rPr>
        <w:fldChar w:fldCharType="begin" w:fldLock="0"/>
      </w:r>
      <w:r>
        <w:rPr>
          <w:rStyle w:val="Hyperlink.0"/>
        </w:rPr>
        <w:instrText xml:space="preserve"> HYPERLINK "https://doi.org/10.1016/j.ssmph.2018.100348"</w:instrText>
      </w:r>
      <w:r>
        <w:rPr>
          <w:rStyle w:val="Hyperlink.0"/>
        </w:rPr>
        <w:fldChar w:fldCharType="separate" w:fldLock="0"/>
      </w:r>
      <w:r>
        <w:rPr>
          <w:rStyle w:val="Hyperlink.0"/>
          <w:rFonts w:cs="Arial Unicode MS" w:eastAsia="Arial Unicode MS"/>
          <w:rtl w:val="0"/>
        </w:rPr>
        <w:t>https://doi.org/10.1016/j.ssmph.2018.100348</w:t>
      </w:r>
      <w:bookmarkEnd w:id="282"/>
      <w:r>
        <w:rPr/>
        <w:fldChar w:fldCharType="end" w:fldLock="0"/>
      </w:r>
    </w:p>
    <w:p>
      <w:pPr>
        <w:pStyle w:val="Bibliography"/>
      </w:pPr>
      <w:bookmarkStart w:name="refChakrapani2017" w:id="283"/>
      <w:r>
        <w:rPr>
          <w:rFonts w:cs="Arial Unicode MS" w:eastAsia="Arial Unicode MS"/>
          <w:rtl w:val="0"/>
          <w:lang w:val="en-US"/>
        </w:rPr>
        <w:t>Chakrapani, V., Newman, P.A., Shunmugam, M., Logie, C.H., Samuel, M., 2017. Syndemics of depression, alcohol use, and victimisation, and their association with HIV-related sexual risk among men who have sex with men and transgender women in India. Global Public Health 12, 250</w:t>
      </w:r>
      <w:r>
        <w:rPr>
          <w:rFonts w:cs="Arial Unicode MS" w:eastAsia="Arial Unicode MS" w:hint="default"/>
          <w:rtl w:val="0"/>
          <w:lang w:val="en-US"/>
        </w:rPr>
        <w:t>–</w:t>
      </w:r>
      <w:r>
        <w:rPr>
          <w:rFonts w:cs="Arial Unicode MS" w:eastAsia="Arial Unicode MS"/>
          <w:rtl w:val="0"/>
          <w:lang w:val="en-US"/>
        </w:rPr>
        <w:t xml:space="preserve">265. </w:t>
      </w:r>
      <w:r>
        <w:rPr>
          <w:rStyle w:val="Hyperlink.0"/>
        </w:rPr>
        <w:fldChar w:fldCharType="begin" w:fldLock="0"/>
      </w:r>
      <w:r>
        <w:rPr>
          <w:rStyle w:val="Hyperlink.0"/>
        </w:rPr>
        <w:instrText xml:space="preserve"> HYPERLINK "https://doi.org/10.1080/17441692.2015.1091024"</w:instrText>
      </w:r>
      <w:r>
        <w:rPr>
          <w:rStyle w:val="Hyperlink.0"/>
        </w:rPr>
        <w:fldChar w:fldCharType="separate" w:fldLock="0"/>
      </w:r>
      <w:r>
        <w:rPr>
          <w:rStyle w:val="Hyperlink.0"/>
          <w:rFonts w:cs="Arial Unicode MS" w:eastAsia="Arial Unicode MS"/>
          <w:rtl w:val="0"/>
        </w:rPr>
        <w:t>https://doi.org/10.1080/17441692.2015.1091024</w:t>
      </w:r>
      <w:bookmarkEnd w:id="283"/>
      <w:r>
        <w:rPr/>
        <w:fldChar w:fldCharType="end" w:fldLock="0"/>
      </w:r>
    </w:p>
    <w:p>
      <w:pPr>
        <w:pStyle w:val="Bibliography"/>
      </w:pPr>
      <w:bookmarkStart w:name="refChandler2019b" w:id="284"/>
      <w:r>
        <w:rPr>
          <w:rFonts w:cs="Arial Unicode MS" w:eastAsia="Arial Unicode MS"/>
          <w:rtl w:val="0"/>
          <w:lang w:val="en-US"/>
        </w:rPr>
        <w:t>Chandler, Cristian J., Bukowski, L.A., Matthews, D.D., Hawk, M.E., Markovic, N., Egan, J.E., Stall, R.D., 2020a. Examining the impact of a psychosocial syndemic on past six-month HIV screening behavior of black men who have sex with men in the united states: Results from the POWER study. AIDS and Behavior 28, 428</w:t>
      </w:r>
      <w:r>
        <w:rPr>
          <w:rFonts w:cs="Arial Unicode MS" w:eastAsia="Arial Unicode MS" w:hint="default"/>
          <w:rtl w:val="0"/>
          <w:lang w:val="en-US"/>
        </w:rPr>
        <w:t>–</w:t>
      </w:r>
      <w:r>
        <w:rPr>
          <w:rFonts w:cs="Arial Unicode MS" w:eastAsia="Arial Unicode MS"/>
          <w:rtl w:val="0"/>
          <w:lang w:val="en-US"/>
        </w:rPr>
        <w:t xml:space="preserve">436. </w:t>
      </w:r>
      <w:r>
        <w:rPr>
          <w:rStyle w:val="Hyperlink.0"/>
        </w:rPr>
        <w:fldChar w:fldCharType="begin" w:fldLock="0"/>
      </w:r>
      <w:r>
        <w:rPr>
          <w:rStyle w:val="Hyperlink.0"/>
        </w:rPr>
        <w:instrText xml:space="preserve"> HYPERLINK "https://doi.org/10.1007/s10461-019-02458-z"</w:instrText>
      </w:r>
      <w:r>
        <w:rPr>
          <w:rStyle w:val="Hyperlink.0"/>
        </w:rPr>
        <w:fldChar w:fldCharType="separate" w:fldLock="0"/>
      </w:r>
      <w:r>
        <w:rPr>
          <w:rStyle w:val="Hyperlink.0"/>
          <w:rFonts w:cs="Arial Unicode MS" w:eastAsia="Arial Unicode MS"/>
          <w:rtl w:val="0"/>
        </w:rPr>
        <w:t>https://doi.org/10.1007/s10461-019-02458-z</w:t>
      </w:r>
      <w:bookmarkEnd w:id="284"/>
      <w:r>
        <w:rPr/>
        <w:fldChar w:fldCharType="end" w:fldLock="0"/>
      </w:r>
    </w:p>
    <w:p>
      <w:pPr>
        <w:pStyle w:val="Bibliography"/>
      </w:pPr>
      <w:bookmarkStart w:name="refChandler2019" w:id="285"/>
      <w:r>
        <w:rPr>
          <w:rFonts w:cs="Arial Unicode MS" w:eastAsia="Arial Unicode MS"/>
          <w:rtl w:val="0"/>
          <w:lang w:val="en-US"/>
        </w:rPr>
        <w:t>Chandler, Cristian J., Bukowski, L.A., Matthews, D.D., Hawk, M.E., Markovic, N., Stall, R.D., Egan, J.E., 2020b. Understanding the impact of a syndemic on the use of pre-exposure prophylaxis in a community-based sample of behaviorally PrEP-eligible BMSM in the united states. AIDS Care 32, 551</w:t>
      </w:r>
      <w:r>
        <w:rPr>
          <w:rFonts w:cs="Arial Unicode MS" w:eastAsia="Arial Unicode MS" w:hint="default"/>
          <w:rtl w:val="0"/>
          <w:lang w:val="en-US"/>
        </w:rPr>
        <w:t>–</w:t>
      </w:r>
      <w:r>
        <w:rPr>
          <w:rFonts w:cs="Arial Unicode MS" w:eastAsia="Arial Unicode MS"/>
          <w:rtl w:val="0"/>
          <w:lang w:val="en-US"/>
        </w:rPr>
        <w:t xml:space="preserve">556. </w:t>
      </w:r>
      <w:r>
        <w:rPr>
          <w:rStyle w:val="Hyperlink.0"/>
        </w:rPr>
        <w:fldChar w:fldCharType="begin" w:fldLock="0"/>
      </w:r>
      <w:r>
        <w:rPr>
          <w:rStyle w:val="Hyperlink.0"/>
        </w:rPr>
        <w:instrText xml:space="preserve"> HYPERLINK "https://doi.org/10.1080/09540121.2019.1659921"</w:instrText>
      </w:r>
      <w:r>
        <w:rPr>
          <w:rStyle w:val="Hyperlink.0"/>
        </w:rPr>
        <w:fldChar w:fldCharType="separate" w:fldLock="0"/>
      </w:r>
      <w:r>
        <w:rPr>
          <w:rStyle w:val="Hyperlink.0"/>
          <w:rFonts w:cs="Arial Unicode MS" w:eastAsia="Arial Unicode MS"/>
          <w:rtl w:val="0"/>
        </w:rPr>
        <w:t>https://doi.org/10.1080/09540121.2019.1659921</w:t>
      </w:r>
      <w:bookmarkEnd w:id="285"/>
      <w:r>
        <w:rPr/>
        <w:fldChar w:fldCharType="end" w:fldLock="0"/>
      </w:r>
    </w:p>
    <w:p>
      <w:pPr>
        <w:pStyle w:val="Bibliography"/>
      </w:pPr>
      <w:bookmarkStart w:name="refchandler2020" w:id="286"/>
      <w:r>
        <w:rPr>
          <w:rFonts w:cs="Arial Unicode MS" w:eastAsia="Arial Unicode MS"/>
          <w:rtl w:val="0"/>
          <w:lang w:val="en-US"/>
        </w:rPr>
        <w:t xml:space="preserve">Chandler, Cristian J., Meunier, E., Eaton, L.A., Andrade, E., Bukowski, L.A., Matthews, D.D., Raymond, H.F., Stall, R.D., Friedman, M.R., 2020c. Syndemic health disparities and sexually transmitted infection burden among black men who have sex with men engaged in sex work in the u.s. Archives of Sexual Behavior. </w:t>
      </w:r>
      <w:r>
        <w:rPr>
          <w:rStyle w:val="Hyperlink.0"/>
        </w:rPr>
        <w:fldChar w:fldCharType="begin" w:fldLock="0"/>
      </w:r>
      <w:r>
        <w:rPr>
          <w:rStyle w:val="Hyperlink.0"/>
        </w:rPr>
        <w:instrText xml:space="preserve"> HYPERLINK "https://doi.org/10.1007/s10508-020-01828-2"</w:instrText>
      </w:r>
      <w:r>
        <w:rPr>
          <w:rStyle w:val="Hyperlink.0"/>
        </w:rPr>
        <w:fldChar w:fldCharType="separate" w:fldLock="0"/>
      </w:r>
      <w:r>
        <w:rPr>
          <w:rStyle w:val="Hyperlink.0"/>
          <w:rFonts w:cs="Arial Unicode MS" w:eastAsia="Arial Unicode MS"/>
          <w:rtl w:val="0"/>
        </w:rPr>
        <w:t>https://doi.org/10.1007/s10508-020-01828-2</w:t>
      </w:r>
      <w:bookmarkEnd w:id="286"/>
      <w:r>
        <w:rPr/>
        <w:fldChar w:fldCharType="end" w:fldLock="0"/>
      </w:r>
    </w:p>
    <w:p>
      <w:pPr>
        <w:pStyle w:val="Bibliography"/>
      </w:pPr>
      <w:bookmarkStart w:name="refchuang2018" w:id="287"/>
      <w:r>
        <w:rPr>
          <w:rFonts w:cs="Arial Unicode MS" w:eastAsia="Arial Unicode MS"/>
          <w:rtl w:val="0"/>
          <w:lang w:val="en-US"/>
        </w:rPr>
        <w:t>Chuang, D.-M., Newman, P.A., Li, A.T.-W., 2018. Syndemic factors and HIV infection among men who have sex with men in taiwan. Journal of HIV/AIDS &amp; Social Services 17, 337</w:t>
      </w:r>
      <w:r>
        <w:rPr>
          <w:rFonts w:cs="Arial Unicode MS" w:eastAsia="Arial Unicode MS" w:hint="default"/>
          <w:rtl w:val="0"/>
          <w:lang w:val="en-US"/>
        </w:rPr>
        <w:t>–</w:t>
      </w:r>
      <w:r>
        <w:rPr>
          <w:rFonts w:cs="Arial Unicode MS" w:eastAsia="Arial Unicode MS"/>
          <w:rtl w:val="0"/>
          <w:lang w:val="en-US"/>
        </w:rPr>
        <w:t xml:space="preserve">352. </w:t>
      </w:r>
      <w:r>
        <w:rPr>
          <w:rStyle w:val="Hyperlink.0"/>
        </w:rPr>
        <w:fldChar w:fldCharType="begin" w:fldLock="0"/>
      </w:r>
      <w:r>
        <w:rPr>
          <w:rStyle w:val="Hyperlink.0"/>
        </w:rPr>
        <w:instrText xml:space="preserve"> HYPERLINK "https://doi.org/10.1080/15381501.2018.1454866"</w:instrText>
      </w:r>
      <w:r>
        <w:rPr>
          <w:rStyle w:val="Hyperlink.0"/>
        </w:rPr>
        <w:fldChar w:fldCharType="separate" w:fldLock="0"/>
      </w:r>
      <w:r>
        <w:rPr>
          <w:rStyle w:val="Hyperlink.0"/>
          <w:rFonts w:cs="Arial Unicode MS" w:eastAsia="Arial Unicode MS"/>
          <w:rtl w:val="0"/>
        </w:rPr>
        <w:t>https://doi.org/10.1080/15381501.2018.1454866</w:t>
      </w:r>
      <w:bookmarkEnd w:id="287"/>
      <w:r>
        <w:rPr/>
        <w:fldChar w:fldCharType="end" w:fldLock="0"/>
      </w:r>
    </w:p>
    <w:p>
      <w:pPr>
        <w:pStyle w:val="Bibliography"/>
      </w:pPr>
      <w:bookmarkStart w:name="refDyer2012" w:id="288"/>
      <w:r>
        <w:rPr>
          <w:rFonts w:cs="Arial Unicode MS" w:eastAsia="Arial Unicode MS"/>
          <w:rtl w:val="0"/>
          <w:lang w:val="en-US"/>
        </w:rPr>
        <w:t>Dyer, T.P., Shoptaw, S., Guadamuz, T.E., Plankey, M., Kao, U., Ostrow, D., Chmiel, J.S., Herrick, A., Stall, R., 2012. Application of syndemic theory to black men who have sex with men in the Multicenter AIDS Cohort Study. Journal of Urban Health 89, 697</w:t>
      </w:r>
      <w:r>
        <w:rPr>
          <w:rFonts w:cs="Arial Unicode MS" w:eastAsia="Arial Unicode MS" w:hint="default"/>
          <w:rtl w:val="0"/>
          <w:lang w:val="en-US"/>
        </w:rPr>
        <w:t>–</w:t>
      </w:r>
      <w:r>
        <w:rPr>
          <w:rFonts w:cs="Arial Unicode MS" w:eastAsia="Arial Unicode MS"/>
          <w:rtl w:val="0"/>
          <w:lang w:val="en-US"/>
        </w:rPr>
        <w:t xml:space="preserve">708. </w:t>
      </w:r>
      <w:r>
        <w:rPr>
          <w:rStyle w:val="Hyperlink.0"/>
        </w:rPr>
        <w:fldChar w:fldCharType="begin" w:fldLock="0"/>
      </w:r>
      <w:r>
        <w:rPr>
          <w:rStyle w:val="Hyperlink.0"/>
        </w:rPr>
        <w:instrText xml:space="preserve"> HYPERLINK "https://doi.org/10.1007/s11524-012-9674-x"</w:instrText>
      </w:r>
      <w:r>
        <w:rPr>
          <w:rStyle w:val="Hyperlink.0"/>
        </w:rPr>
        <w:fldChar w:fldCharType="separate" w:fldLock="0"/>
      </w:r>
      <w:r>
        <w:rPr>
          <w:rStyle w:val="Hyperlink.0"/>
          <w:rFonts w:cs="Arial Unicode MS" w:eastAsia="Arial Unicode MS"/>
          <w:rtl w:val="0"/>
        </w:rPr>
        <w:t>https://doi.org/10.1007/s11524-012-9674-x</w:t>
      </w:r>
      <w:bookmarkEnd w:id="288"/>
      <w:r>
        <w:rPr/>
        <w:fldChar w:fldCharType="end" w:fldLock="0"/>
      </w:r>
    </w:p>
    <w:p>
      <w:pPr>
        <w:pStyle w:val="Bibliography"/>
      </w:pPr>
      <w:bookmarkStart w:name="refdyer2020" w:id="289"/>
      <w:r>
        <w:rPr>
          <w:rFonts w:cs="Arial Unicode MS" w:eastAsia="Arial Unicode MS"/>
          <w:rtl w:val="0"/>
          <w:lang w:val="en-US"/>
        </w:rPr>
        <w:t>Dyer, T.V., Turpin, R.E., Stall, R., Khan, M.R., Nelson, L.E., Brewer, R., Friedman, M.R., Mimiaga, M.J., Cook, R.L., O</w:t>
      </w:r>
      <w:r>
        <w:rPr>
          <w:rFonts w:cs="Arial Unicode MS" w:eastAsia="Arial Unicode MS" w:hint="default"/>
          <w:rtl w:val="0"/>
          <w:lang w:val="en-US"/>
        </w:rPr>
        <w:t>’</w:t>
      </w:r>
      <w:r>
        <w:rPr>
          <w:rFonts w:cs="Arial Unicode MS" w:eastAsia="Arial Unicode MS"/>
          <w:rtl w:val="0"/>
          <w:lang w:val="en-US"/>
        </w:rPr>
        <w:t>Cleirigh, C., Mayer, K.H., 2020. Latent profile analysis of a syndemic of vulnerability factors on incident sexually transmitted infection in a cohort of black men who have sex with men only and black men who have sex with men and women in the HIV prevention trials network 061 study. Sexually transmitted diseases 47, 571</w:t>
      </w:r>
      <w:r>
        <w:rPr>
          <w:rFonts w:cs="Arial Unicode MS" w:eastAsia="Arial Unicode MS" w:hint="default"/>
          <w:rtl w:val="0"/>
          <w:lang w:val="en-US"/>
        </w:rPr>
        <w:t>–</w:t>
      </w:r>
      <w:r>
        <w:rPr>
          <w:rFonts w:cs="Arial Unicode MS" w:eastAsia="Arial Unicode MS"/>
          <w:rtl w:val="0"/>
          <w:lang w:val="en-US"/>
        </w:rPr>
        <w:t xml:space="preserve">579. </w:t>
      </w:r>
      <w:r>
        <w:rPr>
          <w:rStyle w:val="Hyperlink.0"/>
        </w:rPr>
        <w:fldChar w:fldCharType="begin" w:fldLock="0"/>
      </w:r>
      <w:r>
        <w:rPr>
          <w:rStyle w:val="Hyperlink.0"/>
        </w:rPr>
        <w:instrText xml:space="preserve"> HYPERLINK "https://doi.org/10.1097/OLQ.0000000000001208"</w:instrText>
      </w:r>
      <w:r>
        <w:rPr>
          <w:rStyle w:val="Hyperlink.0"/>
        </w:rPr>
        <w:fldChar w:fldCharType="separate" w:fldLock="0"/>
      </w:r>
      <w:r>
        <w:rPr>
          <w:rStyle w:val="Hyperlink.0"/>
          <w:rFonts w:cs="Arial Unicode MS" w:eastAsia="Arial Unicode MS"/>
          <w:rtl w:val="0"/>
        </w:rPr>
        <w:t>https://doi.org/10.1097/OLQ.0000000000001208</w:t>
      </w:r>
      <w:bookmarkEnd w:id="289"/>
      <w:r>
        <w:rPr/>
        <w:fldChar w:fldCharType="end" w:fldLock="0"/>
      </w:r>
    </w:p>
    <w:p>
      <w:pPr>
        <w:pStyle w:val="Bibliography"/>
      </w:pPr>
      <w:bookmarkStart w:name="refeaton2013" w:id="290"/>
      <w:r>
        <w:rPr>
          <w:rFonts w:cs="Arial Unicode MS" w:eastAsia="Arial Unicode MS"/>
          <w:rtl w:val="0"/>
          <w:lang w:val="en-US"/>
        </w:rPr>
        <w:t>Eaton, L.A., Pitpitan, E.V., Kalichman, S.C., Sikkema, K.J., Skinner, D., Watt, M.H., Pieterse, D., 2013. Men who report recent male and female sex partners in cape town, south africa: An understudied and underserved population. Archives of Sexual Behavior 42, 1299</w:t>
      </w:r>
      <w:r>
        <w:rPr>
          <w:rFonts w:cs="Arial Unicode MS" w:eastAsia="Arial Unicode MS" w:hint="default"/>
          <w:rtl w:val="0"/>
          <w:lang w:val="en-US"/>
        </w:rPr>
        <w:t>–</w:t>
      </w:r>
      <w:r>
        <w:rPr>
          <w:rFonts w:cs="Arial Unicode MS" w:eastAsia="Arial Unicode MS"/>
          <w:rtl w:val="0"/>
          <w:lang w:val="en-US"/>
        </w:rPr>
        <w:t xml:space="preserve">1308. </w:t>
      </w:r>
      <w:r>
        <w:rPr>
          <w:rStyle w:val="Hyperlink.0"/>
        </w:rPr>
        <w:fldChar w:fldCharType="begin" w:fldLock="0"/>
      </w:r>
      <w:r>
        <w:rPr>
          <w:rStyle w:val="Hyperlink.0"/>
        </w:rPr>
        <w:instrText xml:space="preserve"> HYPERLINK "https://doi.org/10.1007/s10508-013-0077-1"</w:instrText>
      </w:r>
      <w:r>
        <w:rPr>
          <w:rStyle w:val="Hyperlink.0"/>
        </w:rPr>
        <w:fldChar w:fldCharType="separate" w:fldLock="0"/>
      </w:r>
      <w:r>
        <w:rPr>
          <w:rStyle w:val="Hyperlink.0"/>
          <w:rFonts w:cs="Arial Unicode MS" w:eastAsia="Arial Unicode MS"/>
          <w:rtl w:val="0"/>
        </w:rPr>
        <w:t>https://doi.org/10.1007/s10508-013-0077-1</w:t>
      </w:r>
      <w:bookmarkEnd w:id="290"/>
      <w:r>
        <w:rPr/>
        <w:fldChar w:fldCharType="end" w:fldLock="0"/>
      </w:r>
    </w:p>
    <w:p>
      <w:pPr>
        <w:pStyle w:val="Bibliography"/>
      </w:pPr>
      <w:bookmarkStart w:name="refFerlatte2018a" w:id="291"/>
      <w:r>
        <w:rPr>
          <w:rFonts w:cs="Arial Unicode MS" w:eastAsia="Arial Unicode MS"/>
          <w:rtl w:val="0"/>
          <w:lang w:val="en-US"/>
        </w:rPr>
        <w:t>Ferlatte, O., Salway, T., Samji, H., Dove, N., Gesink, D., Gilbert, M., Oliffe, J.L., Grennan, T., Wong, J., 2018a. An application of syndemic theory to identify drivers of the syphilis epidemic among gay, bisexual, and other men who have sex with men. Sexually Transmitted Diseases 45, 163</w:t>
      </w:r>
      <w:r>
        <w:rPr>
          <w:rFonts w:cs="Arial Unicode MS" w:eastAsia="Arial Unicode MS" w:hint="default"/>
          <w:rtl w:val="0"/>
          <w:lang w:val="en-US"/>
        </w:rPr>
        <w:t>–</w:t>
      </w:r>
      <w:r>
        <w:rPr>
          <w:rFonts w:cs="Arial Unicode MS" w:eastAsia="Arial Unicode MS"/>
          <w:rtl w:val="0"/>
          <w:lang w:val="en-US"/>
        </w:rPr>
        <w:t xml:space="preserve">168. </w:t>
      </w:r>
      <w:r>
        <w:rPr>
          <w:rStyle w:val="Hyperlink.0"/>
        </w:rPr>
        <w:fldChar w:fldCharType="begin" w:fldLock="0"/>
      </w:r>
      <w:r>
        <w:rPr>
          <w:rStyle w:val="Hyperlink.0"/>
        </w:rPr>
        <w:instrText xml:space="preserve"> HYPERLINK "https://doi.org/10.1097/OLQ.0000000000000713"</w:instrText>
      </w:r>
      <w:r>
        <w:rPr>
          <w:rStyle w:val="Hyperlink.0"/>
        </w:rPr>
        <w:fldChar w:fldCharType="separate" w:fldLock="0"/>
      </w:r>
      <w:r>
        <w:rPr>
          <w:rStyle w:val="Hyperlink.0"/>
          <w:rFonts w:cs="Arial Unicode MS" w:eastAsia="Arial Unicode MS"/>
          <w:rtl w:val="0"/>
        </w:rPr>
        <w:t>https://doi.org/10.1097/OLQ.0000000000000713</w:t>
      </w:r>
      <w:bookmarkEnd w:id="291"/>
      <w:r>
        <w:rPr/>
        <w:fldChar w:fldCharType="end" w:fldLock="0"/>
      </w:r>
    </w:p>
    <w:p>
      <w:pPr>
        <w:pStyle w:val="Bibliography"/>
      </w:pPr>
      <w:bookmarkStart w:name="refferlatte2018" w:id="292"/>
      <w:r>
        <w:rPr>
          <w:rFonts w:cs="Arial Unicode MS" w:eastAsia="Arial Unicode MS"/>
          <w:rtl w:val="0"/>
          <w:lang w:val="en-US"/>
        </w:rPr>
        <w:t>Ferlatte, O., Salway, T., Trussler, T., Oliffe, J.L., Gilbert, M., 2018b. Combining intersectionality and syndemic theory to advance understandings of health inequities among canadian gay, bisexual and other men who have sex with men. Critical Public Health 28, 509</w:t>
      </w:r>
      <w:r>
        <w:rPr>
          <w:rFonts w:cs="Arial Unicode MS" w:eastAsia="Arial Unicode MS" w:hint="default"/>
          <w:rtl w:val="0"/>
          <w:lang w:val="en-US"/>
        </w:rPr>
        <w:t>–</w:t>
      </w:r>
      <w:r>
        <w:rPr>
          <w:rFonts w:cs="Arial Unicode MS" w:eastAsia="Arial Unicode MS"/>
          <w:rtl w:val="0"/>
          <w:lang w:val="en-US"/>
        </w:rPr>
        <w:t xml:space="preserve">521. </w:t>
      </w:r>
      <w:r>
        <w:rPr>
          <w:rStyle w:val="Hyperlink.0"/>
        </w:rPr>
        <w:fldChar w:fldCharType="begin" w:fldLock="0"/>
      </w:r>
      <w:r>
        <w:rPr>
          <w:rStyle w:val="Hyperlink.0"/>
        </w:rPr>
        <w:instrText xml:space="preserve"> HYPERLINK "https://doi.org/10.1080/09581596.2017.1380298"</w:instrText>
      </w:r>
      <w:r>
        <w:rPr>
          <w:rStyle w:val="Hyperlink.0"/>
        </w:rPr>
        <w:fldChar w:fldCharType="separate" w:fldLock="0"/>
      </w:r>
      <w:r>
        <w:rPr>
          <w:rStyle w:val="Hyperlink.0"/>
          <w:rFonts w:cs="Arial Unicode MS" w:eastAsia="Arial Unicode MS"/>
          <w:rtl w:val="0"/>
        </w:rPr>
        <w:t>https://doi.org/10.1080/09581596.2017.1380298</w:t>
      </w:r>
      <w:bookmarkEnd w:id="292"/>
      <w:r>
        <w:rPr/>
        <w:fldChar w:fldCharType="end" w:fldLock="0"/>
      </w:r>
    </w:p>
    <w:p>
      <w:pPr>
        <w:pStyle w:val="Bibliography"/>
      </w:pPr>
      <w:bookmarkStart w:name="reffinkelhor1994" w:id="293"/>
      <w:r>
        <w:rPr>
          <w:rFonts w:cs="Arial Unicode MS" w:eastAsia="Arial Unicode MS"/>
          <w:rtl w:val="0"/>
          <w:lang w:val="en-US"/>
        </w:rPr>
        <w:t xml:space="preserve">Finkelhor, D., 1994. Current Information on the Scope and Nature of Child Sexual Abuse. The Future of Children 4, 31. </w:t>
      </w:r>
      <w:r>
        <w:rPr>
          <w:rStyle w:val="Hyperlink.0"/>
        </w:rPr>
        <w:fldChar w:fldCharType="begin" w:fldLock="0"/>
      </w:r>
      <w:r>
        <w:rPr>
          <w:rStyle w:val="Hyperlink.0"/>
        </w:rPr>
        <w:instrText xml:space="preserve"> HYPERLINK "https://doi.org/10.2307/1602522"</w:instrText>
      </w:r>
      <w:r>
        <w:rPr>
          <w:rStyle w:val="Hyperlink.0"/>
        </w:rPr>
        <w:fldChar w:fldCharType="separate" w:fldLock="0"/>
      </w:r>
      <w:r>
        <w:rPr>
          <w:rStyle w:val="Hyperlink.0"/>
          <w:rFonts w:cs="Arial Unicode MS" w:eastAsia="Arial Unicode MS"/>
          <w:rtl w:val="0"/>
        </w:rPr>
        <w:t>https://doi.org/10.2307/1602522</w:t>
      </w:r>
      <w:bookmarkEnd w:id="293"/>
      <w:r>
        <w:rPr/>
        <w:fldChar w:fldCharType="end" w:fldLock="0"/>
      </w:r>
    </w:p>
    <w:p>
      <w:pPr>
        <w:pStyle w:val="Bibliography"/>
      </w:pPr>
      <w:bookmarkStart w:name="reffriedman2016" w:id="294"/>
      <w:r>
        <w:rPr>
          <w:rFonts w:cs="Arial Unicode MS" w:eastAsia="Arial Unicode MS"/>
          <w:rtl w:val="0"/>
          <w:lang w:val="en-US"/>
        </w:rPr>
        <w:t>Friedman, M.R., Coulter, R.W.S., Silvestre, A.J., Stall, R., Teplin, L., Shoptaw, S., Surkan, P.J., Plankey, M.W., 2016. Someone to count on: Social support as an effect modifier of viral load suppression in a prospective cohort study. AIDS care 29, 469</w:t>
      </w:r>
      <w:r>
        <w:rPr>
          <w:rFonts w:cs="Arial Unicode MS" w:eastAsia="Arial Unicode MS" w:hint="default"/>
          <w:rtl w:val="0"/>
          <w:lang w:val="en-US"/>
        </w:rPr>
        <w:t>–</w:t>
      </w:r>
      <w:r>
        <w:rPr>
          <w:rFonts w:cs="Arial Unicode MS" w:eastAsia="Arial Unicode MS"/>
          <w:rtl w:val="0"/>
          <w:lang w:val="en-US"/>
        </w:rPr>
        <w:t xml:space="preserve">480. </w:t>
      </w:r>
      <w:r>
        <w:rPr>
          <w:rStyle w:val="Hyperlink.0"/>
        </w:rPr>
        <w:fldChar w:fldCharType="begin" w:fldLock="0"/>
      </w:r>
      <w:r>
        <w:rPr>
          <w:rStyle w:val="Hyperlink.0"/>
        </w:rPr>
        <w:instrText xml:space="preserve"> HYPERLINK "https://doi.org/10.1080/09540121.2016.1211614"</w:instrText>
      </w:r>
      <w:r>
        <w:rPr>
          <w:rStyle w:val="Hyperlink.0"/>
        </w:rPr>
        <w:fldChar w:fldCharType="separate" w:fldLock="0"/>
      </w:r>
      <w:r>
        <w:rPr>
          <w:rStyle w:val="Hyperlink.0"/>
          <w:rFonts w:cs="Arial Unicode MS" w:eastAsia="Arial Unicode MS"/>
          <w:rtl w:val="0"/>
        </w:rPr>
        <w:t>https://doi.org/10.1080/09540121.2016.1211614</w:t>
      </w:r>
      <w:bookmarkEnd w:id="294"/>
      <w:r>
        <w:rPr/>
        <w:fldChar w:fldCharType="end" w:fldLock="0"/>
      </w:r>
    </w:p>
    <w:p>
      <w:pPr>
        <w:pStyle w:val="Bibliography"/>
      </w:pPr>
      <w:bookmarkStart w:name="reffriedman2014" w:id="295"/>
      <w:r>
        <w:rPr>
          <w:rFonts w:cs="Arial Unicode MS" w:eastAsia="Arial Unicode MS"/>
          <w:rtl w:val="0"/>
          <w:lang w:val="en-US"/>
        </w:rPr>
        <w:t>Friedman, M.R., Kurtz, S.P., Buttram, M.E., Wei, C., Silvestre, A.J., Stall, R., 2014. HIV risk among substance-using men who have sex with men and women (MSMW): Findings from south florida. AIDS and Behavior 111</w:t>
      </w:r>
      <w:r>
        <w:rPr>
          <w:rFonts w:cs="Arial Unicode MS" w:eastAsia="Arial Unicode MS" w:hint="default"/>
          <w:rtl w:val="0"/>
          <w:lang w:val="en-US"/>
        </w:rPr>
        <w:t>–</w:t>
      </w:r>
      <w:r>
        <w:rPr>
          <w:rFonts w:cs="Arial Unicode MS" w:eastAsia="Arial Unicode MS"/>
          <w:rtl w:val="0"/>
          <w:lang w:val="en-US"/>
        </w:rPr>
        <w:t xml:space="preserve">19. </w:t>
      </w:r>
      <w:r>
        <w:rPr>
          <w:rStyle w:val="Hyperlink.0"/>
        </w:rPr>
        <w:fldChar w:fldCharType="begin" w:fldLock="0"/>
      </w:r>
      <w:r>
        <w:rPr>
          <w:rStyle w:val="Hyperlink.0"/>
        </w:rPr>
        <w:instrText xml:space="preserve"> HYPERLINK "https://doi.org/10.1007/s10461-013-0495-z"</w:instrText>
      </w:r>
      <w:r>
        <w:rPr>
          <w:rStyle w:val="Hyperlink.0"/>
        </w:rPr>
        <w:fldChar w:fldCharType="separate" w:fldLock="0"/>
      </w:r>
      <w:r>
        <w:rPr>
          <w:rStyle w:val="Hyperlink.0"/>
          <w:rFonts w:cs="Arial Unicode MS" w:eastAsia="Arial Unicode MS"/>
          <w:rtl w:val="0"/>
        </w:rPr>
        <w:t>https://doi.org/10.1007/s10461-013-0495-z</w:t>
      </w:r>
      <w:bookmarkEnd w:id="295"/>
      <w:r>
        <w:rPr/>
        <w:fldChar w:fldCharType="end" w:fldLock="0"/>
      </w:r>
    </w:p>
    <w:p>
      <w:pPr>
        <w:pStyle w:val="Bibliography"/>
      </w:pPr>
      <w:bookmarkStart w:name="refHalkitis2012" w:id="296"/>
      <w:r>
        <w:rPr>
          <w:rFonts w:cs="Arial Unicode MS" w:eastAsia="Arial Unicode MS"/>
          <w:rtl w:val="0"/>
          <w:lang w:val="en-US"/>
        </w:rPr>
        <w:t>Halkitis, P.N., Kupprat, S.A., Hampton, M.B., Perez-Figueroa, R., Kingdon, M., Eddy, J.A., Ompad, D.C., 2012. Evidence for a Syndemic in Aging HIV-positive Gay, Bisexual, and Other MSM: Implications for a Holistic Approach to Prevention and Healthcare. Annals of anthropological practice 36, 365</w:t>
      </w:r>
      <w:r>
        <w:rPr>
          <w:rFonts w:cs="Arial Unicode MS" w:eastAsia="Arial Unicode MS" w:hint="default"/>
          <w:rtl w:val="0"/>
          <w:lang w:val="en-US"/>
        </w:rPr>
        <w:t>–</w:t>
      </w:r>
      <w:r>
        <w:rPr>
          <w:rFonts w:cs="Arial Unicode MS" w:eastAsia="Arial Unicode MS"/>
          <w:rtl w:val="0"/>
          <w:lang w:val="en-US"/>
        </w:rPr>
        <w:t xml:space="preserve">386. </w:t>
      </w:r>
      <w:r>
        <w:rPr>
          <w:rStyle w:val="Hyperlink.0"/>
        </w:rPr>
        <w:fldChar w:fldCharType="begin" w:fldLock="0"/>
      </w:r>
      <w:r>
        <w:rPr>
          <w:rStyle w:val="Hyperlink.0"/>
        </w:rPr>
        <w:instrText xml:space="preserve"> HYPERLINK "https://doi.org/10.1111/napa.12009"</w:instrText>
      </w:r>
      <w:r>
        <w:rPr>
          <w:rStyle w:val="Hyperlink.0"/>
        </w:rPr>
        <w:fldChar w:fldCharType="separate" w:fldLock="0"/>
      </w:r>
      <w:r>
        <w:rPr>
          <w:rStyle w:val="Hyperlink.0"/>
          <w:rFonts w:cs="Arial Unicode MS" w:eastAsia="Arial Unicode MS"/>
          <w:rtl w:val="0"/>
        </w:rPr>
        <w:t>https://doi.org/10.1111/napa.12009</w:t>
      </w:r>
      <w:bookmarkEnd w:id="296"/>
      <w:r>
        <w:rPr/>
        <w:fldChar w:fldCharType="end" w:fldLock="0"/>
      </w:r>
    </w:p>
    <w:p>
      <w:pPr>
        <w:pStyle w:val="Bibliography"/>
      </w:pPr>
      <w:bookmarkStart w:name="refHerrick2013" w:id="297"/>
      <w:r>
        <w:rPr>
          <w:rFonts w:cs="Arial Unicode MS" w:eastAsia="Arial Unicode MS"/>
          <w:rtl w:val="0"/>
          <w:lang w:val="en-US"/>
        </w:rPr>
        <w:t>Herrick, A.L., Lim, S.H., Plankey, M.W., Chmiel, J.S., Guadamuz, T.E., Kao, U., Shoptaw, S., Carrico, A., Ostrow, D., Stall, R., 2013. Adversity and syndemic production among men participating in the multicenter AIDS cohort study: a life-course approach. American Journal of Public Health 103, 79</w:t>
      </w:r>
      <w:r>
        <w:rPr>
          <w:rFonts w:cs="Arial Unicode MS" w:eastAsia="Arial Unicode MS" w:hint="default"/>
          <w:rtl w:val="0"/>
          <w:lang w:val="en-US"/>
        </w:rPr>
        <w:t>–</w:t>
      </w:r>
      <w:r>
        <w:rPr>
          <w:rFonts w:cs="Arial Unicode MS" w:eastAsia="Arial Unicode MS"/>
          <w:rtl w:val="0"/>
          <w:lang w:val="en-US"/>
        </w:rPr>
        <w:t xml:space="preserve">85. </w:t>
      </w:r>
      <w:r>
        <w:rPr>
          <w:rStyle w:val="Hyperlink.0"/>
        </w:rPr>
        <w:fldChar w:fldCharType="begin" w:fldLock="0"/>
      </w:r>
      <w:r>
        <w:rPr>
          <w:rStyle w:val="Hyperlink.0"/>
        </w:rPr>
        <w:instrText xml:space="preserve"> HYPERLINK "https://doi.org/10.2105/AJPH.2012.300810"</w:instrText>
      </w:r>
      <w:r>
        <w:rPr>
          <w:rStyle w:val="Hyperlink.0"/>
        </w:rPr>
        <w:fldChar w:fldCharType="separate" w:fldLock="0"/>
      </w:r>
      <w:r>
        <w:rPr>
          <w:rStyle w:val="Hyperlink.0"/>
          <w:rFonts w:cs="Arial Unicode MS" w:eastAsia="Arial Unicode MS"/>
          <w:rtl w:val="0"/>
        </w:rPr>
        <w:t>https://doi.org/10.2105/AJPH.2012.300810</w:t>
      </w:r>
      <w:bookmarkEnd w:id="297"/>
      <w:r>
        <w:rPr/>
        <w:fldChar w:fldCharType="end" w:fldLock="0"/>
      </w:r>
    </w:p>
    <w:p>
      <w:pPr>
        <w:pStyle w:val="Bibliography"/>
      </w:pPr>
      <w:bookmarkStart w:name="refKlein2011" w:id="298"/>
      <w:r>
        <w:rPr>
          <w:rFonts w:cs="Arial Unicode MS" w:eastAsia="Arial Unicode MS"/>
          <w:rtl w:val="0"/>
          <w:lang w:val="en-US"/>
        </w:rPr>
        <w:t>Klein, H., 2011. Using a syndemics theory approach to study HIV risk taking in a population of men who use the internet to find partners for unprotected sex. American Journal of Men</w:t>
      </w:r>
      <w:r>
        <w:rPr>
          <w:rFonts w:cs="Arial Unicode MS" w:eastAsia="Arial Unicode MS" w:hint="default"/>
          <w:rtl w:val="0"/>
          <w:lang w:val="en-US"/>
        </w:rPr>
        <w:t>’</w:t>
      </w:r>
      <w:r>
        <w:rPr>
          <w:rFonts w:cs="Arial Unicode MS" w:eastAsia="Arial Unicode MS"/>
          <w:rtl w:val="0"/>
          <w:lang w:val="en-US"/>
        </w:rPr>
        <w:t>s Health 5, 466</w:t>
      </w:r>
      <w:r>
        <w:rPr>
          <w:rFonts w:cs="Arial Unicode MS" w:eastAsia="Arial Unicode MS" w:hint="default"/>
          <w:rtl w:val="0"/>
          <w:lang w:val="en-US"/>
        </w:rPr>
        <w:t>–</w:t>
      </w:r>
      <w:r>
        <w:rPr>
          <w:rFonts w:cs="Arial Unicode MS" w:eastAsia="Arial Unicode MS"/>
          <w:rtl w:val="0"/>
          <w:lang w:val="en-US"/>
        </w:rPr>
        <w:t xml:space="preserve">476. </w:t>
      </w:r>
      <w:r>
        <w:rPr>
          <w:rStyle w:val="Hyperlink.0"/>
        </w:rPr>
        <w:fldChar w:fldCharType="begin" w:fldLock="0"/>
      </w:r>
      <w:r>
        <w:rPr>
          <w:rStyle w:val="Hyperlink.0"/>
        </w:rPr>
        <w:instrText xml:space="preserve"> HYPERLINK "https://doi.org/10.1177/1557988311398472"</w:instrText>
      </w:r>
      <w:r>
        <w:rPr>
          <w:rStyle w:val="Hyperlink.0"/>
        </w:rPr>
        <w:fldChar w:fldCharType="separate" w:fldLock="0"/>
      </w:r>
      <w:r>
        <w:rPr>
          <w:rStyle w:val="Hyperlink.0"/>
          <w:rFonts w:cs="Arial Unicode MS" w:eastAsia="Arial Unicode MS"/>
          <w:rtl w:val="0"/>
        </w:rPr>
        <w:t>https://doi.org/10.1177/1557988311398472</w:t>
      </w:r>
      <w:bookmarkEnd w:id="298"/>
      <w:r>
        <w:rPr/>
        <w:fldChar w:fldCharType="end" w:fldLock="0"/>
      </w:r>
    </w:p>
    <w:p>
      <w:pPr>
        <w:pStyle w:val="Bibliography"/>
      </w:pPr>
      <w:bookmarkStart w:name="refKurtz2012" w:id="299"/>
      <w:r>
        <w:rPr>
          <w:rFonts w:cs="Arial Unicode MS" w:eastAsia="Arial Unicode MS"/>
          <w:rtl w:val="0"/>
          <w:lang w:val="en-US"/>
        </w:rPr>
        <w:t>Kurtz, S.P., Buttram, M.E., Surratt, H.L., Stall, R.D., 2012. Resilience, syndemic factors, and serosorting behaviors among HIV-positive and HIV-negative substance-using MSM. AIDS Education and Prevention 24, 193</w:t>
      </w:r>
      <w:r>
        <w:rPr>
          <w:rFonts w:cs="Arial Unicode MS" w:eastAsia="Arial Unicode MS" w:hint="default"/>
          <w:rtl w:val="0"/>
          <w:lang w:val="en-US"/>
        </w:rPr>
        <w:t>–</w:t>
      </w:r>
      <w:r>
        <w:rPr>
          <w:rFonts w:cs="Arial Unicode MS" w:eastAsia="Arial Unicode MS"/>
          <w:rtl w:val="0"/>
          <w:lang w:val="en-US"/>
        </w:rPr>
        <w:t xml:space="preserve">205. </w:t>
      </w:r>
      <w:r>
        <w:rPr>
          <w:rStyle w:val="Hyperlink.0"/>
        </w:rPr>
        <w:fldChar w:fldCharType="begin" w:fldLock="0"/>
      </w:r>
      <w:r>
        <w:rPr>
          <w:rStyle w:val="Hyperlink.0"/>
        </w:rPr>
        <w:instrText xml:space="preserve"> HYPERLINK "https://doi.org/10.1521/aeap.2012.24.3.193"</w:instrText>
      </w:r>
      <w:r>
        <w:rPr>
          <w:rStyle w:val="Hyperlink.0"/>
        </w:rPr>
        <w:fldChar w:fldCharType="separate" w:fldLock="0"/>
      </w:r>
      <w:r>
        <w:rPr>
          <w:rStyle w:val="Hyperlink.0"/>
          <w:rFonts w:cs="Arial Unicode MS" w:eastAsia="Arial Unicode MS"/>
          <w:rtl w:val="0"/>
        </w:rPr>
        <w:t>https://doi.org/10.1521/aeap.2012.24.3.193</w:t>
      </w:r>
      <w:bookmarkEnd w:id="299"/>
      <w:r>
        <w:rPr/>
        <w:fldChar w:fldCharType="end" w:fldLock="0"/>
      </w:r>
    </w:p>
    <w:p>
      <w:pPr>
        <w:pStyle w:val="Bibliography"/>
      </w:pPr>
      <w:bookmarkStart w:name="refLassiter2016" w:id="300"/>
      <w:r>
        <w:rPr>
          <w:rFonts w:cs="Arial Unicode MS" w:eastAsia="Arial Unicode MS"/>
          <w:rtl w:val="0"/>
          <w:lang w:val="en-US"/>
        </w:rPr>
        <w:t>Lassiter, J.M., Parsons, J.T., 2016. Religion and Spirituality</w:t>
      </w:r>
      <w:r>
        <w:rPr>
          <w:rFonts w:cs="Arial Unicode MS" w:eastAsia="Arial Unicode MS" w:hint="default"/>
          <w:rtl w:val="0"/>
          <w:lang w:val="en-US"/>
        </w:rPr>
        <w:t>’</w:t>
      </w:r>
      <w:r>
        <w:rPr>
          <w:rFonts w:cs="Arial Unicode MS" w:eastAsia="Arial Unicode MS"/>
          <w:rtl w:val="0"/>
          <w:lang w:val="en-US"/>
        </w:rPr>
        <w:t>s Influences on HIV Syndemics Among MSM: A Systematic Review and Conceptual Model. AIDS and Behavior 20, 461</w:t>
      </w:r>
      <w:r>
        <w:rPr>
          <w:rFonts w:cs="Arial Unicode MS" w:eastAsia="Arial Unicode MS" w:hint="default"/>
          <w:rtl w:val="0"/>
          <w:lang w:val="en-US"/>
        </w:rPr>
        <w:t>–</w:t>
      </w:r>
      <w:r>
        <w:rPr>
          <w:rFonts w:cs="Arial Unicode MS" w:eastAsia="Arial Unicode MS"/>
          <w:rtl w:val="0"/>
          <w:lang w:val="en-US"/>
        </w:rPr>
        <w:t xml:space="preserve">472. </w:t>
      </w:r>
      <w:r>
        <w:rPr>
          <w:rStyle w:val="Hyperlink.0"/>
        </w:rPr>
        <w:fldChar w:fldCharType="begin" w:fldLock="0"/>
      </w:r>
      <w:r>
        <w:rPr>
          <w:rStyle w:val="Hyperlink.0"/>
        </w:rPr>
        <w:instrText xml:space="preserve"> HYPERLINK "https://doi.org/10.1007/s10461-015-1173-0"</w:instrText>
      </w:r>
      <w:r>
        <w:rPr>
          <w:rStyle w:val="Hyperlink.0"/>
        </w:rPr>
        <w:fldChar w:fldCharType="separate" w:fldLock="0"/>
      </w:r>
      <w:r>
        <w:rPr>
          <w:rStyle w:val="Hyperlink.0"/>
          <w:rFonts w:cs="Arial Unicode MS" w:eastAsia="Arial Unicode MS"/>
          <w:rtl w:val="0"/>
        </w:rPr>
        <w:t>https://doi.org/10.1007/s10461-015-1173-0</w:t>
      </w:r>
      <w:bookmarkEnd w:id="300"/>
      <w:r>
        <w:rPr/>
        <w:fldChar w:fldCharType="end" w:fldLock="0"/>
      </w:r>
    </w:p>
    <w:p>
      <w:pPr>
        <w:pStyle w:val="Bibliography"/>
      </w:pPr>
      <w:bookmarkStart w:name="reflee2020" w:id="301"/>
      <w:r>
        <w:rPr>
          <w:rFonts w:cs="Arial Unicode MS" w:eastAsia="Arial Unicode MS"/>
          <w:rtl w:val="0"/>
          <w:lang w:val="en-US"/>
        </w:rPr>
        <w:t>Lee, J.S., Bainter, S.A., Carrico, A.W., Glynn, T.R., Rogers, B.G., Albright, C., O</w:t>
      </w:r>
      <w:r>
        <w:rPr>
          <w:rFonts w:cs="Arial Unicode MS" w:eastAsia="Arial Unicode MS" w:hint="default"/>
          <w:rtl w:val="0"/>
          <w:lang w:val="en-US"/>
        </w:rPr>
        <w:t>’</w:t>
      </w:r>
      <w:r>
        <w:rPr>
          <w:rFonts w:cs="Arial Unicode MS" w:eastAsia="Arial Unicode MS"/>
          <w:rtl w:val="0"/>
          <w:lang w:val="en-US"/>
        </w:rPr>
        <w:t xml:space="preserve">Cleirigh, C., Mayer, K.H., Safren, S.A., 2020. Connecting the dots: A comparison of network analysis and exploratory factor analysis to examine psychosocial syndemic indicators among HIV-negative sexual minority men. Journal of Behavioral Medicine. </w:t>
      </w:r>
      <w:r>
        <w:rPr>
          <w:rStyle w:val="Hyperlink.0"/>
        </w:rPr>
        <w:fldChar w:fldCharType="begin" w:fldLock="0"/>
      </w:r>
      <w:r>
        <w:rPr>
          <w:rStyle w:val="Hyperlink.0"/>
        </w:rPr>
        <w:instrText xml:space="preserve"> HYPERLINK "https://doi.org/10.1007/s10865-020-00148-z"</w:instrText>
      </w:r>
      <w:r>
        <w:rPr>
          <w:rStyle w:val="Hyperlink.0"/>
        </w:rPr>
        <w:fldChar w:fldCharType="separate" w:fldLock="0"/>
      </w:r>
      <w:r>
        <w:rPr>
          <w:rStyle w:val="Hyperlink.0"/>
          <w:rFonts w:cs="Arial Unicode MS" w:eastAsia="Arial Unicode MS"/>
          <w:rtl w:val="0"/>
        </w:rPr>
        <w:t>https://doi.org/10.1007/s10865-020-00148-z</w:t>
      </w:r>
      <w:bookmarkEnd w:id="301"/>
      <w:r>
        <w:rPr/>
        <w:fldChar w:fldCharType="end" w:fldLock="0"/>
      </w:r>
    </w:p>
    <w:p>
      <w:pPr>
        <w:pStyle w:val="Bibliography"/>
      </w:pPr>
      <w:bookmarkStart w:name="refLee" w:id="302"/>
      <w:r>
        <w:rPr>
          <w:rFonts w:cs="Arial Unicode MS" w:eastAsia="Arial Unicode MS"/>
          <w:rtl w:val="0"/>
          <w:lang w:val="en-US"/>
        </w:rPr>
        <w:t>Lee, Jasper S., Safren, S.A., Bainter, S.A., Rodr</w:t>
      </w:r>
      <w:r>
        <w:rPr>
          <w:rFonts w:cs="Arial Unicode MS" w:eastAsia="Arial Unicode MS" w:hint="default"/>
          <w:rtl w:val="0"/>
          <w:lang w:val="en-US"/>
        </w:rPr>
        <w:t>í</w:t>
      </w:r>
      <w:r>
        <w:rPr>
          <w:rFonts w:cs="Arial Unicode MS" w:eastAsia="Arial Unicode MS"/>
          <w:rtl w:val="0"/>
          <w:lang w:val="en-US"/>
        </w:rPr>
        <w:t>guez-D</w:t>
      </w:r>
      <w:r>
        <w:rPr>
          <w:rFonts w:cs="Arial Unicode MS" w:eastAsia="Arial Unicode MS" w:hint="default"/>
          <w:rtl w:val="0"/>
          <w:lang w:val="en-US"/>
        </w:rPr>
        <w:t>í</w:t>
      </w:r>
      <w:r>
        <w:rPr>
          <w:rFonts w:cs="Arial Unicode MS" w:eastAsia="Arial Unicode MS"/>
          <w:rtl w:val="0"/>
          <w:lang w:val="en-US"/>
        </w:rPr>
        <w:t>az, C.E., Horvath, K.J., Blashill, A.J., 2020. Examining a syndemics network among young latino men who have sex with men. International Journal of Behavioral Medicine 27, 39</w:t>
      </w:r>
      <w:r>
        <w:rPr>
          <w:rFonts w:cs="Arial Unicode MS" w:eastAsia="Arial Unicode MS" w:hint="default"/>
          <w:rtl w:val="0"/>
          <w:lang w:val="en-US"/>
        </w:rPr>
        <w:t>–</w:t>
      </w:r>
      <w:r>
        <w:rPr>
          <w:rFonts w:cs="Arial Unicode MS" w:eastAsia="Arial Unicode MS"/>
          <w:rtl w:val="0"/>
          <w:lang w:val="en-US"/>
        </w:rPr>
        <w:t xml:space="preserve">51. </w:t>
      </w:r>
      <w:r>
        <w:rPr>
          <w:rStyle w:val="Hyperlink.0"/>
        </w:rPr>
        <w:fldChar w:fldCharType="begin" w:fldLock="0"/>
      </w:r>
      <w:r>
        <w:rPr>
          <w:rStyle w:val="Hyperlink.0"/>
        </w:rPr>
        <w:instrText xml:space="preserve"> HYPERLINK "https://doi.org/10.1007/s12529-019-09831-1"</w:instrText>
      </w:r>
      <w:r>
        <w:rPr>
          <w:rStyle w:val="Hyperlink.0"/>
        </w:rPr>
        <w:fldChar w:fldCharType="separate" w:fldLock="0"/>
      </w:r>
      <w:r>
        <w:rPr>
          <w:rStyle w:val="Hyperlink.0"/>
          <w:rFonts w:cs="Arial Unicode MS" w:eastAsia="Arial Unicode MS"/>
          <w:rtl w:val="0"/>
        </w:rPr>
        <w:t>https://doi.org/10.1007/s12529-019-09831-1</w:t>
      </w:r>
      <w:bookmarkEnd w:id="302"/>
      <w:r>
        <w:rPr/>
        <w:fldChar w:fldCharType="end" w:fldLock="0"/>
      </w:r>
    </w:p>
    <w:p>
      <w:pPr>
        <w:pStyle w:val="Bibliography"/>
      </w:pPr>
      <w:bookmarkStart w:name="reflewis2017" w:id="303"/>
      <w:r>
        <w:rPr>
          <w:rFonts w:cs="Arial Unicode MS" w:eastAsia="Arial Unicode MS"/>
          <w:rtl w:val="0"/>
          <w:lang w:val="en-US"/>
        </w:rPr>
        <w:t>Lewis, N.M., Wilson, K., 2017. HIV risk behaviours among immigrant and ethnic minority gay and bisexual men in north america and europe: A systematic review. Social Science &amp; Medicine 179, 115</w:t>
      </w:r>
      <w:r>
        <w:rPr>
          <w:rFonts w:cs="Arial Unicode MS" w:eastAsia="Arial Unicode MS" w:hint="default"/>
          <w:rtl w:val="0"/>
          <w:lang w:val="en-US"/>
        </w:rPr>
        <w:t>–</w:t>
      </w:r>
      <w:r>
        <w:rPr>
          <w:rFonts w:cs="Arial Unicode MS" w:eastAsia="Arial Unicode MS"/>
          <w:rtl w:val="0"/>
          <w:lang w:val="en-US"/>
        </w:rPr>
        <w:t xml:space="preserve">128. </w:t>
      </w:r>
      <w:r>
        <w:rPr>
          <w:rStyle w:val="Hyperlink.0"/>
        </w:rPr>
        <w:fldChar w:fldCharType="begin" w:fldLock="0"/>
      </w:r>
      <w:r>
        <w:rPr>
          <w:rStyle w:val="Hyperlink.0"/>
        </w:rPr>
        <w:instrText xml:space="preserve"> HYPERLINK "https://doi.org/10.1016/j.socscimed.2017.02.033"</w:instrText>
      </w:r>
      <w:r>
        <w:rPr>
          <w:rStyle w:val="Hyperlink.0"/>
        </w:rPr>
        <w:fldChar w:fldCharType="separate" w:fldLock="0"/>
      </w:r>
      <w:r>
        <w:rPr>
          <w:rStyle w:val="Hyperlink.0"/>
          <w:rFonts w:cs="Arial Unicode MS" w:eastAsia="Arial Unicode MS"/>
          <w:rtl w:val="0"/>
        </w:rPr>
        <w:t>https://doi.org/10.1016/j.socscimed.2017.02.033</w:t>
      </w:r>
      <w:bookmarkEnd w:id="303"/>
      <w:r>
        <w:rPr/>
        <w:fldChar w:fldCharType="end" w:fldLock="0"/>
      </w:r>
    </w:p>
    <w:p>
      <w:pPr>
        <w:pStyle w:val="Bibliography"/>
      </w:pPr>
      <w:bookmarkStart w:name="refLyons2013" w:id="304"/>
      <w:r>
        <w:rPr>
          <w:rFonts w:cs="Arial Unicode MS" w:eastAsia="Arial Unicode MS"/>
          <w:rtl w:val="0"/>
          <w:lang w:val="en-US"/>
        </w:rPr>
        <w:t>Lyons, T., Johnson, A.K., Garofalo, R., 2013. "What Could Have Been Different": A Qualitative Study of Syndemic Theory and HIV Prevention among Young Men Who Have Sex with Men. Journal of HIV/AIDS &amp; Social Services 12, 368</w:t>
      </w:r>
      <w:r>
        <w:rPr>
          <w:rFonts w:cs="Arial Unicode MS" w:eastAsia="Arial Unicode MS" w:hint="default"/>
          <w:rtl w:val="0"/>
          <w:lang w:val="en-US"/>
        </w:rPr>
        <w:t>–</w:t>
      </w:r>
      <w:r>
        <w:rPr>
          <w:rFonts w:cs="Arial Unicode MS" w:eastAsia="Arial Unicode MS"/>
          <w:rtl w:val="0"/>
          <w:lang w:val="en-US"/>
        </w:rPr>
        <w:t xml:space="preserve">383. </w:t>
      </w:r>
      <w:r>
        <w:rPr>
          <w:rStyle w:val="Hyperlink.0"/>
        </w:rPr>
        <w:fldChar w:fldCharType="begin" w:fldLock="0"/>
      </w:r>
      <w:r>
        <w:rPr>
          <w:rStyle w:val="Hyperlink.0"/>
        </w:rPr>
        <w:instrText xml:space="preserve"> HYPERLINK "https://doi.org/10.1080/15381501.2013.816211"</w:instrText>
      </w:r>
      <w:r>
        <w:rPr>
          <w:rStyle w:val="Hyperlink.0"/>
        </w:rPr>
        <w:fldChar w:fldCharType="separate" w:fldLock="0"/>
      </w:r>
      <w:r>
        <w:rPr>
          <w:rStyle w:val="Hyperlink.0"/>
          <w:rFonts w:cs="Arial Unicode MS" w:eastAsia="Arial Unicode MS"/>
          <w:rtl w:val="0"/>
        </w:rPr>
        <w:t>https://doi.org/10.1080/15381501.2013.816211</w:t>
      </w:r>
      <w:bookmarkEnd w:id="304"/>
      <w:r>
        <w:rPr/>
        <w:fldChar w:fldCharType="end" w:fldLock="0"/>
      </w:r>
    </w:p>
    <w:p>
      <w:pPr>
        <w:pStyle w:val="Bibliography"/>
      </w:pPr>
      <w:bookmarkStart w:name="refMaiorana" w:id="305"/>
      <w:r>
        <w:rPr>
          <w:rFonts w:cs="Arial Unicode MS" w:eastAsia="Arial Unicode MS"/>
          <w:rtl w:val="0"/>
          <w:lang w:val="en-US"/>
        </w:rPr>
        <w:t xml:space="preserve">Maiorana, A., Kegeles, S.M., Brown, S., Williams, R., Arnold, E.A., 2020. Substance use, intimate partner violence, history of incarceration and vulnerability to HIV among young black men who have sex with men in a southern US city. Culture, health &amp; sexuality. </w:t>
      </w:r>
      <w:r>
        <w:rPr>
          <w:rStyle w:val="Hyperlink.0"/>
        </w:rPr>
        <w:fldChar w:fldCharType="begin" w:fldLock="0"/>
      </w:r>
      <w:r>
        <w:rPr>
          <w:rStyle w:val="Hyperlink.0"/>
        </w:rPr>
        <w:instrText xml:space="preserve"> HYPERLINK "https://doi.org/10.1080/13691058.2019.1688395"</w:instrText>
      </w:r>
      <w:r>
        <w:rPr>
          <w:rStyle w:val="Hyperlink.0"/>
        </w:rPr>
        <w:fldChar w:fldCharType="separate" w:fldLock="0"/>
      </w:r>
      <w:r>
        <w:rPr>
          <w:rStyle w:val="Hyperlink.0"/>
          <w:rFonts w:cs="Arial Unicode MS" w:eastAsia="Arial Unicode MS"/>
          <w:rtl w:val="0"/>
        </w:rPr>
        <w:t>https://doi.org/10.1080/13691058.2019.1688395</w:t>
      </w:r>
      <w:bookmarkEnd w:id="305"/>
      <w:r>
        <w:rPr/>
        <w:fldChar w:fldCharType="end" w:fldLock="0"/>
      </w:r>
    </w:p>
    <w:p>
      <w:pPr>
        <w:pStyle w:val="Bibliography"/>
      </w:pPr>
      <w:bookmarkStart w:name="refMartinez2016a" w:id="306"/>
      <w:r>
        <w:rPr>
          <w:rFonts w:cs="Arial Unicode MS" w:eastAsia="Arial Unicode MS"/>
          <w:rtl w:val="0"/>
          <w:lang w:val="en-US"/>
        </w:rPr>
        <w:t>Martinez, O., Arreola, S., Wu, E., Mu</w:t>
      </w:r>
      <w:r>
        <w:rPr>
          <w:rFonts w:cs="Arial Unicode MS" w:eastAsia="Arial Unicode MS" w:hint="default"/>
          <w:rtl w:val="0"/>
          <w:lang w:val="en-US"/>
        </w:rPr>
        <w:t>ñ</w:t>
      </w:r>
      <w:r>
        <w:rPr>
          <w:rFonts w:cs="Arial Unicode MS" w:eastAsia="Arial Unicode MS"/>
          <w:rtl w:val="0"/>
          <w:lang w:val="en-US"/>
        </w:rPr>
        <w:t>oz-Laboy, M., Levine, E.C., Rutledge, S.E., Hausmann-Stabile, C., Icard, L., Rhodes, S.D., Carballo-Di</w:t>
      </w:r>
      <w:r>
        <w:rPr>
          <w:rFonts w:cs="Arial Unicode MS" w:eastAsia="Arial Unicode MS" w:hint="default"/>
          <w:rtl w:val="0"/>
          <w:lang w:val="en-US"/>
        </w:rPr>
        <w:t>é</w:t>
      </w:r>
      <w:r>
        <w:rPr>
          <w:rFonts w:cs="Arial Unicode MS" w:eastAsia="Arial Unicode MS"/>
          <w:rtl w:val="0"/>
          <w:lang w:val="en-US"/>
        </w:rPr>
        <w:t>guez, A., Rodr</w:t>
      </w:r>
      <w:r>
        <w:rPr>
          <w:rFonts w:cs="Arial Unicode MS" w:eastAsia="Arial Unicode MS" w:hint="default"/>
          <w:rtl w:val="0"/>
          <w:lang w:val="en-US"/>
        </w:rPr>
        <w:t>í</w:t>
      </w:r>
      <w:r>
        <w:rPr>
          <w:rFonts w:cs="Arial Unicode MS" w:eastAsia="Arial Unicode MS"/>
          <w:rtl w:val="0"/>
          <w:lang w:val="en-US"/>
        </w:rPr>
        <w:t>guez-D</w:t>
      </w:r>
      <w:r>
        <w:rPr>
          <w:rFonts w:cs="Arial Unicode MS" w:eastAsia="Arial Unicode MS" w:hint="default"/>
          <w:rtl w:val="0"/>
          <w:lang w:val="en-US"/>
        </w:rPr>
        <w:t>í</w:t>
      </w:r>
      <w:r>
        <w:rPr>
          <w:rFonts w:cs="Arial Unicode MS" w:eastAsia="Arial Unicode MS"/>
          <w:rtl w:val="0"/>
          <w:lang w:val="en-US"/>
        </w:rPr>
        <w:t>az, C.E., Fernandez, M.I., Sandfort, T., 2016. Syndemic factors associated with adult sexual HIV risk behaviors in a sample of Latino men who have sex with men in New York City. Drug and alcohol dependence 166, 258</w:t>
      </w:r>
      <w:r>
        <w:rPr>
          <w:rFonts w:cs="Arial Unicode MS" w:eastAsia="Arial Unicode MS" w:hint="default"/>
          <w:rtl w:val="0"/>
          <w:lang w:val="en-US"/>
        </w:rPr>
        <w:t>–</w:t>
      </w:r>
      <w:r>
        <w:rPr>
          <w:rFonts w:cs="Arial Unicode MS" w:eastAsia="Arial Unicode MS"/>
          <w:rtl w:val="0"/>
          <w:lang w:val="en-US"/>
        </w:rPr>
        <w:t xml:space="preserve">262. </w:t>
      </w:r>
      <w:r>
        <w:rPr>
          <w:rStyle w:val="Hyperlink.0"/>
        </w:rPr>
        <w:fldChar w:fldCharType="begin" w:fldLock="0"/>
      </w:r>
      <w:r>
        <w:rPr>
          <w:rStyle w:val="Hyperlink.0"/>
        </w:rPr>
        <w:instrText xml:space="preserve"> HYPERLINK "https://doi.org/10.1016/j.drugalcdep.2016.06.033"</w:instrText>
      </w:r>
      <w:r>
        <w:rPr>
          <w:rStyle w:val="Hyperlink.0"/>
        </w:rPr>
        <w:fldChar w:fldCharType="separate" w:fldLock="0"/>
      </w:r>
      <w:r>
        <w:rPr>
          <w:rStyle w:val="Hyperlink.0"/>
          <w:rFonts w:cs="Arial Unicode MS" w:eastAsia="Arial Unicode MS"/>
          <w:rtl w:val="0"/>
        </w:rPr>
        <w:t>https://doi.org/10.1016/j.drugalcdep.2016.06.033</w:t>
      </w:r>
      <w:bookmarkEnd w:id="306"/>
      <w:r>
        <w:rPr/>
        <w:fldChar w:fldCharType="end" w:fldLock="0"/>
      </w:r>
    </w:p>
    <w:p>
      <w:pPr>
        <w:pStyle w:val="Bibliography"/>
      </w:pPr>
      <w:bookmarkStart w:name="refmartinez2020" w:id="307"/>
      <w:r>
        <w:rPr>
          <w:rFonts w:cs="Arial Unicode MS" w:eastAsia="Arial Unicode MS"/>
          <w:rtl w:val="0"/>
          <w:lang w:val="en-US"/>
        </w:rPr>
        <w:t>Martinez, O., Brady, K.A., Levine, E., Page, K.R., Zea, M.C., Yamanis, T.J., Grieb, S., Shinefeld, J., Ortiz, K., Davis, W.W., Mattera, B., Martinez-Donate, A., Chavez-Baray, S., Moya, E.M., 2020. Using syndemics theory to examine HIV sexual risk among latinx men who have sex with men in philadelphia, PA: Findings from the national HIV behavioral surveillance. EHQUIDAD. Revista Internacional De Pol</w:t>
      </w:r>
      <w:r>
        <w:rPr>
          <w:rFonts w:cs="Arial Unicode MS" w:eastAsia="Arial Unicode MS" w:hint="default"/>
          <w:rtl w:val="0"/>
          <w:lang w:val="en-US"/>
        </w:rPr>
        <w:t>í</w:t>
      </w:r>
      <w:r>
        <w:rPr>
          <w:rFonts w:cs="Arial Unicode MS" w:eastAsia="Arial Unicode MS"/>
          <w:rtl w:val="0"/>
          <w:lang w:val="en-US"/>
        </w:rPr>
        <w:t>ticas De Bienestar Y Trabajo Social 13, 217</w:t>
      </w:r>
      <w:r>
        <w:rPr>
          <w:rFonts w:cs="Arial Unicode MS" w:eastAsia="Arial Unicode MS" w:hint="default"/>
          <w:rtl w:val="0"/>
          <w:lang w:val="en-US"/>
        </w:rPr>
        <w:t>–</w:t>
      </w:r>
      <w:r>
        <w:rPr>
          <w:rFonts w:cs="Arial Unicode MS" w:eastAsia="Arial Unicode MS"/>
          <w:rtl w:val="0"/>
          <w:lang w:val="en-US"/>
        </w:rPr>
        <w:t xml:space="preserve">236. </w:t>
      </w:r>
      <w:r>
        <w:rPr>
          <w:rStyle w:val="Hyperlink.0"/>
        </w:rPr>
        <w:fldChar w:fldCharType="begin" w:fldLock="0"/>
      </w:r>
      <w:r>
        <w:rPr>
          <w:rStyle w:val="Hyperlink.0"/>
        </w:rPr>
        <w:instrText xml:space="preserve"> HYPERLINK "https://doi.org/10.15257/ehquidad.2020.0009"</w:instrText>
      </w:r>
      <w:r>
        <w:rPr>
          <w:rStyle w:val="Hyperlink.0"/>
        </w:rPr>
        <w:fldChar w:fldCharType="separate" w:fldLock="0"/>
      </w:r>
      <w:r>
        <w:rPr>
          <w:rStyle w:val="Hyperlink.0"/>
          <w:rFonts w:cs="Arial Unicode MS" w:eastAsia="Arial Unicode MS"/>
          <w:rtl w:val="0"/>
        </w:rPr>
        <w:t>https://doi.org/10.15257/ehquidad.2020.0009</w:t>
      </w:r>
      <w:bookmarkEnd w:id="307"/>
      <w:r>
        <w:rPr/>
        <w:fldChar w:fldCharType="end" w:fldLock="0"/>
      </w:r>
    </w:p>
    <w:p>
      <w:pPr>
        <w:pStyle w:val="Bibliography"/>
      </w:pPr>
      <w:bookmarkStart w:name="refMimiaga2015b" w:id="308"/>
      <w:r>
        <w:rPr>
          <w:rFonts w:cs="Arial Unicode MS" w:eastAsia="Arial Unicode MS"/>
          <w:rtl w:val="0"/>
          <w:lang w:val="en-US"/>
        </w:rPr>
        <w:t>Mimiaga, M.J., O</w:t>
      </w:r>
      <w:r>
        <w:rPr>
          <w:rFonts w:cs="Arial Unicode MS" w:eastAsia="Arial Unicode MS" w:hint="default"/>
          <w:rtl w:val="0"/>
          <w:lang w:val="en-US"/>
        </w:rPr>
        <w:t>’</w:t>
      </w:r>
      <w:r>
        <w:rPr>
          <w:rFonts w:cs="Arial Unicode MS" w:eastAsia="Arial Unicode MS"/>
          <w:rtl w:val="0"/>
          <w:lang w:val="en-US"/>
        </w:rPr>
        <w:t>Cleirigh, C., Biello, K.B., Robertson, A.M., Safren, S.A., Coates, T.J., Koblin, B.A., Chesney, M.A., Donnell, D.J., Stall, R.D., Mayer, K.H., 2015. The effect of psychosocial syndemic production on 4-year HIV incidence and risk behavior in a large cohort of sexually active men who have sex with men. Journal of Acquired Immune Deficiency Syndromes 68, 329</w:t>
      </w:r>
      <w:r>
        <w:rPr>
          <w:rFonts w:cs="Arial Unicode MS" w:eastAsia="Arial Unicode MS" w:hint="default"/>
          <w:rtl w:val="0"/>
          <w:lang w:val="en-US"/>
        </w:rPr>
        <w:t>–</w:t>
      </w:r>
      <w:r>
        <w:rPr>
          <w:rFonts w:cs="Arial Unicode MS" w:eastAsia="Arial Unicode MS"/>
          <w:rtl w:val="0"/>
          <w:lang w:val="en-US"/>
        </w:rPr>
        <w:t xml:space="preserve">336. </w:t>
      </w:r>
      <w:r>
        <w:rPr>
          <w:rStyle w:val="Hyperlink.0"/>
        </w:rPr>
        <w:fldChar w:fldCharType="begin" w:fldLock="0"/>
      </w:r>
      <w:r>
        <w:rPr>
          <w:rStyle w:val="Hyperlink.0"/>
        </w:rPr>
        <w:instrText xml:space="preserve"> HYPERLINK "https://doi.org/10.1097/QAI.0000000000000475"</w:instrText>
      </w:r>
      <w:r>
        <w:rPr>
          <w:rStyle w:val="Hyperlink.0"/>
        </w:rPr>
        <w:fldChar w:fldCharType="separate" w:fldLock="0"/>
      </w:r>
      <w:r>
        <w:rPr>
          <w:rStyle w:val="Hyperlink.0"/>
          <w:rFonts w:cs="Arial Unicode MS" w:eastAsia="Arial Unicode MS"/>
          <w:rtl w:val="0"/>
        </w:rPr>
        <w:t>https://doi.org/10.1097/QAI.0000000000000475</w:t>
      </w:r>
      <w:bookmarkEnd w:id="308"/>
      <w:r>
        <w:rPr/>
        <w:fldChar w:fldCharType="end" w:fldLock="0"/>
      </w:r>
    </w:p>
    <w:p>
      <w:pPr>
        <w:pStyle w:val="Bibliography"/>
      </w:pPr>
      <w:bookmarkStart w:name="refmoeller" w:id="309"/>
      <w:r>
        <w:rPr>
          <w:rFonts w:cs="Arial Unicode MS" w:eastAsia="Arial Unicode MS"/>
          <w:rtl w:val="0"/>
          <w:lang w:val="en-US"/>
        </w:rPr>
        <w:t>Moeller, R.W., Halkitis, P.N., Surrence, K., n.d. The interplay of syndemic production and serosorting in drug-using gay and bisexual men. Journal of Gay &amp; Lesbian Social Services 23, 89</w:t>
      </w:r>
      <w:r>
        <w:rPr>
          <w:rFonts w:cs="Arial Unicode MS" w:eastAsia="Arial Unicode MS" w:hint="default"/>
          <w:rtl w:val="0"/>
          <w:lang w:val="en-US"/>
        </w:rPr>
        <w:t>–</w:t>
      </w:r>
      <w:r>
        <w:rPr>
          <w:rFonts w:cs="Arial Unicode MS" w:eastAsia="Arial Unicode MS"/>
          <w:rtl w:val="0"/>
          <w:lang w:val="en-US"/>
        </w:rPr>
        <w:t xml:space="preserve">106. </w:t>
      </w:r>
      <w:r>
        <w:rPr>
          <w:rStyle w:val="Hyperlink.0"/>
        </w:rPr>
        <w:fldChar w:fldCharType="begin" w:fldLock="0"/>
      </w:r>
      <w:r>
        <w:rPr>
          <w:rStyle w:val="Hyperlink.0"/>
        </w:rPr>
        <w:instrText xml:space="preserve"> HYPERLINK "https://doi.org/10.1080/10538720.2010.538007"</w:instrText>
      </w:r>
      <w:r>
        <w:rPr>
          <w:rStyle w:val="Hyperlink.0"/>
        </w:rPr>
        <w:fldChar w:fldCharType="separate" w:fldLock="0"/>
      </w:r>
      <w:r>
        <w:rPr>
          <w:rStyle w:val="Hyperlink.0"/>
          <w:rFonts w:cs="Arial Unicode MS" w:eastAsia="Arial Unicode MS"/>
          <w:rtl w:val="0"/>
        </w:rPr>
        <w:t>https://doi.org/10.1080/10538720.2010.538007</w:t>
      </w:r>
      <w:bookmarkEnd w:id="309"/>
      <w:r>
        <w:rPr/>
        <w:fldChar w:fldCharType="end" w:fldLock="0"/>
      </w:r>
    </w:p>
    <w:p>
      <w:pPr>
        <w:pStyle w:val="Bibliography"/>
      </w:pPr>
      <w:bookmarkStart w:name="refMunozLaboy2018" w:id="310"/>
      <w:r>
        <w:rPr>
          <w:rFonts w:cs="Arial Unicode MS" w:eastAsia="Arial Unicode MS"/>
          <w:rtl w:val="0"/>
          <w:lang w:val="en-US"/>
        </w:rPr>
        <w:t>Mu</w:t>
      </w:r>
      <w:r>
        <w:rPr>
          <w:rFonts w:cs="Arial Unicode MS" w:eastAsia="Arial Unicode MS" w:hint="default"/>
          <w:rtl w:val="0"/>
          <w:lang w:val="en-US"/>
        </w:rPr>
        <w:t>ñ</w:t>
      </w:r>
      <w:r>
        <w:rPr>
          <w:rFonts w:cs="Arial Unicode MS" w:eastAsia="Arial Unicode MS"/>
          <w:rtl w:val="0"/>
          <w:lang w:val="en-US"/>
        </w:rPr>
        <w:t>oz-Laboy, M., Martinez, O., Levine, E.C., Mattera, B.T., Isabel Fernandez, M., 2018. Syndemic Conditions Reinforcing Disparities in HIV and Other STIs in an Urban Sample of Behaviorally Bisexual Latino Men. Journal of immigrant and minority health 20, 497</w:t>
      </w:r>
      <w:r>
        <w:rPr>
          <w:rFonts w:cs="Arial Unicode MS" w:eastAsia="Arial Unicode MS" w:hint="default"/>
          <w:rtl w:val="0"/>
          <w:lang w:val="en-US"/>
        </w:rPr>
        <w:t>–</w:t>
      </w:r>
      <w:r>
        <w:rPr>
          <w:rFonts w:cs="Arial Unicode MS" w:eastAsia="Arial Unicode MS"/>
          <w:rtl w:val="0"/>
          <w:lang w:val="en-US"/>
        </w:rPr>
        <w:t xml:space="preserve">501. </w:t>
      </w:r>
      <w:r>
        <w:rPr>
          <w:rStyle w:val="Hyperlink.0"/>
        </w:rPr>
        <w:fldChar w:fldCharType="begin" w:fldLock="0"/>
      </w:r>
      <w:r>
        <w:rPr>
          <w:rStyle w:val="Hyperlink.0"/>
        </w:rPr>
        <w:instrText xml:space="preserve"> HYPERLINK "https://doi.org/10.1007/s10903-017-0568-6"</w:instrText>
      </w:r>
      <w:r>
        <w:rPr>
          <w:rStyle w:val="Hyperlink.0"/>
        </w:rPr>
        <w:fldChar w:fldCharType="separate" w:fldLock="0"/>
      </w:r>
      <w:r>
        <w:rPr>
          <w:rStyle w:val="Hyperlink.0"/>
          <w:rFonts w:cs="Arial Unicode MS" w:eastAsia="Arial Unicode MS"/>
          <w:rtl w:val="0"/>
        </w:rPr>
        <w:t>https://doi.org/10.1007/s10903-017-0568-6</w:t>
      </w:r>
      <w:bookmarkEnd w:id="310"/>
      <w:r>
        <w:rPr/>
        <w:fldChar w:fldCharType="end" w:fldLock="0"/>
      </w:r>
    </w:p>
    <w:p>
      <w:pPr>
        <w:pStyle w:val="Bibliography"/>
      </w:pPr>
      <w:bookmarkStart w:name="refMustanski2014" w:id="311"/>
      <w:r>
        <w:rPr>
          <w:rFonts w:cs="Arial Unicode MS" w:eastAsia="Arial Unicode MS"/>
          <w:rtl w:val="0"/>
          <w:lang w:val="en-US"/>
        </w:rPr>
        <w:t>Mustanski, B., Andrews, R., Herrick, A., Stall, R., Schnarrs, P.W., 2014. A syndemic of psychosocial health disparities and associations with risk for attempting suicide among young sexual minority men. American Journal of Public Health 104, 287</w:t>
      </w:r>
      <w:r>
        <w:rPr>
          <w:rFonts w:cs="Arial Unicode MS" w:eastAsia="Arial Unicode MS" w:hint="default"/>
          <w:rtl w:val="0"/>
          <w:lang w:val="en-US"/>
        </w:rPr>
        <w:t>–</w:t>
      </w:r>
      <w:r>
        <w:rPr>
          <w:rFonts w:cs="Arial Unicode MS" w:eastAsia="Arial Unicode MS"/>
          <w:rtl w:val="0"/>
          <w:lang w:val="en-US"/>
        </w:rPr>
        <w:t xml:space="preserve">294. </w:t>
      </w:r>
      <w:r>
        <w:rPr>
          <w:rStyle w:val="Hyperlink.0"/>
        </w:rPr>
        <w:fldChar w:fldCharType="begin" w:fldLock="0"/>
      </w:r>
      <w:r>
        <w:rPr>
          <w:rStyle w:val="Hyperlink.0"/>
        </w:rPr>
        <w:instrText xml:space="preserve"> HYPERLINK "https://doi.org/10.2105/AJPH.2013.301744"</w:instrText>
      </w:r>
      <w:r>
        <w:rPr>
          <w:rStyle w:val="Hyperlink.0"/>
        </w:rPr>
        <w:fldChar w:fldCharType="separate" w:fldLock="0"/>
      </w:r>
      <w:r>
        <w:rPr>
          <w:rStyle w:val="Hyperlink.0"/>
          <w:rFonts w:cs="Arial Unicode MS" w:eastAsia="Arial Unicode MS"/>
          <w:rtl w:val="0"/>
        </w:rPr>
        <w:t>https://doi.org/10.2105/AJPH.2013.301744</w:t>
      </w:r>
      <w:bookmarkEnd w:id="311"/>
      <w:r>
        <w:rPr/>
        <w:fldChar w:fldCharType="end" w:fldLock="0"/>
      </w:r>
    </w:p>
    <w:p>
      <w:pPr>
        <w:pStyle w:val="Bibliography"/>
      </w:pPr>
      <w:bookmarkStart w:name="refMustanski2017" w:id="312"/>
      <w:r>
        <w:rPr>
          <w:rFonts w:cs="Arial Unicode MS" w:eastAsia="Arial Unicode MS"/>
          <w:rtl w:val="0"/>
          <w:lang w:val="en-US"/>
        </w:rPr>
        <w:t>Mustanski, B., Phillips, G., Ryan, D.T., Swann, G., Kuhns, L., Garofalo, R., 2017. Prospective effects of a syndemic on HIV and STI incidence and risk behaviors in a cohort of young men who have sex with men. AIDS and Behavior 21, 845</w:t>
      </w:r>
      <w:r>
        <w:rPr>
          <w:rFonts w:cs="Arial Unicode MS" w:eastAsia="Arial Unicode MS" w:hint="default"/>
          <w:rtl w:val="0"/>
          <w:lang w:val="en-US"/>
        </w:rPr>
        <w:t>–</w:t>
      </w:r>
      <w:r>
        <w:rPr>
          <w:rFonts w:cs="Arial Unicode MS" w:eastAsia="Arial Unicode MS"/>
          <w:rtl w:val="0"/>
          <w:lang w:val="en-US"/>
        </w:rPr>
        <w:t xml:space="preserve">857. </w:t>
      </w:r>
      <w:r>
        <w:rPr>
          <w:rStyle w:val="Hyperlink.0"/>
        </w:rPr>
        <w:fldChar w:fldCharType="begin" w:fldLock="0"/>
      </w:r>
      <w:r>
        <w:rPr>
          <w:rStyle w:val="Hyperlink.0"/>
        </w:rPr>
        <w:instrText xml:space="preserve"> HYPERLINK "https://doi.org/10.1007/s10461-016-1607-3"</w:instrText>
      </w:r>
      <w:r>
        <w:rPr>
          <w:rStyle w:val="Hyperlink.0"/>
        </w:rPr>
        <w:fldChar w:fldCharType="separate" w:fldLock="0"/>
      </w:r>
      <w:r>
        <w:rPr>
          <w:rStyle w:val="Hyperlink.0"/>
          <w:rFonts w:cs="Arial Unicode MS" w:eastAsia="Arial Unicode MS"/>
          <w:rtl w:val="0"/>
        </w:rPr>
        <w:t>https://doi.org/10.1007/s10461-016-1607-3</w:t>
      </w:r>
      <w:bookmarkEnd w:id="312"/>
      <w:r>
        <w:rPr/>
        <w:fldChar w:fldCharType="end" w:fldLock="0"/>
      </w:r>
    </w:p>
    <w:p>
      <w:pPr>
        <w:pStyle w:val="Bibliography"/>
      </w:pPr>
      <w:bookmarkStart w:name="refng2020" w:id="313"/>
      <w:r>
        <w:rPr>
          <w:rFonts w:cs="Arial Unicode MS" w:eastAsia="Arial Unicode MS"/>
          <w:rtl w:val="0"/>
          <w:lang w:val="en-US"/>
        </w:rPr>
        <w:t>Ng, R.X., Guadamuz, T.E., Akbar, M., Kamarulzaman, A., Lim, S.H., 2020. Association of co-occurring psychosocial health conditions and HIV infection among MSM in malaysia: Implication of a syndemic effect. International Journal of STD &amp; AIDS 31, 568</w:t>
      </w:r>
      <w:r>
        <w:rPr>
          <w:rFonts w:cs="Arial Unicode MS" w:eastAsia="Arial Unicode MS" w:hint="default"/>
          <w:rtl w:val="0"/>
          <w:lang w:val="en-US"/>
        </w:rPr>
        <w:t>–</w:t>
      </w:r>
      <w:r>
        <w:rPr>
          <w:rFonts w:cs="Arial Unicode MS" w:eastAsia="Arial Unicode MS"/>
          <w:rtl w:val="0"/>
          <w:lang w:val="en-US"/>
        </w:rPr>
        <w:t xml:space="preserve">578. </w:t>
      </w:r>
      <w:r>
        <w:rPr>
          <w:rStyle w:val="Hyperlink.0"/>
        </w:rPr>
        <w:fldChar w:fldCharType="begin" w:fldLock="0"/>
      </w:r>
      <w:r>
        <w:rPr>
          <w:rStyle w:val="Hyperlink.0"/>
        </w:rPr>
        <w:instrText xml:space="preserve"> HYPERLINK "https://doi.org/10.1177/0956462420913444"</w:instrText>
      </w:r>
      <w:r>
        <w:rPr>
          <w:rStyle w:val="Hyperlink.0"/>
        </w:rPr>
        <w:fldChar w:fldCharType="separate" w:fldLock="0"/>
      </w:r>
      <w:r>
        <w:rPr>
          <w:rStyle w:val="Hyperlink.0"/>
          <w:rFonts w:cs="Arial Unicode MS" w:eastAsia="Arial Unicode MS"/>
          <w:rtl w:val="0"/>
        </w:rPr>
        <w:t>https://doi.org/10.1177/0956462420913444</w:t>
      </w:r>
      <w:bookmarkEnd w:id="313"/>
      <w:r>
        <w:rPr/>
        <w:fldChar w:fldCharType="end" w:fldLock="0"/>
      </w:r>
    </w:p>
    <w:p>
      <w:pPr>
        <w:pStyle w:val="Bibliography"/>
      </w:pPr>
      <w:bookmarkStart w:name="refopsahl2010" w:id="314"/>
      <w:r>
        <w:rPr>
          <w:rFonts w:cs="Arial Unicode MS" w:eastAsia="Arial Unicode MS"/>
          <w:rtl w:val="0"/>
          <w:lang w:val="en-US"/>
        </w:rPr>
        <w:t>Opsahl, T., Agneessens, F., Skvoretz, J., 2010. Node centrality in weighted networks: Generalizing degree and shortest paths. Social Networks 32, 245</w:t>
      </w:r>
      <w:r>
        <w:rPr>
          <w:rFonts w:cs="Arial Unicode MS" w:eastAsia="Arial Unicode MS" w:hint="default"/>
          <w:rtl w:val="0"/>
          <w:lang w:val="en-US"/>
        </w:rPr>
        <w:t>–</w:t>
      </w:r>
      <w:r>
        <w:rPr>
          <w:rFonts w:cs="Arial Unicode MS" w:eastAsia="Arial Unicode MS"/>
          <w:rtl w:val="0"/>
          <w:lang w:val="en-US"/>
        </w:rPr>
        <w:t xml:space="preserve">251. </w:t>
      </w:r>
      <w:r>
        <w:rPr>
          <w:rStyle w:val="Hyperlink.0"/>
        </w:rPr>
        <w:fldChar w:fldCharType="begin" w:fldLock="0"/>
      </w:r>
      <w:r>
        <w:rPr>
          <w:rStyle w:val="Hyperlink.0"/>
        </w:rPr>
        <w:instrText xml:space="preserve"> HYPERLINK "https://doi.org/10.1016/j.socnet.2010.03.006"</w:instrText>
      </w:r>
      <w:r>
        <w:rPr>
          <w:rStyle w:val="Hyperlink.0"/>
        </w:rPr>
        <w:fldChar w:fldCharType="separate" w:fldLock="0"/>
      </w:r>
      <w:r>
        <w:rPr>
          <w:rStyle w:val="Hyperlink.0"/>
          <w:rFonts w:cs="Arial Unicode MS" w:eastAsia="Arial Unicode MS"/>
          <w:rtl w:val="0"/>
        </w:rPr>
        <w:t>https://doi.org/10.1016/j.socnet.2010.03.006</w:t>
      </w:r>
      <w:bookmarkEnd w:id="314"/>
      <w:r>
        <w:rPr/>
        <w:fldChar w:fldCharType="end" w:fldLock="0"/>
      </w:r>
    </w:p>
    <w:p>
      <w:pPr>
        <w:pStyle w:val="Bibliography"/>
      </w:pPr>
      <w:bookmarkStart w:name="refPantalone2020" w:id="315"/>
      <w:r>
        <w:rPr>
          <w:rFonts w:cs="Arial Unicode MS" w:eastAsia="Arial Unicode MS"/>
          <w:rtl w:val="0"/>
          <w:lang w:val="en-US"/>
        </w:rPr>
        <w:t>Pantalone, D.W., Nelson, K.M., Batchelder, A.W., Chiu, C., Gunn, H.A., Horvath, K.J., 2020. A systematic review and meta-analysis of combination behavioral interventions co-targeting psychosocial syndemics and HIV-related health behaviors for sexual minority men. The Journal of Sex Research 57, 681</w:t>
      </w:r>
      <w:r>
        <w:rPr>
          <w:rFonts w:cs="Arial Unicode MS" w:eastAsia="Arial Unicode MS" w:hint="default"/>
          <w:rtl w:val="0"/>
          <w:lang w:val="en-US"/>
        </w:rPr>
        <w:t>–</w:t>
      </w:r>
      <w:r>
        <w:rPr>
          <w:rFonts w:cs="Arial Unicode MS" w:eastAsia="Arial Unicode MS"/>
          <w:rtl w:val="0"/>
          <w:lang w:val="en-US"/>
        </w:rPr>
        <w:t xml:space="preserve">708. </w:t>
      </w:r>
      <w:r>
        <w:rPr>
          <w:rStyle w:val="Hyperlink.0"/>
        </w:rPr>
        <w:fldChar w:fldCharType="begin" w:fldLock="0"/>
      </w:r>
      <w:r>
        <w:rPr>
          <w:rStyle w:val="Hyperlink.0"/>
        </w:rPr>
        <w:instrText xml:space="preserve"> HYPERLINK "https://doi.org/10.1080/00224499.2020.1728514"</w:instrText>
      </w:r>
      <w:r>
        <w:rPr>
          <w:rStyle w:val="Hyperlink.0"/>
        </w:rPr>
        <w:fldChar w:fldCharType="separate" w:fldLock="0"/>
      </w:r>
      <w:r>
        <w:rPr>
          <w:rStyle w:val="Hyperlink.0"/>
          <w:rFonts w:cs="Arial Unicode MS" w:eastAsia="Arial Unicode MS"/>
          <w:rtl w:val="0"/>
        </w:rPr>
        <w:t>https://doi.org/10.1080/00224499.2020.1728514</w:t>
      </w:r>
      <w:bookmarkEnd w:id="315"/>
      <w:r>
        <w:rPr/>
        <w:fldChar w:fldCharType="end" w:fldLock="0"/>
      </w:r>
    </w:p>
    <w:p>
      <w:pPr>
        <w:pStyle w:val="Bibliography"/>
      </w:pPr>
      <w:bookmarkStart w:name="refPerry" w:id="316"/>
      <w:r>
        <w:rPr>
          <w:rFonts w:cs="Arial Unicode MS" w:eastAsia="Arial Unicode MS"/>
          <w:rtl w:val="0"/>
          <w:lang w:val="en-US"/>
        </w:rPr>
        <w:t>Perry, N.S., Nelson, K.M., Carey, M.P., 2019. Diversity of psychosocial syndemic indicators and associations with sexual behavior with male and female partners among early adolescent sexual minority males. LGBT Health 6, 386</w:t>
      </w:r>
      <w:r>
        <w:rPr>
          <w:rFonts w:cs="Arial Unicode MS" w:eastAsia="Arial Unicode MS" w:hint="default"/>
          <w:rtl w:val="0"/>
          <w:lang w:val="en-US"/>
        </w:rPr>
        <w:t>–</w:t>
      </w:r>
      <w:r>
        <w:rPr>
          <w:rFonts w:cs="Arial Unicode MS" w:eastAsia="Arial Unicode MS"/>
          <w:rtl w:val="0"/>
          <w:lang w:val="en-US"/>
        </w:rPr>
        <w:t xml:space="preserve">392. </w:t>
      </w:r>
      <w:r>
        <w:rPr>
          <w:rStyle w:val="Hyperlink.0"/>
        </w:rPr>
        <w:fldChar w:fldCharType="begin" w:fldLock="0"/>
      </w:r>
      <w:r>
        <w:rPr>
          <w:rStyle w:val="Hyperlink.0"/>
        </w:rPr>
        <w:instrText xml:space="preserve"> HYPERLINK "https://doi.org/10.1089/lgbt.2019.0113"</w:instrText>
      </w:r>
      <w:r>
        <w:rPr>
          <w:rStyle w:val="Hyperlink.0"/>
        </w:rPr>
        <w:fldChar w:fldCharType="separate" w:fldLock="0"/>
      </w:r>
      <w:r>
        <w:rPr>
          <w:rStyle w:val="Hyperlink.0"/>
          <w:rFonts w:cs="Arial Unicode MS" w:eastAsia="Arial Unicode MS"/>
          <w:rtl w:val="0"/>
        </w:rPr>
        <w:t>https://doi.org/10.1089/lgbt.2019.0113</w:t>
      </w:r>
      <w:bookmarkEnd w:id="316"/>
      <w:r>
        <w:rPr/>
        <w:fldChar w:fldCharType="end" w:fldLock="0"/>
      </w:r>
    </w:p>
    <w:p>
      <w:pPr>
        <w:pStyle w:val="Bibliography"/>
      </w:pPr>
      <w:bookmarkStart w:name="refPollard2018a" w:id="317"/>
      <w:r>
        <w:rPr>
          <w:rFonts w:cs="Arial Unicode MS" w:eastAsia="Arial Unicode MS"/>
          <w:rtl w:val="0"/>
          <w:lang w:val="en-US"/>
        </w:rPr>
        <w:t>Pollard, A., Nadarzynski, T., Llewellyn, C., 2018. Syndemics of stigma, minority-stress, maladaptive coping, risk environments and littoral spaces among men who have sex with men using chemsex. Culture, health &amp; sexuality 20, 411</w:t>
      </w:r>
      <w:r>
        <w:rPr>
          <w:rFonts w:cs="Arial Unicode MS" w:eastAsia="Arial Unicode MS" w:hint="default"/>
          <w:rtl w:val="0"/>
          <w:lang w:val="en-US"/>
        </w:rPr>
        <w:t>–</w:t>
      </w:r>
      <w:r>
        <w:rPr>
          <w:rFonts w:cs="Arial Unicode MS" w:eastAsia="Arial Unicode MS"/>
          <w:rtl w:val="0"/>
          <w:lang w:val="en-US"/>
        </w:rPr>
        <w:t xml:space="preserve">427. </w:t>
      </w:r>
      <w:r>
        <w:rPr>
          <w:rStyle w:val="Hyperlink.0"/>
        </w:rPr>
        <w:fldChar w:fldCharType="begin" w:fldLock="0"/>
      </w:r>
      <w:r>
        <w:rPr>
          <w:rStyle w:val="Hyperlink.0"/>
        </w:rPr>
        <w:instrText xml:space="preserve"> HYPERLINK "https://doi.org/10.1080/13691058.2017.1350751"</w:instrText>
      </w:r>
      <w:r>
        <w:rPr>
          <w:rStyle w:val="Hyperlink.0"/>
        </w:rPr>
        <w:fldChar w:fldCharType="separate" w:fldLock="0"/>
      </w:r>
      <w:r>
        <w:rPr>
          <w:rStyle w:val="Hyperlink.0"/>
          <w:rFonts w:cs="Arial Unicode MS" w:eastAsia="Arial Unicode MS"/>
          <w:rtl w:val="0"/>
        </w:rPr>
        <w:t>https://doi.org/10.1080/13691058.2017.1350751</w:t>
      </w:r>
      <w:bookmarkEnd w:id="317"/>
      <w:r>
        <w:rPr/>
        <w:fldChar w:fldCharType="end" w:fldLock="0"/>
      </w:r>
    </w:p>
    <w:p>
      <w:pPr>
        <w:pStyle w:val="Bibliography"/>
      </w:pPr>
      <w:bookmarkStart w:name="refQuinn" w:id="318"/>
      <w:r>
        <w:rPr>
          <w:rFonts w:cs="Arial Unicode MS" w:eastAsia="Arial Unicode MS"/>
          <w:rtl w:val="0"/>
          <w:lang w:val="en-US"/>
        </w:rPr>
        <w:t xml:space="preserve">Quinn, K.G., 2019. Applying an intersectional framework to understand syndemic conditions among young black gay, bisexual, and other men who have sex with men. Social Science &amp; Medicine. </w:t>
      </w:r>
      <w:r>
        <w:rPr>
          <w:rStyle w:val="Hyperlink.0"/>
        </w:rPr>
        <w:fldChar w:fldCharType="begin" w:fldLock="0"/>
      </w:r>
      <w:r>
        <w:rPr>
          <w:rStyle w:val="Hyperlink.0"/>
        </w:rPr>
        <w:instrText xml:space="preserve"> HYPERLINK "https://doi.org/10.1016/j.socscimed.2019.112779"</w:instrText>
      </w:r>
      <w:r>
        <w:rPr>
          <w:rStyle w:val="Hyperlink.0"/>
        </w:rPr>
        <w:fldChar w:fldCharType="separate" w:fldLock="0"/>
      </w:r>
      <w:r>
        <w:rPr>
          <w:rStyle w:val="Hyperlink.0"/>
          <w:rFonts w:cs="Arial Unicode MS" w:eastAsia="Arial Unicode MS"/>
          <w:rtl w:val="0"/>
        </w:rPr>
        <w:t>https://doi.org/10.1016/j.socscimed.2019.112779</w:t>
      </w:r>
      <w:bookmarkEnd w:id="318"/>
      <w:r>
        <w:rPr/>
        <w:fldChar w:fldCharType="end" w:fldLock="0"/>
      </w:r>
    </w:p>
    <w:p>
      <w:pPr>
        <w:pStyle w:val="Bibliography"/>
      </w:pPr>
      <w:bookmarkStart w:name="refReed2016" w:id="319"/>
      <w:r>
        <w:rPr>
          <w:rFonts w:cs="Arial Unicode MS" w:eastAsia="Arial Unicode MS"/>
          <w:rtl w:val="0"/>
          <w:lang w:val="en-US"/>
        </w:rPr>
        <w:t>Reed, S.J., Miller, R.L., 2016. Thriving and Adapting: Resilience, Sense of Community, and Syndemics among Young Black Gay and Bisexual Men. American journal of community psychology 57, 129</w:t>
      </w:r>
      <w:r>
        <w:rPr>
          <w:rFonts w:cs="Arial Unicode MS" w:eastAsia="Arial Unicode MS" w:hint="default"/>
          <w:rtl w:val="0"/>
          <w:lang w:val="en-US"/>
        </w:rPr>
        <w:t>–</w:t>
      </w:r>
      <w:r>
        <w:rPr>
          <w:rFonts w:cs="Arial Unicode MS" w:eastAsia="Arial Unicode MS"/>
          <w:rtl w:val="0"/>
          <w:lang w:val="en-US"/>
        </w:rPr>
        <w:t xml:space="preserve">143. </w:t>
      </w:r>
      <w:r>
        <w:rPr>
          <w:rStyle w:val="Hyperlink.0"/>
        </w:rPr>
        <w:fldChar w:fldCharType="begin" w:fldLock="0"/>
      </w:r>
      <w:r>
        <w:rPr>
          <w:rStyle w:val="Hyperlink.0"/>
        </w:rPr>
        <w:instrText xml:space="preserve"> HYPERLINK "https://doi.org/10.1002/ajcp.12028"</w:instrText>
      </w:r>
      <w:r>
        <w:rPr>
          <w:rStyle w:val="Hyperlink.0"/>
        </w:rPr>
        <w:fldChar w:fldCharType="separate" w:fldLock="0"/>
      </w:r>
      <w:r>
        <w:rPr>
          <w:rStyle w:val="Hyperlink.0"/>
          <w:rFonts w:cs="Arial Unicode MS" w:eastAsia="Arial Unicode MS"/>
          <w:rtl w:val="0"/>
        </w:rPr>
        <w:t>https://doi.org/10.1002/ajcp.12028</w:t>
      </w:r>
      <w:bookmarkEnd w:id="319"/>
      <w:r>
        <w:rPr/>
        <w:fldChar w:fldCharType="end" w:fldLock="0"/>
      </w:r>
    </w:p>
    <w:p>
      <w:pPr>
        <w:pStyle w:val="Bibliography"/>
      </w:pPr>
      <w:bookmarkStart w:name="refReisner2016a" w:id="320"/>
      <w:r>
        <w:rPr>
          <w:rFonts w:cs="Arial Unicode MS" w:eastAsia="Arial Unicode MS"/>
          <w:rtl w:val="0"/>
          <w:lang w:val="en-US"/>
        </w:rPr>
        <w:t>Reisner, S.L., White Hughto, J.M., Pardee, D., Sevelius, J., 2016. Syndemics and gender affirmation: HIV sexual risk in female-to-male trans masculine adults reporting sexual contact with cisgender males. International Journal of STD &amp; AIDS 27, 955</w:t>
      </w:r>
      <w:r>
        <w:rPr>
          <w:rFonts w:cs="Arial Unicode MS" w:eastAsia="Arial Unicode MS" w:hint="default"/>
          <w:rtl w:val="0"/>
          <w:lang w:val="en-US"/>
        </w:rPr>
        <w:t>–</w:t>
      </w:r>
      <w:r>
        <w:rPr>
          <w:rFonts w:cs="Arial Unicode MS" w:eastAsia="Arial Unicode MS"/>
          <w:rtl w:val="0"/>
          <w:lang w:val="en-US"/>
        </w:rPr>
        <w:t xml:space="preserve">966. </w:t>
      </w:r>
      <w:r>
        <w:rPr>
          <w:rStyle w:val="Hyperlink.0"/>
        </w:rPr>
        <w:fldChar w:fldCharType="begin" w:fldLock="0"/>
      </w:r>
      <w:r>
        <w:rPr>
          <w:rStyle w:val="Hyperlink.0"/>
        </w:rPr>
        <w:instrText xml:space="preserve"> HYPERLINK "https://doi.org/10.1177/0956462415602418"</w:instrText>
      </w:r>
      <w:r>
        <w:rPr>
          <w:rStyle w:val="Hyperlink.0"/>
        </w:rPr>
        <w:fldChar w:fldCharType="separate" w:fldLock="0"/>
      </w:r>
      <w:r>
        <w:rPr>
          <w:rStyle w:val="Hyperlink.0"/>
          <w:rFonts w:cs="Arial Unicode MS" w:eastAsia="Arial Unicode MS"/>
          <w:rtl w:val="0"/>
        </w:rPr>
        <w:t>https://doi.org/10.1177/0956462415602418</w:t>
      </w:r>
      <w:bookmarkEnd w:id="320"/>
      <w:r>
        <w:rPr/>
        <w:fldChar w:fldCharType="end" w:fldLock="0"/>
      </w:r>
    </w:p>
    <w:p>
      <w:pPr>
        <w:pStyle w:val="Bibliography"/>
      </w:pPr>
      <w:bookmarkStart w:name="refRooney2018a" w:id="321"/>
      <w:r>
        <w:rPr>
          <w:rFonts w:cs="Arial Unicode MS" w:eastAsia="Arial Unicode MS"/>
          <w:rtl w:val="0"/>
          <w:lang w:val="en-US"/>
        </w:rPr>
        <w:t>Rooney, B.M., Tulloch, T.G., Blashill, A.J., 2018. Psychosocial syndemic correlates of sexual compulsivity among men who have sex with men: A meta-analysis. Archives of Sexual Behavior 47, 75</w:t>
      </w:r>
      <w:r>
        <w:rPr>
          <w:rFonts w:cs="Arial Unicode MS" w:eastAsia="Arial Unicode MS" w:hint="default"/>
          <w:rtl w:val="0"/>
          <w:lang w:val="en-US"/>
        </w:rPr>
        <w:t>–</w:t>
      </w:r>
      <w:r>
        <w:rPr>
          <w:rFonts w:cs="Arial Unicode MS" w:eastAsia="Arial Unicode MS"/>
          <w:rtl w:val="0"/>
          <w:lang w:val="en-US"/>
        </w:rPr>
        <w:t xml:space="preserve">93. </w:t>
      </w:r>
      <w:r>
        <w:rPr>
          <w:rStyle w:val="Hyperlink.0"/>
        </w:rPr>
        <w:fldChar w:fldCharType="begin" w:fldLock="0"/>
      </w:r>
      <w:r>
        <w:rPr>
          <w:rStyle w:val="Hyperlink.0"/>
        </w:rPr>
        <w:instrText xml:space="preserve"> HYPERLINK "https://doi.org/10.1007/s10508-017-1032-3"</w:instrText>
      </w:r>
      <w:r>
        <w:rPr>
          <w:rStyle w:val="Hyperlink.0"/>
        </w:rPr>
        <w:fldChar w:fldCharType="separate" w:fldLock="0"/>
      </w:r>
      <w:r>
        <w:rPr>
          <w:rStyle w:val="Hyperlink.0"/>
          <w:rFonts w:cs="Arial Unicode MS" w:eastAsia="Arial Unicode MS"/>
          <w:rtl w:val="0"/>
        </w:rPr>
        <w:t>https://doi.org/10.1007/s10508-017-1032-3</w:t>
      </w:r>
      <w:bookmarkEnd w:id="321"/>
      <w:r>
        <w:rPr/>
        <w:fldChar w:fldCharType="end" w:fldLock="0"/>
      </w:r>
    </w:p>
    <w:p>
      <w:pPr>
        <w:pStyle w:val="Bibliography"/>
      </w:pPr>
      <w:bookmarkStart w:name="refscheer2021" w:id="322"/>
      <w:r>
        <w:rPr>
          <w:rFonts w:cs="Arial Unicode MS" w:eastAsia="Arial Unicode MS"/>
          <w:rtl w:val="0"/>
          <w:lang w:val="en-US"/>
        </w:rPr>
        <w:t>Scheer, J.R., Clark, K.A., Maiolatesi, A.J., Pachankis, J.E., 2021. Syndemic profiles and sexual minority men</w:t>
      </w:r>
      <w:r>
        <w:rPr>
          <w:rFonts w:cs="Arial Unicode MS" w:eastAsia="Arial Unicode MS" w:hint="default"/>
          <w:rtl w:val="0"/>
          <w:lang w:val="en-US"/>
        </w:rPr>
        <w:t>’</w:t>
      </w:r>
      <w:r>
        <w:rPr>
          <w:rFonts w:cs="Arial Unicode MS" w:eastAsia="Arial Unicode MS"/>
          <w:rtl w:val="0"/>
          <w:lang w:val="en-US"/>
        </w:rPr>
        <w:t xml:space="preserve">s hiv-risk behavior: A latent class analysis. Archives of Sexual Behavior. </w:t>
      </w:r>
      <w:r>
        <w:rPr>
          <w:rStyle w:val="Hyperlink.0"/>
        </w:rPr>
        <w:fldChar w:fldCharType="begin" w:fldLock="0"/>
      </w:r>
      <w:r>
        <w:rPr>
          <w:rStyle w:val="Hyperlink.0"/>
        </w:rPr>
        <w:instrText xml:space="preserve"> HYPERLINK "https://doi.org/10.1007/s10508-020-01850-4"</w:instrText>
      </w:r>
      <w:r>
        <w:rPr>
          <w:rStyle w:val="Hyperlink.0"/>
        </w:rPr>
        <w:fldChar w:fldCharType="separate" w:fldLock="0"/>
      </w:r>
      <w:r>
        <w:rPr>
          <w:rStyle w:val="Hyperlink.0"/>
          <w:rFonts w:cs="Arial Unicode MS" w:eastAsia="Arial Unicode MS"/>
          <w:rtl w:val="0"/>
        </w:rPr>
        <w:t>https://doi.org/10.1007/s10508-020-01850-4</w:t>
      </w:r>
      <w:bookmarkEnd w:id="322"/>
      <w:r>
        <w:rPr/>
        <w:fldChar w:fldCharType="end" w:fldLock="0"/>
      </w:r>
    </w:p>
    <w:p>
      <w:pPr>
        <w:pStyle w:val="Bibliography"/>
      </w:pPr>
      <w:bookmarkStart w:name="refsemple2017" w:id="323"/>
      <w:r>
        <w:rPr>
          <w:rFonts w:cs="Arial Unicode MS" w:eastAsia="Arial Unicode MS"/>
          <w:rtl w:val="0"/>
          <w:lang w:val="en-US"/>
        </w:rPr>
        <w:t>Semple, S.J., Stockman, J.K., Goodman-Meza, D., Pitpitan, E.V., Strathdee, S.A., Chavarin, C.V., Rangel, G., Torres, K., Patterson, T.L., 2017. Correlates of sexual violence among men who have sex with men in tijuana, mexico. Archives of Sexual Behavior 46, 1011</w:t>
      </w:r>
      <w:r>
        <w:rPr>
          <w:rFonts w:cs="Arial Unicode MS" w:eastAsia="Arial Unicode MS" w:hint="default"/>
          <w:rtl w:val="0"/>
          <w:lang w:val="en-US"/>
        </w:rPr>
        <w:t>–</w:t>
      </w:r>
      <w:r>
        <w:rPr>
          <w:rFonts w:cs="Arial Unicode MS" w:eastAsia="Arial Unicode MS"/>
          <w:rtl w:val="0"/>
          <w:lang w:val="en-US"/>
        </w:rPr>
        <w:t xml:space="preserve">1023. </w:t>
      </w:r>
      <w:r>
        <w:rPr>
          <w:rStyle w:val="Hyperlink.0"/>
        </w:rPr>
        <w:fldChar w:fldCharType="begin" w:fldLock="0"/>
      </w:r>
      <w:r>
        <w:rPr>
          <w:rStyle w:val="Hyperlink.0"/>
        </w:rPr>
        <w:instrText xml:space="preserve"> HYPERLINK "https://doi.org/10.1007/s10508-016-0747-x"</w:instrText>
      </w:r>
      <w:r>
        <w:rPr>
          <w:rStyle w:val="Hyperlink.0"/>
        </w:rPr>
        <w:fldChar w:fldCharType="separate" w:fldLock="0"/>
      </w:r>
      <w:r>
        <w:rPr>
          <w:rStyle w:val="Hyperlink.0"/>
          <w:rFonts w:cs="Arial Unicode MS" w:eastAsia="Arial Unicode MS"/>
          <w:rtl w:val="0"/>
        </w:rPr>
        <w:t>https://doi.org/10.1007/s10508-016-0747-x</w:t>
      </w:r>
      <w:bookmarkEnd w:id="323"/>
      <w:r>
        <w:rPr/>
        <w:fldChar w:fldCharType="end" w:fldLock="0"/>
      </w:r>
    </w:p>
    <w:p>
      <w:pPr>
        <w:pStyle w:val="Bibliography"/>
      </w:pPr>
      <w:bookmarkStart w:name="refshuper2020" w:id="324"/>
      <w:r>
        <w:rPr>
          <w:rFonts w:cs="Arial Unicode MS" w:eastAsia="Arial Unicode MS"/>
          <w:rtl w:val="0"/>
          <w:lang w:val="en-US"/>
        </w:rPr>
        <w:t xml:space="preserve">Shuper, P.A., Joharchi, N., Bogoch, I.I., Loutfy, M., Crouzat, F., El-Helou, P., Knox, D.C., Woodward, K., Rehm, J., 2020. Alcohol consumption, substance use, and depression in relation to HIV pre-exposure prophylaxis (PrEP) nonadherence among gay, bisexual, and other men-who-have-sex-with-men. BMC public health 20, 1782. </w:t>
      </w:r>
      <w:r>
        <w:rPr>
          <w:rStyle w:val="Hyperlink.0"/>
        </w:rPr>
        <w:fldChar w:fldCharType="begin" w:fldLock="0"/>
      </w:r>
      <w:r>
        <w:rPr>
          <w:rStyle w:val="Hyperlink.0"/>
        </w:rPr>
        <w:instrText xml:space="preserve"> HYPERLINK "https://doi.org/10.1186/s12889-020-09883-z"</w:instrText>
      </w:r>
      <w:r>
        <w:rPr>
          <w:rStyle w:val="Hyperlink.0"/>
        </w:rPr>
        <w:fldChar w:fldCharType="separate" w:fldLock="0"/>
      </w:r>
      <w:r>
        <w:rPr>
          <w:rStyle w:val="Hyperlink.0"/>
          <w:rFonts w:cs="Arial Unicode MS" w:eastAsia="Arial Unicode MS"/>
          <w:rtl w:val="0"/>
        </w:rPr>
        <w:t>https://doi.org/10.1186/s12889-020-09883-z</w:t>
      </w:r>
      <w:bookmarkEnd w:id="324"/>
      <w:r>
        <w:rPr/>
        <w:fldChar w:fldCharType="end" w:fldLock="0"/>
      </w:r>
    </w:p>
    <w:p>
      <w:pPr>
        <w:pStyle w:val="Bibliography"/>
      </w:pPr>
      <w:bookmarkStart w:name="refStall2003" w:id="325"/>
      <w:r>
        <w:rPr>
          <w:rFonts w:cs="Arial Unicode MS" w:eastAsia="Arial Unicode MS"/>
          <w:rtl w:val="0"/>
          <w:lang w:val="en-US"/>
        </w:rPr>
        <w:t>Stall, R., Mills, T.C., Williamson, J., Hart, T., Greenwood, G., Paul, J., Pollack, L., Binson, D., Osmond, D., Catania, J.A., 2003. Association of co-occurring psychosocial health problems and increased vulnerability to HIV/AIDS among urban men who have sex with men. American Journal of Public Health 93, 939</w:t>
      </w:r>
      <w:r>
        <w:rPr>
          <w:rFonts w:cs="Arial Unicode MS" w:eastAsia="Arial Unicode MS" w:hint="default"/>
          <w:rtl w:val="0"/>
          <w:lang w:val="en-US"/>
        </w:rPr>
        <w:t>–</w:t>
      </w:r>
      <w:r>
        <w:rPr>
          <w:rFonts w:cs="Arial Unicode MS" w:eastAsia="Arial Unicode MS"/>
          <w:rtl w:val="0"/>
          <w:lang w:val="en-US"/>
        </w:rPr>
        <w:t xml:space="preserve">942. </w:t>
      </w:r>
      <w:r>
        <w:rPr>
          <w:rStyle w:val="Hyperlink.0"/>
        </w:rPr>
        <w:fldChar w:fldCharType="begin" w:fldLock="0"/>
      </w:r>
      <w:r>
        <w:rPr>
          <w:rStyle w:val="Hyperlink.0"/>
        </w:rPr>
        <w:instrText xml:space="preserve"> HYPERLINK "https://doi.org/10.2105/AJPH.93.6.939"</w:instrText>
      </w:r>
      <w:r>
        <w:rPr>
          <w:rStyle w:val="Hyperlink.0"/>
        </w:rPr>
        <w:fldChar w:fldCharType="separate" w:fldLock="0"/>
      </w:r>
      <w:r>
        <w:rPr>
          <w:rStyle w:val="Hyperlink.0"/>
          <w:rFonts w:cs="Arial Unicode MS" w:eastAsia="Arial Unicode MS"/>
          <w:rtl w:val="0"/>
        </w:rPr>
        <w:t>https://doi.org/10.2105/AJPH.93.6.939</w:t>
      </w:r>
      <w:bookmarkEnd w:id="325"/>
      <w:r>
        <w:rPr/>
        <w:fldChar w:fldCharType="end" w:fldLock="0"/>
      </w:r>
    </w:p>
    <w:p>
      <w:pPr>
        <w:pStyle w:val="Bibliography"/>
      </w:pPr>
      <w:bookmarkStart w:name="reftomori2018" w:id="326"/>
      <w:r>
        <w:rPr>
          <w:rFonts w:cs="Arial Unicode MS" w:eastAsia="Arial Unicode MS"/>
          <w:rtl w:val="0"/>
          <w:lang w:val="en-US"/>
        </w:rPr>
        <w:t>Tomori, C., McFall, A.M., Solomon, S.S., Srikrishnan, A.K., Anand, S., Balakrishnan, P., Mehta, S.H., Celentano, D.D., 2018. Is there synergy in syndemics? Psychosocial conditions and sexual risk among men who have sex with men in India. Social Science &amp; Medicine 206, 110</w:t>
      </w:r>
      <w:r>
        <w:rPr>
          <w:rFonts w:cs="Arial Unicode MS" w:eastAsia="Arial Unicode MS" w:hint="default"/>
          <w:rtl w:val="0"/>
          <w:lang w:val="en-US"/>
        </w:rPr>
        <w:t>–</w:t>
      </w:r>
      <w:r>
        <w:rPr>
          <w:rFonts w:cs="Arial Unicode MS" w:eastAsia="Arial Unicode MS"/>
          <w:rtl w:val="0"/>
          <w:lang w:val="en-US"/>
        </w:rPr>
        <w:t xml:space="preserve">116. </w:t>
      </w:r>
      <w:r>
        <w:rPr>
          <w:rStyle w:val="Hyperlink.0"/>
        </w:rPr>
        <w:fldChar w:fldCharType="begin" w:fldLock="0"/>
      </w:r>
      <w:r>
        <w:rPr>
          <w:rStyle w:val="Hyperlink.0"/>
        </w:rPr>
        <w:instrText xml:space="preserve"> HYPERLINK "https://doi.org/10.1016/j.socscimed.2018.03.032"</w:instrText>
      </w:r>
      <w:r>
        <w:rPr>
          <w:rStyle w:val="Hyperlink.0"/>
        </w:rPr>
        <w:fldChar w:fldCharType="separate" w:fldLock="0"/>
      </w:r>
      <w:r>
        <w:rPr>
          <w:rStyle w:val="Hyperlink.0"/>
          <w:rFonts w:cs="Arial Unicode MS" w:eastAsia="Arial Unicode MS"/>
          <w:rtl w:val="0"/>
        </w:rPr>
        <w:t>https://doi.org/10.1016/j.socscimed.2018.03.032</w:t>
      </w:r>
      <w:bookmarkEnd w:id="326"/>
      <w:r>
        <w:rPr/>
        <w:fldChar w:fldCharType="end" w:fldLock="0"/>
      </w:r>
    </w:p>
    <w:p>
      <w:pPr>
        <w:pStyle w:val="Bibliography"/>
      </w:pPr>
      <w:bookmarkStart w:name="reftsai2015" w:id="327"/>
      <w:r>
        <w:rPr>
          <w:rFonts w:cs="Arial Unicode MS" w:eastAsia="Arial Unicode MS"/>
          <w:rtl w:val="0"/>
          <w:lang w:val="en-US"/>
        </w:rPr>
        <w:t>Tsai, A.C., Burns, B., 2015. Syndemics of psychosocial problems and HIV risk: A systematic review of empirical tests of the disease interaction concept. Social Science and Medicine 139, 26</w:t>
      </w:r>
      <w:r>
        <w:rPr>
          <w:rFonts w:cs="Arial Unicode MS" w:eastAsia="Arial Unicode MS" w:hint="default"/>
          <w:rtl w:val="0"/>
          <w:lang w:val="en-US"/>
        </w:rPr>
        <w:t>–</w:t>
      </w:r>
      <w:r>
        <w:rPr>
          <w:rFonts w:cs="Arial Unicode MS" w:eastAsia="Arial Unicode MS"/>
          <w:rtl w:val="0"/>
          <w:lang w:val="en-US"/>
        </w:rPr>
        <w:t xml:space="preserve">35. </w:t>
      </w:r>
      <w:r>
        <w:rPr>
          <w:rStyle w:val="Hyperlink.0"/>
        </w:rPr>
        <w:fldChar w:fldCharType="begin" w:fldLock="0"/>
      </w:r>
      <w:r>
        <w:rPr>
          <w:rStyle w:val="Hyperlink.0"/>
        </w:rPr>
        <w:instrText xml:space="preserve"> HYPERLINK "https://doi.org/10.1016/j.socscimed.2015.06.024"</w:instrText>
      </w:r>
      <w:r>
        <w:rPr>
          <w:rStyle w:val="Hyperlink.0"/>
        </w:rPr>
        <w:fldChar w:fldCharType="separate" w:fldLock="0"/>
      </w:r>
      <w:r>
        <w:rPr>
          <w:rStyle w:val="Hyperlink.0"/>
          <w:rFonts w:cs="Arial Unicode MS" w:eastAsia="Arial Unicode MS"/>
          <w:rtl w:val="0"/>
        </w:rPr>
        <w:t>https://doi.org/10.1016/j.socscimed.2015.06.024</w:t>
      </w:r>
      <w:bookmarkEnd w:id="327"/>
      <w:r>
        <w:rPr/>
        <w:fldChar w:fldCharType="end" w:fldLock="0"/>
      </w:r>
    </w:p>
    <w:p>
      <w:pPr>
        <w:pStyle w:val="Bibliography"/>
      </w:pPr>
      <w:bookmarkStart w:name="refturpin2020" w:id="328"/>
      <w:r>
        <w:rPr>
          <w:rFonts w:cs="Arial Unicode MS" w:eastAsia="Arial Unicode MS"/>
          <w:rtl w:val="0"/>
          <w:lang w:val="en-US"/>
        </w:rPr>
        <w:t xml:space="preserve">Turpin, R.E., Dyer, T.V., Dangerfield, D.T.2nd., Liu, H., Mayer, K.H., 2020. Syndemic latent transition analysis in the HPTN 061 cohort: Prospective interactions between trauma, mental health, social support, and substance use. Drug and alcohol dependence 214. </w:t>
      </w:r>
      <w:r>
        <w:rPr>
          <w:rStyle w:val="Hyperlink.0"/>
        </w:rPr>
        <w:fldChar w:fldCharType="begin" w:fldLock="0"/>
      </w:r>
      <w:r>
        <w:rPr>
          <w:rStyle w:val="Hyperlink.0"/>
        </w:rPr>
        <w:instrText xml:space="preserve"> HYPERLINK "https://doi.org/10.1016/j.drugalcdep.2020.108106"</w:instrText>
      </w:r>
      <w:r>
        <w:rPr>
          <w:rStyle w:val="Hyperlink.0"/>
        </w:rPr>
        <w:fldChar w:fldCharType="separate" w:fldLock="0"/>
      </w:r>
      <w:r>
        <w:rPr>
          <w:rStyle w:val="Hyperlink.0"/>
          <w:rFonts w:cs="Arial Unicode MS" w:eastAsia="Arial Unicode MS"/>
          <w:rtl w:val="0"/>
        </w:rPr>
        <w:t>https://doi.org/10.1016/j.drugalcdep.2020.108106</w:t>
      </w:r>
      <w:bookmarkEnd w:id="328"/>
      <w:r>
        <w:rPr/>
        <w:fldChar w:fldCharType="end" w:fldLock="0"/>
      </w:r>
    </w:p>
    <w:p>
      <w:pPr>
        <w:pStyle w:val="Bibliography"/>
      </w:pPr>
      <w:bookmarkStart w:name="refWang2017" w:id="329"/>
      <w:r>
        <w:rPr>
          <w:rFonts w:cs="Arial Unicode MS" w:eastAsia="Arial Unicode MS"/>
          <w:rtl w:val="0"/>
          <w:lang w:val="en-US"/>
        </w:rPr>
        <w:t xml:space="preserve">Wang, Y., Wang, Z., Jia, M., Liang, A., Yuan, D., Sun, Z., Gan, F., Wang, Y., Cai, Y., Zhang, Z., 2017. Association between a syndemic of psychosocial problems and unprotected anal intercourse among men who have sex with men in Shanghai, China. BMC infectious diseases 17, 46. </w:t>
      </w:r>
      <w:r>
        <w:rPr>
          <w:rStyle w:val="Hyperlink.0"/>
        </w:rPr>
        <w:fldChar w:fldCharType="begin" w:fldLock="0"/>
      </w:r>
      <w:r>
        <w:rPr>
          <w:rStyle w:val="Hyperlink.0"/>
        </w:rPr>
        <w:instrText xml:space="preserve"> HYPERLINK "https://doi.org/10.1186/s12879-016-2132-8"</w:instrText>
      </w:r>
      <w:r>
        <w:rPr>
          <w:rStyle w:val="Hyperlink.0"/>
        </w:rPr>
        <w:fldChar w:fldCharType="separate" w:fldLock="0"/>
      </w:r>
      <w:r>
        <w:rPr>
          <w:rStyle w:val="Hyperlink.0"/>
          <w:rFonts w:cs="Arial Unicode MS" w:eastAsia="Arial Unicode MS"/>
          <w:rtl w:val="0"/>
        </w:rPr>
        <w:t>https://doi.org/10.1186/s12879-016-2132-8</w:t>
      </w:r>
      <w:bookmarkEnd w:id="329"/>
      <w:r>
        <w:rPr/>
        <w:fldChar w:fldCharType="end" w:fldLock="0"/>
      </w:r>
    </w:p>
    <w:p>
      <w:pPr>
        <w:pStyle w:val="Bibliography"/>
      </w:pPr>
      <w:bookmarkStart w:name="refwoodward2017" w:id="330"/>
      <w:r>
        <w:rPr>
          <w:rFonts w:cs="Arial Unicode MS" w:eastAsia="Arial Unicode MS"/>
          <w:rtl w:val="0"/>
          <w:lang w:val="en-US"/>
        </w:rPr>
        <w:t xml:space="preserve">Woodward, E.N., Banks, R.J., Marks, A.K., Pantalone, D.W., 2017. Identifying resilience resources for HIV prevention among sexual minority men: A systematic review. AIDS and Behavior 28602873. </w:t>
      </w:r>
      <w:r>
        <w:rPr>
          <w:rStyle w:val="Hyperlink.0"/>
        </w:rPr>
        <w:fldChar w:fldCharType="begin" w:fldLock="0"/>
      </w:r>
      <w:r>
        <w:rPr>
          <w:rStyle w:val="Hyperlink.0"/>
        </w:rPr>
        <w:instrText xml:space="preserve"> HYPERLINK "https://doi.org/10.1007/s10461-016-1608-2"</w:instrText>
      </w:r>
      <w:r>
        <w:rPr>
          <w:rStyle w:val="Hyperlink.0"/>
        </w:rPr>
        <w:fldChar w:fldCharType="separate" w:fldLock="0"/>
      </w:r>
      <w:r>
        <w:rPr>
          <w:rStyle w:val="Hyperlink.0"/>
          <w:rFonts w:cs="Arial Unicode MS" w:eastAsia="Arial Unicode MS"/>
          <w:rtl w:val="0"/>
        </w:rPr>
        <w:t>https://doi.org/10.1007/s10461-016-1608-2</w:t>
      </w:r>
      <w:bookmarkEnd w:id="330"/>
      <w:r>
        <w:rPr/>
        <w:fldChar w:fldCharType="end" w:fldLock="0"/>
      </w:r>
    </w:p>
    <w:p>
      <w:pPr>
        <w:pStyle w:val="Bibliography"/>
      </w:pPr>
      <w:bookmarkStart w:name="refYu2013" w:id="331"/>
      <w:r>
        <w:rPr>
          <w:rFonts w:cs="Arial Unicode MS" w:eastAsia="Arial Unicode MS"/>
          <w:rtl w:val="0"/>
          <w:lang w:val="en-US"/>
        </w:rPr>
        <w:t>Yu, F., Nehl, E.J., Zheng, T., He, N., Berg, C.J., Lemieux, A.F., Lin, L., Tran, A., Sullivan, P.S., Wong, F.Y., 2013. A syndemic including cigarette smoking and sexual risk behaviors among a sample of MSM in Shanghai, China. Drug and alcohol dependence 132, 265</w:t>
      </w:r>
      <w:r>
        <w:rPr>
          <w:rFonts w:cs="Arial Unicode MS" w:eastAsia="Arial Unicode MS" w:hint="default"/>
          <w:rtl w:val="0"/>
          <w:lang w:val="en-US"/>
        </w:rPr>
        <w:t>–</w:t>
      </w:r>
      <w:r>
        <w:rPr>
          <w:rFonts w:cs="Arial Unicode MS" w:eastAsia="Arial Unicode MS"/>
          <w:rtl w:val="0"/>
          <w:lang w:val="en-US"/>
        </w:rPr>
        <w:t xml:space="preserve">270. </w:t>
      </w:r>
      <w:r>
        <w:rPr>
          <w:rStyle w:val="Hyperlink.0"/>
        </w:rPr>
        <w:fldChar w:fldCharType="begin" w:fldLock="0"/>
      </w:r>
      <w:r>
        <w:rPr>
          <w:rStyle w:val="Hyperlink.0"/>
        </w:rPr>
        <w:instrText xml:space="preserve"> HYPERLINK "https://doi.org/10.1016/j.drugalcdep.2013.02.016"</w:instrText>
      </w:r>
      <w:r>
        <w:rPr>
          <w:rStyle w:val="Hyperlink.0"/>
        </w:rPr>
        <w:fldChar w:fldCharType="separate" w:fldLock="0"/>
      </w:r>
      <w:r>
        <w:rPr>
          <w:rStyle w:val="Hyperlink.0"/>
          <w:rFonts w:cs="Arial Unicode MS" w:eastAsia="Arial Unicode MS"/>
          <w:rtl w:val="0"/>
        </w:rPr>
        <w:t>https://doi.org/10.1016/j.drugalcdep.2013.02.016</w:t>
      </w:r>
      <w:bookmarkEnd w:id="331"/>
      <w:r>
        <w:rPr/>
        <w:fldChar w:fldCharType="end" w:fldLock="0"/>
      </w:r>
    </w:p>
    <w:p>
      <w:pPr>
        <w:pStyle w:val="Bibliography"/>
      </w:pPr>
      <w:bookmarkStart w:name="refzepf2020" w:id="332"/>
      <w:r>
        <w:rPr>
          <w:rFonts w:cs="Arial Unicode MS" w:eastAsia="Arial Unicode MS"/>
          <w:rtl w:val="0"/>
          <w:lang w:val="en-US"/>
        </w:rPr>
        <w:t>Zepf, R., Greene, M., Hessol, N.A., Johnson, M.O., Santos, G.M., John, M.D., Dawson-Rose, C., 2020. Syndemic conditions and medication adherence in older men living with HIV who have sex with men. AIDS Care 32, 1610</w:t>
      </w:r>
      <w:r>
        <w:rPr>
          <w:rFonts w:cs="Arial Unicode MS" w:eastAsia="Arial Unicode MS" w:hint="default"/>
          <w:rtl w:val="0"/>
          <w:lang w:val="en-US"/>
        </w:rPr>
        <w:t>–</w:t>
      </w:r>
      <w:r>
        <w:rPr>
          <w:rFonts w:cs="Arial Unicode MS" w:eastAsia="Arial Unicode MS"/>
          <w:rtl w:val="0"/>
          <w:lang w:val="en-US"/>
        </w:rPr>
        <w:t xml:space="preserve">1616. </w:t>
      </w:r>
      <w:r>
        <w:rPr>
          <w:rStyle w:val="Hyperlink.0"/>
        </w:rPr>
        <w:fldChar w:fldCharType="begin" w:fldLock="0"/>
      </w:r>
      <w:r>
        <w:rPr>
          <w:rStyle w:val="Hyperlink.0"/>
        </w:rPr>
        <w:instrText xml:space="preserve"> HYPERLINK "https://doi.org/10.1080/09540121.2020.1772954"</w:instrText>
      </w:r>
      <w:r>
        <w:rPr>
          <w:rStyle w:val="Hyperlink.0"/>
        </w:rPr>
        <w:fldChar w:fldCharType="separate" w:fldLock="0"/>
      </w:r>
      <w:r>
        <w:rPr>
          <w:rStyle w:val="Hyperlink.0"/>
          <w:rFonts w:cs="Arial Unicode MS" w:eastAsia="Arial Unicode MS"/>
          <w:rtl w:val="0"/>
        </w:rPr>
        <w:t>https://doi.org/10.1080/09540121.2020.1772954</w:t>
      </w:r>
      <w:bookmarkEnd w:id="332"/>
      <w:r>
        <w:rPr/>
        <w:fldChar w:fldCharType="end" w:fldLock="0"/>
      </w:r>
    </w:p>
    <w:p>
      <w:pPr>
        <w:pStyle w:val="Bibliography"/>
      </w:pPr>
      <w:bookmarkStart w:name="refZhang2019" w:id="333"/>
      <w:r>
        <w:rPr>
          <w:rFonts w:cs="Arial Unicode MS" w:eastAsia="Arial Unicode MS"/>
          <w:rtl w:val="0"/>
          <w:lang w:val="en-US"/>
        </w:rPr>
        <w:t>Zhang, J., O</w:t>
      </w:r>
      <w:r>
        <w:rPr>
          <w:rFonts w:cs="Arial Unicode MS" w:eastAsia="Arial Unicode MS" w:hint="default"/>
          <w:rtl w:val="0"/>
          <w:lang w:val="en-US"/>
        </w:rPr>
        <w:t>’</w:t>
      </w:r>
      <w:r>
        <w:rPr>
          <w:rFonts w:cs="Arial Unicode MS" w:eastAsia="Arial Unicode MS"/>
          <w:rtl w:val="0"/>
          <w:lang w:val="en-US"/>
        </w:rPr>
        <w:t>Leary, A., Jemmott 3rd, J.B., Icard, L.D., Rutledge, S.E., 2019. Syndemic conditions predict lower levels of physical activity among African American men who have sex with men: A prospective survey study. PLOS One 14, e0213439</w:t>
      </w:r>
      <w:r>
        <w:rPr>
          <w:rFonts w:cs="Arial Unicode MS" w:eastAsia="Arial Unicode MS" w:hint="default"/>
          <w:rtl w:val="0"/>
          <w:lang w:val="en-US"/>
        </w:rPr>
        <w:t>–</w:t>
      </w:r>
      <w:r>
        <w:rPr>
          <w:rFonts w:cs="Arial Unicode MS" w:eastAsia="Arial Unicode MS"/>
          <w:rtl w:val="0"/>
          <w:lang w:val="en-US"/>
        </w:rPr>
        <w:t xml:space="preserve">e0213439. </w:t>
      </w:r>
      <w:r>
        <w:rPr>
          <w:rStyle w:val="Hyperlink.0"/>
        </w:rPr>
        <w:fldChar w:fldCharType="begin" w:fldLock="0"/>
      </w:r>
      <w:r>
        <w:rPr>
          <w:rStyle w:val="Hyperlink.0"/>
        </w:rPr>
        <w:instrText xml:space="preserve"> HYPERLINK "https://doi.org/10.1371/journal.pone.0213439"</w:instrText>
      </w:r>
      <w:r>
        <w:rPr>
          <w:rStyle w:val="Hyperlink.0"/>
        </w:rPr>
        <w:fldChar w:fldCharType="separate" w:fldLock="0"/>
      </w:r>
      <w:r>
        <w:rPr>
          <w:rStyle w:val="Hyperlink.0"/>
          <w:rFonts w:cs="Arial Unicode MS" w:eastAsia="Arial Unicode MS"/>
          <w:rtl w:val="0"/>
        </w:rPr>
        <w:t>https://doi.org/10.1371/journal.pone.0213439</w:t>
      </w:r>
      <w:bookmarkEnd w:id="333"/>
      <w:r>
        <w:rPr/>
        <w:fldChar w:fldCharType="end" w:fldLock="0"/>
      </w:r>
    </w:p>
    <w:p>
      <w:pPr>
        <w:pStyle w:val="Bibliography"/>
      </w:pPr>
      <w:bookmarkStart w:name="refzweig2016" w:id="334"/>
      <w:r>
        <w:rPr>
          <w:rFonts w:cs="Arial Unicode MS" w:eastAsia="Arial Unicode MS"/>
          <w:rtl w:val="0"/>
          <w:lang w:val="en-US"/>
        </w:rPr>
        <w:t>Zweig, K.A., 2016. Centrality Indices. Springer Vienna, Vienna, pp. 243</w:t>
      </w:r>
      <w:r>
        <w:rPr>
          <w:rFonts w:cs="Arial Unicode MS" w:eastAsia="Arial Unicode MS" w:hint="default"/>
          <w:rtl w:val="0"/>
          <w:lang w:val="en-US"/>
        </w:rPr>
        <w:t>–</w:t>
      </w:r>
      <w:r>
        <w:rPr>
          <w:rFonts w:cs="Arial Unicode MS" w:eastAsia="Arial Unicode MS"/>
          <w:rtl w:val="0"/>
          <w:lang w:val="en-US"/>
        </w:rPr>
        <w:t>276.</w:t>
      </w:r>
      <w:bookmarkEnd w:id="334"/>
    </w:p>
    <w:p>
      <w:pPr>
        <w:pStyle w:val="Body"/>
      </w:pPr>
      <w:r>
        <w:rPr>
          <w:rFonts w:ascii="Arial Unicode MS" w:cs="Arial Unicode MS" w:hAnsi="Arial Unicode MS" w:eastAsia="Arial Unicode MS"/>
          <w:b w:val="0"/>
          <w:bCs w:val="0"/>
          <w:i w:val="0"/>
          <w:iCs w:val="0"/>
        </w:rPr>
        <w:br w:type="page"/>
      </w:r>
    </w:p>
    <w:p>
      <w:pPr>
        <w:pStyle w:val="Body"/>
        <w:sectPr>
          <w:headerReference w:type="default" r:id="rId9"/>
          <w:footerReference w:type="default" r:id="rId10"/>
          <w:pgSz w:w="11960" w:h="16840" w:orient="portrait"/>
          <w:pgMar w:top="576" w:right="576" w:bottom="576" w:left="576" w:header="576" w:footer="576"/>
          <w:bidi w:val="0"/>
        </w:sectPr>
      </w:pPr>
    </w:p>
    <w:p>
      <w:pPr>
        <w:pStyle w:val="heading 1"/>
      </w:pPr>
      <w:bookmarkStart w:name="supplementarymaterials" w:id="335"/>
      <w:r>
        <w:rPr>
          <w:rFonts w:cs="Arial Unicode MS" w:eastAsia="Arial Unicode MS"/>
          <w:rtl w:val="0"/>
          <w:lang w:val="en-US"/>
        </w:rPr>
        <w:t>Supplementary Materials</w:t>
      </w:r>
      <w:bookmarkEnd w:id="335"/>
    </w:p>
    <w:p>
      <w:pPr>
        <w:pStyle w:val="heading 3"/>
      </w:pPr>
      <w:bookmarkStart w:name="a.referencetables" w:id="336"/>
      <w:r>
        <w:rPr>
          <w:rFonts w:cs="Arial Unicode MS" w:eastAsia="Arial Unicode MS"/>
          <w:rtl w:val="0"/>
          <w:lang w:val="en-US"/>
        </w:rPr>
        <w:t>A. Reference tables</w:t>
      </w:r>
      <w:bookmarkEnd w:id="336"/>
    </w:p>
    <w:p>
      <w:pPr>
        <w:pStyle w:val="Table Caption"/>
      </w:pPr>
      <w:bookmarkStart w:name="RefTabQuant" w:id="337"/>
      <w:r>
        <w:rPr>
          <w:rFonts w:cs="Arial Unicode MS" w:eastAsia="Arial Unicode MS"/>
          <w:rtl w:val="0"/>
          <w:lang w:val="en-US"/>
        </w:rPr>
        <w:t xml:space="preserve">Table </w:t>
      </w:r>
      <w:bookmarkEnd w:id="337"/>
      <w:r>
        <w:rPr>
          <w:rFonts w:cs="Arial Unicode MS" w:eastAsia="Arial Unicode MS"/>
          <w:rtl w:val="0"/>
          <w:lang w:val="en-US"/>
        </w:rPr>
        <w:t xml:space="preserve">: </w:t>
      </w:r>
      <w:bookmarkStart w:name="tabRefTabQuant" w:id="338"/>
      <w:r>
        <w:rPr>
          <w:rFonts w:cs="Arial Unicode MS" w:eastAsia="Arial Unicode MS"/>
          <w:rtl w:val="0"/>
          <w:lang w:val="en-US"/>
        </w:rPr>
        <w:t>Reference table of the included quantitative studies</w:t>
      </w:r>
      <w:bookmarkEnd w:id="338"/>
    </w:p>
    <w:tbl>
      <w:tblPr>
        <w:tblW w:w="1540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72"/>
        <w:gridCol w:w="1152"/>
        <w:gridCol w:w="2880"/>
        <w:gridCol w:w="1440"/>
        <w:gridCol w:w="1872"/>
        <w:gridCol w:w="1872"/>
        <w:gridCol w:w="1440"/>
        <w:gridCol w:w="2880"/>
      </w:tblGrid>
      <w:tr>
        <w:tblPrEx>
          <w:shd w:val="clear" w:color="auto" w:fill="4f81bd"/>
        </w:tblPrEx>
        <w:trPr>
          <w:trHeight w:val="1963" w:hRule="atLeast"/>
          <w:tblHeader/>
        </w:trPr>
        <w:tc>
          <w:tcPr>
            <w:tcW w:type="dxa" w:w="1872"/>
            <w:tcBorders>
              <w:top w:val="single" w:color="45ada8" w:sz="20" w:space="0" w:shadow="0" w:frame="0"/>
              <w:left w:val="single" w:color="45ada8" w:sz="20" w:space="0" w:shadow="0" w:frame="0"/>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References</w:t>
            </w:r>
          </w:p>
        </w:tc>
        <w:tc>
          <w:tcPr>
            <w:tcW w:type="dxa" w:w="1152"/>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Location</w:t>
            </w:r>
          </w:p>
        </w:tc>
        <w:tc>
          <w:tcPr>
            <w:tcW w:type="dxa" w:w="288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Design</w:t>
            </w:r>
          </w:p>
        </w:tc>
        <w:tc>
          <w:tcPr>
            <w:tcW w:type="dxa" w:w="144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Subpopulation</w:t>
            </w:r>
          </w:p>
        </w:tc>
        <w:tc>
          <w:tcPr>
            <w:tcW w:type="dxa" w:w="1872"/>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Syndemic conditions studied</w:t>
            </w:r>
          </w:p>
        </w:tc>
        <w:tc>
          <w:tcPr>
            <w:tcW w:type="dxa" w:w="1872"/>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Outcomes</w:t>
            </w:r>
          </w:p>
        </w:tc>
        <w:tc>
          <w:tcPr>
            <w:tcW w:type="dxa" w:w="144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Statistics used to model interaction</w:t>
            </w:r>
          </w:p>
        </w:tc>
        <w:tc>
          <w:tcPr>
            <w:tcW w:type="dxa" w:w="2880"/>
            <w:tcBorders>
              <w:top w:val="single" w:color="45ada8" w:sz="20" w:space="0" w:shadow="0" w:frame="0"/>
              <w:left w:val="nil"/>
              <w:bottom w:val="single" w:color="45ada8" w:sz="20" w:space="0" w:shadow="0" w:frame="0"/>
              <w:right w:val="single" w:color="45ada8" w:sz="20" w:space="0" w:shadow="0" w:frame="0"/>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Key findings</w:t>
            </w:r>
          </w:p>
        </w:tc>
      </w:tr>
      <w:tr>
        <w:tblPrEx>
          <w:shd w:val="clear" w:color="auto" w:fill="ced7e7"/>
        </w:tblPrEx>
        <w:trPr>
          <w:trHeight w:val="5629" w:hRule="atLeast"/>
        </w:trPr>
        <w:tc>
          <w:tcPr>
            <w:tcW w:type="dxa" w:w="1872"/>
            <w:tcBorders>
              <w:top w:val="single" w:color="45ada8" w:sz="20"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Achterbergh et al. 2021</w:t>
            </w:r>
          </w:p>
        </w:tc>
        <w:tc>
          <w:tcPr>
            <w:tcW w:type="dxa" w:w="1152"/>
            <w:tcBorders>
              <w:top w:val="single" w:color="45ada8" w:sz="20"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Netherlands</w:t>
            </w:r>
          </w:p>
        </w:tc>
        <w:tc>
          <w:tcPr>
            <w:tcW w:type="dxa" w:w="2880"/>
            <w:tcBorders>
              <w:top w:val="single" w:color="45ada8" w:sz="20"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Randomized controlled trials (during 12 months intervention group (N=76) received tailored feedback and help-seeking advice on mental health screening to increase help-seeking behaviors (primary endpoint) as well as reducing sexual risk behaviors and STI incidence (secondary endpoint) ; control group (N=79) consisted of participants that didn't received results of their mental health screening nor tailored feedback or help-seeking advice)</w:t>
            </w:r>
          </w:p>
        </w:tc>
        <w:tc>
          <w:tcPr>
            <w:tcW w:type="dxa" w:w="1440"/>
            <w:tcBorders>
              <w:top w:val="single" w:color="45ada8" w:sz="20"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single" w:color="45ada8" w:sz="20"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sexual compulsivity, anxiety, AUD, discrimination, substance use disorder, ADHD, alexithymia</w:t>
            </w:r>
          </w:p>
        </w:tc>
        <w:tc>
          <w:tcPr>
            <w:tcW w:type="dxa" w:w="1872"/>
            <w:tcBorders>
              <w:top w:val="single" w:color="45ada8" w:sz="20"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HIV diagnosis, STI diagnosis, help-seeking behaviors</w:t>
            </w:r>
          </w:p>
        </w:tc>
        <w:tc>
          <w:tcPr>
            <w:tcW w:type="dxa" w:w="1440"/>
            <w:tcBorders>
              <w:top w:val="single" w:color="45ada8" w:sz="20"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single" w:color="45ada8" w:sz="20"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This syndemic-based intervention to enhance help-seeking among high-risk MSM failed to improve help-seeking behaviours, STI incidence and sexual risk. Nonetheless, the extremely high incidence of STI incidence and mental health-related problems call for other type of interventions.</w:t>
            </w:r>
          </w:p>
        </w:tc>
      </w:tr>
      <w:tr>
        <w:tblPrEx>
          <w:shd w:val="clear" w:color="auto" w:fill="ced7e7"/>
        </w:tblPrEx>
        <w:trPr>
          <w:trHeight w:val="2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Batchelder et al. 2019</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MSM with a history of childhood sexual abuse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PTSD, anxiety, substance use disorder</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healthcare use, STI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significant product term in regression</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There is an additive relationship between the number of psychiatric diagnoses and ER visits as well as condomless anal sex. No relationship was found between psychiatric diagnoses and STD. No interaction was found.</w:t>
            </w:r>
          </w:p>
        </w:tc>
      </w:tr>
      <w:tr>
        <w:tblPrEx>
          <w:shd w:val="clear" w:color="auto" w:fill="ced7e7"/>
        </w:tblPrEx>
        <w:trPr>
          <w:trHeight w:val="2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Beymer et al. 2016</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(66 months)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Latino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substance use, IPV, sexual risk behaviors, STI</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HIV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Cox proportional hazards models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 this sample of Latino MSM, predictors of HIV seroconversion included history of STI, condomless anal sex, Methamphetamine Use, Central American birthplace, experience of IPV and same ethnicity of last sexual partner.</w:t>
            </w:r>
          </w:p>
        </w:tc>
      </w:tr>
      <w:tr>
        <w:tblPrEx>
          <w:shd w:val="clear" w:color="auto" w:fill="ced7e7"/>
        </w:tblPrEx>
        <w:trPr>
          <w:trHeight w:val="3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Biello et al. 2014</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Vietnam</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MSM engaged in sex work</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CSA, AUD, violence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Experiencing a higher number of syndemic condition was associated with greater odds of engaging in condomless anal sex in this sample of Vietnamese male sex workers who have sex with men. This relationship was mainly driven by childhood sexual abuse and alcohol use disorder</w:t>
            </w:r>
          </w:p>
        </w:tc>
      </w:tr>
      <w:tr>
        <w:tblPrEx>
          <w:shd w:val="clear" w:color="auto" w:fill="ced7e7"/>
        </w:tblPrEx>
        <w:trPr>
          <w:trHeight w:val="2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Biello et al. 2016</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Latin America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MSM living with HIV</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suicidality, sexual compulsivity, CSA, AUD, chemsex</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adherence to antiviral medication, healthcare use, linkage to HIV care</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Experimenting syndemic conditions was associated with less engagement in HIV-related care, uptake of ART and adherence to ART among this sample of HIV positive MSM living in Latin America</w:t>
            </w:r>
          </w:p>
        </w:tc>
      </w:tr>
      <w:tr>
        <w:tblPrEx>
          <w:shd w:val="clear" w:color="auto" w:fill="ced7e7"/>
        </w:tblPrEx>
        <w:trPr>
          <w:trHeight w:val="3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Blashill et al. 2020</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Latino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IPV, binge drinking, CSA, polysubstance use, incarceration, unstable housing, poverty</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PrEP-related outcomes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Structural barriers such as unstable housing represent greater obstacles to being aware of the existence of PrEP than psychosocial conditions. However, once PrEP has been initiated, psychosocial conditions like intimate partner violence account for a greater variance in PrEP adherence.</w:t>
            </w:r>
          </w:p>
        </w:tc>
      </w:tr>
      <w:tr>
        <w:tblPrEx>
          <w:shd w:val="clear" w:color="auto" w:fill="ced7e7"/>
        </w:tblPrEx>
        <w:trPr>
          <w:trHeight w:val="3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Blondeel et al. 2021</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Portugal</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sexual risk behaviors, chemsex, frequenting gay social venues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HIV diagnosis, STI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cluster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6 clusters with diverse patterns of sexual risk taking and STI/HIV vulnerability were identified. Among these clusters, the one with the highest HIV prevalence was the oldest one, reported the most condomless anal sex and had sex the most frequently with transgender partners, women and sex workers.</w:t>
            </w:r>
          </w:p>
        </w:tc>
      </w:tr>
      <w:tr>
        <w:tblPrEx>
          <w:shd w:val="clear" w:color="auto" w:fill="ced7e7"/>
        </w:tblPrEx>
        <w:trPr>
          <w:trHeight w:val="2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Brandstrom and Pachankis 2018</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Sweden</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Population-based cohort study</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disagregated data for Men who have Sex with Men and Women</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binge drinking, suicidality, violence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HIV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observed/expected ratio</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Sexual minority men are more likely to be diagnosed with HIV and to suffer from psychosocial conditions. However, the clustering of syndemic conditions and HIV was only found for gay men, not bisexual men</w:t>
            </w:r>
          </w:p>
        </w:tc>
      </w:tr>
      <w:tr>
        <w:tblPrEx>
          <w:shd w:val="clear" w:color="auto" w:fill="ced7e7"/>
        </w:tblPrEx>
        <w:trPr>
          <w:trHeight w:val="3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Buttram et al. 2015</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Mixed Quantitative cross-sectionnal and qualitative analysis with grounded theory</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Black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substance use disorder, violence, general mental distress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no interaction studied</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Compared to White MSM, Black MSM experienced a wide range of disparities such as substance use, substance use disorder, exchange sex, unstable housing, unemployment, low educational attainment, arrest history, low social support and low satisfaction with one's living situation</w:t>
            </w:r>
          </w:p>
        </w:tc>
      </w:tr>
      <w:tr>
        <w:tblPrEx>
          <w:shd w:val="clear" w:color="auto" w:fill="ced7e7"/>
        </w:tblPrEx>
        <w:trPr>
          <w:trHeight w:val="1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Byg et al. 2016</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MSM living with HIV</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substance use disorder</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glycemic control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multivariate linear regression</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Poorer glycemic control was associated with a detectable viral load, high triglycerides and substance use</w:t>
            </w:r>
          </w:p>
        </w:tc>
      </w:tr>
      <w:tr>
        <w:tblPrEx>
          <w:shd w:val="clear" w:color="auto" w:fill="ced7e7"/>
        </w:tblPrEx>
        <w:trPr>
          <w:trHeight w:val="3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Card et al. 2018</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Canada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polysubstance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moderation analysis, mediation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AUDIT scores were not associated with risky sexual behaviors. The association between polysubstance use and depression was associated with greater odds of serodiscordant condomless anal sex. 18,2% of the effect of depression on serodiscordant CAS was mediated by polysubstance use.</w:t>
            </w:r>
          </w:p>
        </w:tc>
      </w:tr>
      <w:tr>
        <w:tblPrEx>
          <w:shd w:val="clear" w:color="auto" w:fill="ced7e7"/>
        </w:tblPrEx>
        <w:trPr>
          <w:trHeight w:val="2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Carrico et al. 2018</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Intact group design</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CSA, substance use disorder, sleep disturbance, childhood abuse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dysregulation of the hypoathalamic-pituitary-adrenal axis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moderation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 meth-using MSM living with HIV,  there is a disaggregation of the functional relationship between ACTH and cortisol, compared to HIV-negative, non-meth-using men</w:t>
            </w:r>
          </w:p>
        </w:tc>
      </w:tr>
      <w:tr>
        <w:tblPrEx>
          <w:shd w:val="clear" w:color="auto" w:fill="ced7e7"/>
        </w:tblPrEx>
        <w:trPr>
          <w:trHeight w:val="26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Chakrapani et al. 2017</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India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alcohol use, violence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 this sample of Indian MSM, there was a positive relationship between the number of syndemic conditions and sexual risk taking. This relationship was moderated by resilient coping but not by social support.</w:t>
            </w:r>
          </w:p>
        </w:tc>
      </w:tr>
      <w:tr>
        <w:tblPrEx>
          <w:shd w:val="clear" w:color="auto" w:fill="ced7e7"/>
        </w:tblPrEx>
        <w:trPr>
          <w:trHeight w:val="40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Chakrapani et al. 2019b</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India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substance use, alcohol use, violence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Relative Excess Risk due to Interaction (RERI), significant product term in regression, mediation analysis, path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 this population-based study of Indian MSM, the authors found empiric support to three models of interacting epidemics : synergistically interacting epidemics, serially causal epidemics and mutually causal epidemics, with the strongest support for the model of synergistically interacting epidemics</w:t>
            </w:r>
          </w:p>
        </w:tc>
      </w:tr>
      <w:tr>
        <w:tblPrEx>
          <w:shd w:val="clear" w:color="auto" w:fill="ced7e7"/>
        </w:tblPrEx>
        <w:trPr>
          <w:trHeight w:val="70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Chakrapani et al. 2020</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India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Pretest-posttest nonequivalent groups (during 12 months intervention group (N=229) received a Motivational Interview-based HIV prevention intervention to reduce condomless anal intercourse by improving condom self-efficacy and by addressing co-occurring psychosocial conditions ; control group (N=230) consisted of MSM receiving standard of care in another NGO)</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AUD, internalised homophobia</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Relative Excess Risk due to Interaction (RERI), significant product term in regression, mediation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This motivational interview-based intervention guided by syndemic theory was effective in improving consistent condom use and in reducing the three psychosocial conditions investigated (depression, alcohol use and internalised homophobia). Synergy was present for depression and alcool use and for depression and internalised homophobia on inconsistent condom use. Mediation analysis revealed that the intervention led to a reduction in alcool use and internalised homophobia which improved condom self-efficacy which ultimately led to an improvement in consistent condom use</w:t>
            </w:r>
          </w:p>
        </w:tc>
      </w:tr>
      <w:tr>
        <w:tblPrEx>
          <w:shd w:val="clear" w:color="auto" w:fill="ced7e7"/>
        </w:tblPrEx>
        <w:trPr>
          <w:trHeight w:val="3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Chandler et al. 2020a</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Black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binge drinking, polysubstance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PrEP-related outcomes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Relative Excess Risk due to Interaction (RERI)</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BMSM on PrEP were most likely to suffer from IPV, engage in problematic binge drinking and polysubstance use. Synergy was found between all the syndemic conditions</w:t>
            </w:r>
          </w:p>
        </w:tc>
      </w:tr>
      <w:tr>
        <w:tblPrEx>
          <w:shd w:val="clear" w:color="auto" w:fill="ced7e7"/>
        </w:tblPrEx>
        <w:trPr>
          <w:trHeight w:val="40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Chandler et al. 2020b</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Black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binge drinking, polysubstance use, sexual risk behaviors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HIV_screening</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Relative Excess Risk due to Interaction (RERI)</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 men most at risk were more likely to test, such as the syndemic variables did not adequately explain discrepancy in HIV screening among BMSM. Synergy in preventing HIV screening was present between poly drug use, depression and binge drinking as well as between binge drinking, depression and sexual risk behaviors.</w:t>
            </w:r>
          </w:p>
        </w:tc>
      </w:tr>
      <w:tr>
        <w:tblPrEx>
          <w:shd w:val="clear" w:color="auto" w:fill="ced7e7"/>
        </w:tblPrEx>
        <w:trPr>
          <w:trHeight w:val="4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Chandler et al. 2020c</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Black MSM engaged in sex work</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polysubstance use, violence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STI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mediation analysis, Structural Equation Modeling</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 this sample of BMSM engaged in sex work, there were a direct relationship between syndemic conditions and engagement in sex work as well as between engagement in sex work and past-year STI diagnosis. Furthermore, syndemic conditions were found to partially mediate the relationship between engagement in sex work and past-year STI, accounting for 64,2% of this relationship.</w:t>
            </w:r>
          </w:p>
        </w:tc>
      </w:tr>
      <w:tr>
        <w:tblPrEx>
          <w:shd w:val="clear" w:color="auto" w:fill="ced7e7"/>
        </w:tblPrEx>
        <w:trPr>
          <w:trHeight w:val="20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Chuang et al. 2018</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Taiwan</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IPV, discrimination, substance use disorder</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HIV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Experiencing a greater number of syndemic conditions was associated with higher odds of self-reported postive HIV status but not with condomless anal sex nor number of partners</w:t>
            </w:r>
          </w:p>
        </w:tc>
      </w:tr>
      <w:tr>
        <w:tblPrEx>
          <w:shd w:val="clear" w:color="auto" w:fill="ced7e7"/>
        </w:tblPrEx>
        <w:trPr>
          <w:trHeight w:val="4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Dyer et al. 2012</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Black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IPV, binge drinking, sexual compulsivity, stress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syndemic conditions as the outcomes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Gay-related and non-gay-related victimization in school, perception of failures in masculinity, social connectedness, internalized homophobia, discrimination and life satisfaction were associated with having 2 or more syndemic conditions. Furthermore, having 3 or more syndemic conditions was associated with condomless anal sex</w:t>
            </w:r>
          </w:p>
        </w:tc>
      </w:tr>
      <w:tr>
        <w:tblPrEx>
          <w:shd w:val="clear" w:color="auto" w:fill="ced7e7"/>
        </w:tblPrEx>
        <w:trPr>
          <w:trHeight w:val="2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Dyer et al. 2020</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(12 months)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Black MSM, disagregated data for Black Men who have Sex with Men and Women</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IPV, binge drinking, incarceration, discrimination, experience of trauma</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STI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Latent Class Analysis/Latent Profile Analysis, mediation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Different syndemic profiles were found for BMSMO and BMSMW. Furthermore BMSMO had higher STI incidence compared to BMSMW and this difference in incidence was partly mediated by high risk sexual behaviors.</w:t>
            </w:r>
          </w:p>
        </w:tc>
      </w:tr>
      <w:tr>
        <w:tblPrEx>
          <w:shd w:val="clear" w:color="auto" w:fill="ced7e7"/>
        </w:tblPrEx>
        <w:trPr>
          <w:trHeight w:val="46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Eaton et al. 2013</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South Africa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Men who have Sex with Men and Women</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substance use, IPV, CSA, alcohol use, sexual risk behaviors, violence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having sex with both men and women</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no interaction studied</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 multivariate analysis, self-reported positive HIV status and childhood sexual abuse were associated with higher odds of reporting sex with both men and women. Furthermore recent interpartner violence, recent sexual violence and childhood sexual abuse were significantly inter-associated but were not associated with sexual risk or substance/alcohol use</w:t>
            </w:r>
          </w:p>
        </w:tc>
      </w:tr>
      <w:tr>
        <w:tblPrEx>
          <w:shd w:val="clear" w:color="auto" w:fill="ced7e7"/>
        </w:tblPrEx>
        <w:trPr>
          <w:trHeight w:val="30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Ferlatte et al. 2014</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Canada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disorder, loneliness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Experiencing multiple anti-gay experiences was associated with syndemic conditions : a greater number of syndemic conditions was then subsequently associated with greater odds of engaging in serodiscordant condomless anal sex</w:t>
            </w:r>
          </w:p>
        </w:tc>
      </w:tr>
      <w:tr>
        <w:tblPrEx>
          <w:shd w:val="clear" w:color="auto" w:fill="ced7e7"/>
        </w:tblPrEx>
        <w:trPr>
          <w:trHeight w:val="3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Ferlatte et al. 2015</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Canada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anxiety, tobacco use, sexual risk behaviors, STI, HIV</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suicidality</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Syndemic theory is appropriate for studying suicide ideation and attempts among MSM.  Notably, those reporting 3 syndemic conditions had 6.9 times the odds of suicide ideation and 16,29 times the odds of suicide attempts, mainly driven by anxiety and depression.</w:t>
            </w:r>
          </w:p>
        </w:tc>
      </w:tr>
      <w:tr>
        <w:tblPrEx>
          <w:shd w:val="clear" w:color="auto" w:fill="ced7e7"/>
        </w:tblPrEx>
        <w:trPr>
          <w:trHeight w:val="40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Ferlatte et al. 2018a</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Canada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substance use, IPV, binge drinking, suicidality, general mental distress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STI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Relative Excess Risk due to Interaction (RERI)</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Healthcare discrimination, a cumulative count of syndemic and a cumulative count of antigay stigma were associated with syphilis diagnosis in the past 12 months. The RERI for cumulative count of syndemic conditions was not significant.  IPV and substance use were associated with syphilis, after adjusting for other syndemic conditions.</w:t>
            </w:r>
          </w:p>
        </w:tc>
      </w:tr>
      <w:tr>
        <w:tblPrEx>
          <w:shd w:val="clear" w:color="auto" w:fill="ced7e7"/>
        </w:tblPrEx>
        <w:trPr>
          <w:trHeight w:val="5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Ferlatte et al. 2018b</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Canada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disagregated data for Men who have Sex with Men and Women</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binge drinking, suicidality, anxiety</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syndemic conditions as the outcomes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Gay men were more likely to experiment two or more syndemic conditions compared to bisexual men and female-partnered MSM. This difference was mainly driven by higher odds of consuming party drugs and being treated for anxiety/depression. Furthermore, being single, younger than 45 years old, of Indigenous ancestry, earning less than $60,000 per year and living in an urban environment were also associated with higher odds of experimenting two or more syndemic conditions</w:t>
            </w:r>
          </w:p>
        </w:tc>
      </w:tr>
      <w:tr>
        <w:tblPrEx>
          <w:shd w:val="clear" w:color="auto" w:fill="ced7e7"/>
        </w:tblPrEx>
        <w:trPr>
          <w:trHeight w:val="4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Friedman et al. 2014</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disagregated data for Men who have Sex with Men and Women</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sexual compulsivity, unstable housing, violence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exchange sex, engaging in sexual risk behaviors, engaging in chemsex</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hierarchical negative binomial regression</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Among MSMW, syndemic conditions explained 31,1% of the variance in exchange sex but only 3.6% of the variance in chemsex. Exchange sex, in turn was associated with serodiscordant condomless anal sex while chemsex alone was not. Furthermore no direct association between syndemic conditions and serodiscodant condomless anal was found</w:t>
            </w:r>
          </w:p>
        </w:tc>
      </w:tr>
      <w:tr>
        <w:tblPrEx>
          <w:shd w:val="clear" w:color="auto" w:fill="ced7e7"/>
        </w:tblPrEx>
        <w:trPr>
          <w:trHeight w:val="36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Friedman et al. 2015</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(78 months)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MSM living with HIV</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polysubstance use, sexual risk behaviors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adherence to antiviral medication, viral load</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mediation analysis, Structural Equation Modeling</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 this longitudinal study, the sum of syndemic conditions was associated with lower ART adherence and higher viral load among MSM living with HIV. Furthermore, the effect of syndemic conditions on viral load was partially mediated by ART adherence.</w:t>
            </w:r>
          </w:p>
        </w:tc>
      </w:tr>
      <w:tr>
        <w:tblPrEx>
          <w:shd w:val="clear" w:color="auto" w:fill="ced7e7"/>
        </w:tblPrEx>
        <w:trPr>
          <w:trHeight w:val="2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Friedman et al. 2016</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(72 months)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MSM living with HIV</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polysubstance use, sexual risk behaviors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adherence to antiviral medication, viral load</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moderation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Among MSM living with HIV, functional social support moderates the effect of syndemic conditions on viral load suppression, providing a significant protective effect</w:t>
            </w:r>
          </w:p>
        </w:tc>
      </w:tr>
      <w:tr>
        <w:tblPrEx>
          <w:shd w:val="clear" w:color="auto" w:fill="ced7e7"/>
        </w:tblPrEx>
        <w:trPr>
          <w:trHeight w:val="20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Guadamuz et al. 2014</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Thailand</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(3.8 year)</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substance use, suicidality, alcohol use, exchange sex, poor social support, violence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HIV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 higher number of syndemic conditions was significantly associated with greater odds of condomless anal sex, a higher HIV prevalence and a higher HIV incidence</w:t>
            </w:r>
          </w:p>
        </w:tc>
      </w:tr>
      <w:tr>
        <w:tblPrEx>
          <w:shd w:val="clear" w:color="auto" w:fill="ced7e7"/>
        </w:tblPrEx>
        <w:trPr>
          <w:trHeight w:val="2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Halkitis et al. 2012</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Mixed (cross-sectional quantitative method and discovery interview)</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Older MSM living with HIV</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PTSD, alcohol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High prevalence of psychiatric conditions (PTSD and depression) as well as substance use among older MSM living with HIV. These psychosocial burdens are associated with unprotected anal intercourse.</w:t>
            </w:r>
          </w:p>
        </w:tc>
      </w:tr>
      <w:tr>
        <w:tblPrEx>
          <w:shd w:val="clear" w:color="auto" w:fill="ced7e7"/>
        </w:tblPrEx>
        <w:trPr>
          <w:trHeight w:val="20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Halkitis et al. 2013</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Young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PTSD, suicidality, alcohol use, sexual risk behaviors, loneliness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Structural Equation Modeling</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 second-order model consisting of drug use and mental health burden was associated with a first-order model for unprotected sex, both indicated by numerous variables</w:t>
            </w:r>
          </w:p>
        </w:tc>
      </w:tr>
      <w:tr>
        <w:tblPrEx>
          <w:shd w:val="clear" w:color="auto" w:fill="ced7e7"/>
        </w:tblPrEx>
        <w:trPr>
          <w:trHeight w:val="3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Halkitis et al. 2015</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(36 months)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Young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PTSD, suicidality, alcohol use, sexual risk behaviors, loneliness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Confirmatory Factor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There was an increased use of substance and sexual risk behaviors with increasing age of this cohort of YMSM. Furthermore, the relative contribution of the syndemic indicator variables on the latent constructs varied accros time while still loading onto one latent construct across the four time points</w:t>
            </w:r>
          </w:p>
        </w:tc>
      </w:tr>
      <w:tr>
        <w:tblPrEx>
          <w:shd w:val="clear" w:color="auto" w:fill="ced7e7"/>
        </w:tblPrEx>
        <w:trPr>
          <w:trHeight w:val="30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Harkness et al. 2018</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(12 months)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MSM living with HIV</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PTSD, binge drinking, anxiety, CSA, polysubstance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adherence to antiviral medication</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Participants' average syndemic score over the 12 months period predicted their non-adherence scores but not the time-specific changes in their average level. Furthermore, the effects of syndemic conditions on viral load may be mediated by non-adherence.</w:t>
            </w:r>
          </w:p>
        </w:tc>
      </w:tr>
      <w:tr>
        <w:tblPrEx>
          <w:shd w:val="clear" w:color="auto" w:fill="ced7e7"/>
        </w:tblPrEx>
        <w:trPr>
          <w:trHeight w:val="2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Harkness et al. 2019</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(12 months)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MSM living with HIV</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PTSD, binge drinking, anxiety, CSA, polysubstance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Syndemic score significantly predicted serodiscordant CAS and this effect was attributable to variation in score within person during the study as well as variation of mean score between participants</w:t>
            </w:r>
          </w:p>
        </w:tc>
      </w:tr>
      <w:tr>
        <w:tblPrEx>
          <w:shd w:val="clear" w:color="auto" w:fill="ced7e7"/>
        </w:tblPrEx>
        <w:trPr>
          <w:trHeight w:val="3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Hart et al. 2017</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Canada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(6 months)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CSA, polysubstance use, discrimination</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Psychosocial strengths were associated with a lesser odds of engagement in condomless anal sex, despite the presence of syndemic conditions. Psychosocial strenghts may operate in the same way as syndemic conditions but in an opposite direction.</w:t>
            </w:r>
          </w:p>
        </w:tc>
      </w:tr>
      <w:tr>
        <w:tblPrEx>
          <w:shd w:val="clear" w:color="auto" w:fill="ced7e7"/>
        </w:tblPrEx>
        <w:trPr>
          <w:trHeight w:val="5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Herrick et al. 2013</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MSM living with HIV</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IPV, sexual compulsivity, stress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syndemic conditions as the outcomes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hierarchical negative binomial regression</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 this life-course approach of syndemic production among MSM, current forms of adversity (i.e. event discrimination, current marginalization and general life satisfaction) accounted for the largest contribution to the model while early life events also contributed significantly with childhood victimization and self-perception of failing masculinity attainment remaining significantly associated to the syndemic outcome variable after controlling for all other factors</w:t>
            </w:r>
          </w:p>
        </w:tc>
      </w:tr>
      <w:tr>
        <w:tblPrEx>
          <w:shd w:val="clear" w:color="auto" w:fill="ced7e7"/>
        </w:tblPrEx>
        <w:trPr>
          <w:trHeight w:val="3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Herrick et al. 2014</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(24 months)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Young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binge drinking</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mediation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 greater number of syndemic conditions was associated with increased odds of sexual risk behaviors. Furthermore, experiences of adversity play an important role  in syndemic formation and syndemic conditions mediate the pathway from adversity to sexual risk behaviors</w:t>
            </w:r>
          </w:p>
        </w:tc>
      </w:tr>
      <w:tr>
        <w:tblPrEx>
          <w:shd w:val="clear" w:color="auto" w:fill="ced7e7"/>
        </w:tblPrEx>
        <w:trPr>
          <w:trHeight w:val="36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Hirshfield et al. 2015</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polysubstance use, incarceration, alcohol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MSM with encounters with 4 or more partners constitute a particularly high risk subgroup of MSM,  with more condomless anal sex, polysubstance use, STI diagnosis and HIV prevalence. Furthermore, a higher count of syndemic conditions was associated with odds of participating in encounters with 4 or more partners.</w:t>
            </w:r>
          </w:p>
        </w:tc>
      </w:tr>
      <w:tr>
        <w:tblPrEx>
          <w:shd w:val="clear" w:color="auto" w:fill="ced7e7"/>
        </w:tblPrEx>
        <w:trPr>
          <w:trHeight w:val="3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Hugh Klein 2011</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low self-esteem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Structural Equation Modeling</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Emotional neglect in childhood and demographic factors influenced self-esteem which, in turn, along with substance use and several demographic and psychological functioning variables, influenced attitudes toward condom. This last variable predicted engagement in condomless anal and oral sex</w:t>
            </w:r>
          </w:p>
        </w:tc>
      </w:tr>
      <w:tr>
        <w:tblPrEx>
          <w:shd w:val="clear" w:color="auto" w:fill="ced7e7"/>
        </w:tblPrEx>
        <w:trPr>
          <w:trHeight w:val="4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Jiang et al. 2020</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China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CSA, chemsex</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HIV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Relative Excess Risk due to Interaction (RERI), moderation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and  use of rush popper before sexual intercourse interacted to increase the number of sexual partners. CSA and use of rush popper before sexual intercourse interacted to increase the risk of HIV infection. Neither education nor income moderated the effects of syndemic factors on sexual risks taking or HIV infection</w:t>
            </w:r>
          </w:p>
        </w:tc>
      </w:tr>
      <w:tr>
        <w:tblPrEx>
          <w:shd w:val="clear" w:color="auto" w:fill="ced7e7"/>
        </w:tblPrEx>
        <w:trPr>
          <w:trHeight w:val="2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Jie et al. 2012</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China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binge drinking, CSA, polysubstance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HIV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mediation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Experiencing a greater number of syndemic conditions was associated with sexual risk behaviors and HIV infection and the relationship between syndemic conditions and HIV infection seems to be partially mediated by sexual risk behaviors</w:t>
            </w:r>
          </w:p>
        </w:tc>
      </w:tr>
      <w:tr>
        <w:tblPrEx>
          <w:shd w:val="clear" w:color="auto" w:fill="ced7e7"/>
        </w:tblPrEx>
        <w:trPr>
          <w:trHeight w:val="56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Kurtz et al. 2012</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disagregated data for MSM living with HIV</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substance use disorder, violence, cognitive escape, general mental distress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multivariate logistic regression</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Serosorting among MSM living with HIV was positively associated with lower levels of cognitive escape and higher levels of two resilience factors : coping self-efficacy and positive coping skills. Among HIV-negative men, serosorting was positively associated with lower levels of cognitive escape, violence victimization and severe mental distress as well as with higher levels of coping self-efficacy and social engagements and with lower levels of negative coping skills</w:t>
            </w:r>
          </w:p>
        </w:tc>
      </w:tr>
      <w:tr>
        <w:tblPrEx>
          <w:shd w:val="clear" w:color="auto" w:fill="ced7e7"/>
        </w:tblPrEx>
        <w:trPr>
          <w:trHeight w:val="46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Lee et al. 2020a</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IPV, binge drinking, suicidality, sexual compulsivity, anxiety, IDU, CSA</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Exploratory Factor Analysis, Network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Network analysis is a valuable methodology to examine patterns of synergistic relationships among psychosocial conditions that form a syndemic and may be preferable to EFA. Suicidal ideation, IDU, substance use and depression were the four most central nodes, suggesting that they may be important psychosocial syndemic indicators to investigate as well as targets of intervention</w:t>
            </w:r>
          </w:p>
        </w:tc>
      </w:tr>
      <w:tr>
        <w:tblPrEx>
          <w:shd w:val="clear" w:color="auto" w:fill="ced7e7"/>
        </w:tblPrEx>
        <w:trPr>
          <w:trHeight w:val="2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Lee et al. 2020b</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Latino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IPV, IDU, CSA, incarceration, unstable housing, poverty, alcohol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Network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Network analysis is feasible for studying syndemics.  CAS and alcohol use were significantly associated as well as CSA and alcohol use, non-injection substance use and IPV. The four most central nodes were unstable housing, incarceration, CSA and CAS</w:t>
            </w:r>
          </w:p>
        </w:tc>
      </w:tr>
      <w:tr>
        <w:tblPrEx>
          <w:shd w:val="clear" w:color="auto" w:fill="ced7e7"/>
        </w:tblPrEx>
        <w:trPr>
          <w:trHeight w:val="3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Li et al. 2016</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China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sexual compulsivity, anxiety, sexual risk behaviors, poor social support, loneliness, involuntary subordination, low self-esteem, impulsivity</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suicidality</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 higher number of syndemic conditions was associated with greater suicidal ideation among MSM, especially when the number of syndemic conditions reaches five. Among these conditions, only involuntary subordination and sexual risk taking remained significant in multivariate analysis</w:t>
            </w:r>
          </w:p>
        </w:tc>
      </w:tr>
      <w:tr>
        <w:tblPrEx>
          <w:shd w:val="clear" w:color="auto" w:fill="ced7e7"/>
        </w:tblPrEx>
        <w:trPr>
          <w:trHeight w:val="2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Martinez et al. 2016</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Latino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binge drinking, CSA, discrimination</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90% of this sample of Latino MSM reported at least one syndemic condition and having a greater number of syndemic conditions was associated with higher odds of CAS and multiple sexual partners</w:t>
            </w:r>
          </w:p>
        </w:tc>
      </w:tr>
      <w:tr>
        <w:tblPrEx>
          <w:shd w:val="clear" w:color="auto" w:fill="ced7e7"/>
        </w:tblPrEx>
        <w:trPr>
          <w:trHeight w:val="1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Martinez et al. 2020</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Latino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binge drinking, exchange sex, discrimination</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Having 2 or more syndemic conditions increased the number of male partners and CAS with casual partners in this sample of Latinx MSM in Philadelphia</w:t>
            </w:r>
          </w:p>
        </w:tc>
      </w:tr>
      <w:tr>
        <w:tblPrEx>
          <w:shd w:val="clear" w:color="auto" w:fill="ced7e7"/>
        </w:tblPrEx>
        <w:trPr>
          <w:trHeight w:val="1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McDaid et al. 2019</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International</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suicidality, anxiety, STI, poor physical health</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syndemic conditions as the outcomes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observed/expected ratio</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Syndemic indicators of poor physical, mental and sexual health cluster and are partly influenced by a pathogenic social context and salutogenic community assets</w:t>
            </w:r>
          </w:p>
        </w:tc>
      </w:tr>
      <w:tr>
        <w:tblPrEx>
          <w:shd w:val="clear" w:color="auto" w:fill="ced7e7"/>
        </w:tblPrEx>
        <w:trPr>
          <w:trHeight w:val="16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Mimiaga et al. 2015a</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Latin America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suicidality, sexual compulsivity, CSA, AUD, chemsex</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HIV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he number of syndemic conditions was associated with higher odds of engaging in CAS and self-report of HIV diagnosis</w:t>
            </w:r>
          </w:p>
        </w:tc>
      </w:tr>
      <w:tr>
        <w:tblPrEx>
          <w:shd w:val="clear" w:color="auto" w:fill="ced7e7"/>
        </w:tblPrEx>
        <w:trPr>
          <w:trHeight w:val="2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Mimiaga et al. 2015b</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(48 months)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binge drinking, CSA, polysubstance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HIV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mediation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 this longitudinal study, experiencing a greater number of syndemic conditions was associated with higher odds of HIV seroconversion over the 4-years follow-up and this effect was partially mediated by sexual risk behaviors</w:t>
            </w:r>
          </w:p>
        </w:tc>
      </w:tr>
      <w:tr>
        <w:tblPrEx>
          <w:shd w:val="clear" w:color="auto" w:fill="ced7e7"/>
        </w:tblPrEx>
        <w:trPr>
          <w:trHeight w:val="1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Moeller et al. 2011</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anxiety, hostility</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 greater number of syndemic conditions was associated with condomless anal sex with both HIV-positive and HIV-negative partners but not with HIV status</w:t>
            </w:r>
          </w:p>
        </w:tc>
      </w:tr>
      <w:tr>
        <w:tblPrEx>
          <w:shd w:val="clear" w:color="auto" w:fill="ced7e7"/>
        </w:tblPrEx>
        <w:trPr>
          <w:trHeight w:val="2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Morrison et al. 2018</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Canada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sexual compulsivity, AUD, substance use disorder</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significant product term in regression</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MSM seeking PEP in this sample were affected by a high burden of syndemic conditions. Furthermore, the number of syndemic conditions in an individual was associated with an increased HIV risk</w:t>
            </w:r>
          </w:p>
        </w:tc>
      </w:tr>
      <w:tr>
        <w:tblPrEx>
          <w:shd w:val="clear" w:color="auto" w:fill="ced7e7"/>
        </w:tblPrEx>
        <w:trPr>
          <w:trHeight w:val="2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Mu</w:t>
            </w:r>
            <w:r>
              <w:rPr>
                <w:rFonts w:ascii="Arial" w:hAnsi="Arial" w:hint="default"/>
                <w:b w:val="1"/>
                <w:bCs w:val="1"/>
                <w:sz w:val="18"/>
                <w:szCs w:val="18"/>
                <w:shd w:val="nil" w:color="auto" w:fill="auto"/>
                <w:rtl w:val="0"/>
                <w:lang w:val="en-US"/>
              </w:rPr>
              <w:t>ñ</w:t>
            </w:r>
            <w:r>
              <w:rPr>
                <w:rFonts w:ascii="Arial" w:hAnsi="Arial"/>
                <w:b w:val="1"/>
                <w:bCs w:val="1"/>
                <w:sz w:val="18"/>
                <w:szCs w:val="18"/>
                <w:shd w:val="nil" w:color="auto" w:fill="auto"/>
                <w:rtl w:val="0"/>
                <w:lang w:val="en-US"/>
              </w:rPr>
              <w:t>oz-Laboy et al. 2018</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Latino Men who have Sex with Men and Women</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CSA, polysubstance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STI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Among this sample of LMSMW, having at least 2 syndemic conditions predicted lifetime STI and condomless receptive anal sex but not condomless insertive anal sex nor condomless vaginal sex</w:t>
            </w:r>
          </w:p>
        </w:tc>
      </w:tr>
      <w:tr>
        <w:tblPrEx>
          <w:shd w:val="clear" w:color="auto" w:fill="ced7e7"/>
        </w:tblPrEx>
        <w:trPr>
          <w:trHeight w:val="56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Mustanski 2014</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Young MSM, disagregated data for Men who have Sex with Men and Women</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IPV, binge drinking, sexual risk behaviors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suicidality</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Structural Equation Modeling, Confirmatory Factor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Experiences of victimization and bullying increased the syndemic burden of all youths and subsequently syndemic burden increased suicide attempts. These findings held true for young men who have sex with women (YMSW), young men who have sex with men (YMSM) and young men who have sex with men and women (YMSMW). However, these relationships were much stronger among sexual minority youths and syndemic conditions clustered with particular strength among YMSMW</w:t>
            </w:r>
          </w:p>
        </w:tc>
      </w:tr>
      <w:tr>
        <w:tblPrEx>
          <w:shd w:val="clear" w:color="auto" w:fill="ced7e7"/>
        </w:tblPrEx>
        <w:trPr>
          <w:trHeight w:val="20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Mustanski et al. 2007</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Young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substance use, IPV, binge drinking, violence, general mental distress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HIV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Experiencing a greater number of syndemic conditions was associated with higher odds of condomless anal sex, multiple sex partners and reported positive HIV status</w:t>
            </w:r>
          </w:p>
        </w:tc>
      </w:tr>
      <w:tr>
        <w:tblPrEx>
          <w:shd w:val="clear" w:color="auto" w:fill="ced7e7"/>
        </w:tblPrEx>
        <w:trPr>
          <w:trHeight w:val="5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Mustanski et al. 2017</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(12 months)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Young MSM, disagregated data for Black &amp; Latino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binge drinking, suicidality, CSA, polysubstance use, AUD, discrimination</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HIV diagnosis, STI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Structural Equation Modeling</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 study found evidence of a predictive ability of syndemic factors on sexual risk behaviors but there were no association with HIV/STI incidence.  Furthermore, Black YMSM had both the highest seroconversion rate in the sample and a lesser burden in syndemic conditons compared to White and Latino YMSM, questioning the usefulness of syndemic theory on Black MSM or the need to take into account other syndemic conditions to explain the high rates of HIV acquisition among Black MSM</w:t>
            </w:r>
          </w:p>
        </w:tc>
      </w:tr>
      <w:tr>
        <w:tblPrEx>
          <w:shd w:val="clear" w:color="auto" w:fill="ced7e7"/>
        </w:tblPrEx>
        <w:trPr>
          <w:trHeight w:val="3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Ng et al. 2020</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Malaysia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disagregated data for MSM living with HIV</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suicidality, CSA, chemsex</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HIV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 this sample of Malaysian MSM, condomless anal sex was associated with depression and chemsex while self-reported HIV status was associated with depression, suicidal risk, chemsex and a history of CSA. Furthermore, self-reported HIV status was associated with the number of syndemic conditions</w:t>
            </w:r>
          </w:p>
        </w:tc>
      </w:tr>
      <w:tr>
        <w:tblPrEx>
          <w:shd w:val="clear" w:color="auto" w:fill="ced7e7"/>
        </w:tblPrEx>
        <w:trPr>
          <w:trHeight w:val="1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Nostlinger et al. 2020</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Belgium</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(18 months)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There was an interaction effet of recreational effect and drug use, potentiating sexual risk behaviors at baseline but not at 9 months or 18 months follow-up</w:t>
            </w:r>
          </w:p>
        </w:tc>
      </w:tr>
      <w:tr>
        <w:tblPrEx>
          <w:shd w:val="clear" w:color="auto" w:fill="ced7e7"/>
        </w:tblPrEx>
        <w:trPr>
          <w:trHeight w:val="6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O'Leary et al. 2014</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Black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CSA, AUD, substance use disorder</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HIV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Experiencing a higher number of syndemic conditions was associated with greater odds of engaging in condomless anal sex and a higher prevalence of self-reported positive HIV status. Optimism and education buffered the relationship between syndemic conditions and self-reported HIV status but other resilience factors (connection to gay community, religiosity, Black pride and income) did not. Furthermore, none of the resilience factors buffered the relationship between syndemic conditions and sexual risk behaviors</w:t>
            </w:r>
          </w:p>
        </w:tc>
      </w:tr>
      <w:tr>
        <w:tblPrEx>
          <w:shd w:val="clear" w:color="auto" w:fill="ced7e7"/>
        </w:tblPrEx>
        <w:trPr>
          <w:trHeight w:val="1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OCleirigh et al. 2018</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substance use, IPV, suicidality, CSA</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HIV diagnosis, healthcare use</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Experiencing syndemic conditions was associated with an increase in medical visits, medical costs and odds of self-reporting a positive HIV status</w:t>
            </w:r>
          </w:p>
        </w:tc>
      </w:tr>
      <w:tr>
        <w:tblPrEx>
          <w:shd w:val="clear" w:color="auto" w:fill="ced7e7"/>
        </w:tblPrEx>
        <w:trPr>
          <w:trHeight w:val="3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Oginni et al. 2019</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Nigeria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IPV, suicidality, alcohol use, tobacco use, childhood abuse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Compared to straight men, MSM had greater odds of having experienced childhood adversity, IPV, depressive symptoms and suicidal thoughts. Furthermore experiencing a greater number of syndemic condition was associated with higher odds of engaging in sexual risk behaviors</w:t>
            </w:r>
          </w:p>
        </w:tc>
      </w:tr>
      <w:tr>
        <w:tblPrEx>
          <w:shd w:val="clear" w:color="auto" w:fill="ced7e7"/>
        </w:tblPrEx>
        <w:trPr>
          <w:trHeight w:val="26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Ogunbajo et al. 2019</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Nigeria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PTSD, AUD, tobacco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Association between PTSD and alcohol dependence as well as between alcohol dependence and hard drug use. The number of syndemic conditions was associated with a greater number of male partners but not with inconsistent condom use</w:t>
            </w:r>
          </w:p>
        </w:tc>
      </w:tr>
      <w:tr>
        <w:tblPrEx>
          <w:shd w:val="clear" w:color="auto" w:fill="ced7e7"/>
        </w:tblPrEx>
        <w:trPr>
          <w:trHeight w:val="36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Pantalone et al. 2018</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MSM living with HIV</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IPV, suicidality, CSA, polysubstance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adherence to antiviral medication, engaging in sexual risk behaviors, healthcare use</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 this sample of MSM living with HIV, the number of syndemic conditions was associated with ART adherence, having one syndemic condition was associated with inpatient medical admissions in the past year. Serodiscordant condomless anal sex was not associated with the syndemic count variable</w:t>
            </w:r>
          </w:p>
        </w:tc>
      </w:tr>
      <w:tr>
        <w:tblPrEx>
          <w:shd w:val="clear" w:color="auto" w:fill="ced7e7"/>
        </w:tblPrEx>
        <w:trPr>
          <w:trHeight w:val="40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Parsons et al. 2012</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sexual compulsivity, CSA, polysubstance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HIV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Sexual compulsivity was significantly associated with depression and IPV in multivariate analysis, as well as with self-reported positive HIV status and serodiscordant condomless anal sex. Furthermore, experiencing a greater number of syndemic conditions was associated with higher odds of engaging in sexual risk behaviors and reporting a positive HIV status</w:t>
            </w:r>
          </w:p>
        </w:tc>
      </w:tr>
      <w:tr>
        <w:tblPrEx>
          <w:shd w:val="clear" w:color="auto" w:fill="ced7e7"/>
        </w:tblPrEx>
        <w:trPr>
          <w:trHeight w:val="4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Parsons et al. 2015</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sexual compulsivity, CSA, polysubstance use, hypersexuality</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HIV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mediation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 this sample of highly sexually active MSM, sexual compulsivity and hypersexuality seemed to act as a syndemic condition associated with an increase in HIV risk rather than as a mediator of syndemic conditions on HIV risk. Furthermore, these findings provide support for a three group conceptualization of hypersexuality and sexual compulsivity (one, both or none)</w:t>
            </w:r>
          </w:p>
        </w:tc>
      </w:tr>
      <w:tr>
        <w:tblPrEx>
          <w:shd w:val="clear" w:color="auto" w:fill="ced7e7"/>
        </w:tblPrEx>
        <w:trPr>
          <w:trHeight w:val="26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Parsons et al. 2017</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sexual compulsivity, CSA, polysubstance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Among a U.S. national sample of MSM, the sum of syndemic conditions was associated with greater likelihood of reporting sexual risk behaviours. Furthermore, MSM living in non-urban areas were more likely to experience sexual compulsivity.</w:t>
            </w:r>
          </w:p>
        </w:tc>
      </w:tr>
      <w:tr>
        <w:tblPrEx>
          <w:shd w:val="clear" w:color="auto" w:fill="ced7e7"/>
        </w:tblPrEx>
        <w:trPr>
          <w:trHeight w:val="26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Perry et al. 2019</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Adolescent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substance use, CSA, AUD, general mental distress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Syndemic conditions emerge early in the lifespan and are associated with early sexual experiences. Internalizing symptoms, problematic alcohol use, CSA and marijuana use were highly prevalent and interrelated.</w:t>
            </w:r>
          </w:p>
        </w:tc>
      </w:tr>
      <w:tr>
        <w:tblPrEx>
          <w:shd w:val="clear" w:color="auto" w:fill="ced7e7"/>
        </w:tblPrEx>
        <w:trPr>
          <w:trHeight w:val="2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Pitpitan et al. 2016</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Mexico</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sexual compulsivity, internalised homophobia, violence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moderation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 number of syndemic conditions was associated with higher odds of engaging in condomless anal sex with a stranger. This effect was more pronounced in MSM who are out to less than 50% of their acquaintances</w:t>
            </w:r>
          </w:p>
        </w:tc>
      </w:tr>
      <w:tr>
        <w:tblPrEx>
          <w:shd w:val="clear" w:color="auto" w:fill="ced7e7"/>
        </w:tblPrEx>
        <w:trPr>
          <w:trHeight w:val="26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Quinn et al. 2020</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(18 months)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Latino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incarceration, unstable housing, unemployment, poor healthcare access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viral load</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Experiencing structural syndemic conditions was associated with more sexual risk behaviors, both from HIV-positive and HIV-negative participants as well as with a detectable viral load among HIV-positive participants</w:t>
            </w:r>
          </w:p>
        </w:tc>
      </w:tr>
      <w:tr>
        <w:tblPrEx>
          <w:shd w:val="clear" w:color="auto" w:fill="ced7e7"/>
        </w:tblPrEx>
        <w:trPr>
          <w:trHeight w:val="36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Reisner et al. 2016</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Transgender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binge drinking, anxiety, CSA, polysubstance use, childhood abuse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STI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moderation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 this sample of transgender MSM, syndemic conditions were associated with higher odds of engaging in condomless vaginal and/or anal sex and this association was fully moderated by social gender affirmation, suggesting similar sexual risk patterns for TMSM who have socially afirmed their gender identity as for cisgender MSM</w:t>
            </w:r>
          </w:p>
        </w:tc>
      </w:tr>
      <w:tr>
        <w:tblPrEx>
          <w:shd w:val="clear" w:color="auto" w:fill="ced7e7"/>
        </w:tblPrEx>
        <w:trPr>
          <w:trHeight w:val="3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Safren et al. 2018</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(6 months)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sexual compulsivity, anxiety, CSA, AUD, substance use disorder</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mediation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 analysis showed an indirect effect of syndemic conditions on condomless sex through lowered condom self-efficacy. However, a full longitudinal model was not supported by the data as changes in condom self-efficacy was not associated with changes in condomless sex</w:t>
            </w:r>
          </w:p>
        </w:tc>
      </w:tr>
      <w:tr>
        <w:tblPrEx>
          <w:shd w:val="clear" w:color="auto" w:fill="ced7e7"/>
        </w:tblPrEx>
        <w:trPr>
          <w:trHeight w:val="20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Santos et al. 2014</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International</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unstable housing, discrimination, poor healthcare access, violence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HIV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Experiencing a higher number of syndemic conditions was associated with higher odds of engaging in condomless anal sex and self-reported positive HIV status</w:t>
            </w:r>
          </w:p>
        </w:tc>
      </w:tr>
      <w:tr>
        <w:tblPrEx>
          <w:shd w:val="clear" w:color="auto" w:fill="ced7e7"/>
        </w:tblPrEx>
        <w:trPr>
          <w:trHeight w:val="40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Scheer et al. 2021</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suicidality, polysubstance use, AUD, HIV</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Latent Class Analysis/Latent Profile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Four classes of syndemic conditions were identified and class membership was associated with HIV risk behaviors. Notably, the MSM concurrently engaging in polysubstance use and living with HIV engaged in more HIV risk behaviors while MSM presenting higher levels of alcohol misuses demonstrated reduced HIV risk behaviors.</w:t>
            </w:r>
          </w:p>
        </w:tc>
      </w:tr>
      <w:tr>
        <w:tblPrEx>
          <w:shd w:val="clear" w:color="auto" w:fill="ced7e7"/>
        </w:tblPrEx>
        <w:trPr>
          <w:trHeight w:val="3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Semple et al. 2017</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Mexico</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PTSD, sexual compulsivity, CSA, AUD, discrimination, sexual risk behaviors, hostility</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having experienced sexual violence</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multivariate linear regression</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There is a high reported frequency of sexual violence among MSM in Tijuana. Furthermore, the authors suggest a model of co-occurring psychosocial factors such as CSA, adult homophobia, depressive symptoms and hostility that increase the odds of sexual violence experiences among MSM</w:t>
            </w:r>
          </w:p>
        </w:tc>
      </w:tr>
      <w:tr>
        <w:tblPrEx>
          <w:shd w:val="clear" w:color="auto" w:fill="ced7e7"/>
        </w:tblPrEx>
        <w:trPr>
          <w:trHeight w:val="3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Shuper et al. 2020</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Canada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AUD</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PrEP-related outcomes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significant product term in regression</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Problematic alcohol use and cocaine use were found to be additively associated with PrEP nonadherence but no synergy were found between these two conditions. Furthermore, depression was not shown to be associated with PrEP nonadherence in this sample</w:t>
            </w:r>
          </w:p>
        </w:tc>
      </w:tr>
      <w:tr>
        <w:tblPrEx>
          <w:shd w:val="clear" w:color="auto" w:fill="ced7e7"/>
        </w:tblPrEx>
        <w:trPr>
          <w:trHeight w:val="16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Stall et al. 2003</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CSA, polysubstance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HIV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 greater number of syndemic conditions was associated with positive HIV status and sexual risk behaviors</w:t>
            </w:r>
          </w:p>
        </w:tc>
      </w:tr>
      <w:tr>
        <w:tblPrEx>
          <w:shd w:val="clear" w:color="auto" w:fill="ced7e7"/>
        </w:tblPrEx>
        <w:trPr>
          <w:trHeight w:val="4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Starks 2014</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sexual compulsivity, CSA, polysubstance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Latent Class Analysis/Latent Profile Analysis, Confirmatory Factor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 this study, constraining factor loadings to be equal, as it is done with summary score of syndemic conditions, significantly reduced model fit. In the other hand, a latent class analysis produced two ordinal categories of low syndemic burden and high syndemic burden, which is consistent with an underlying unidimensional syndemic stress factor</w:t>
            </w:r>
          </w:p>
        </w:tc>
      </w:tr>
      <w:tr>
        <w:tblPrEx>
          <w:shd w:val="clear" w:color="auto" w:fill="ced7e7"/>
        </w:tblPrEx>
        <w:trPr>
          <w:trHeight w:val="2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Starks et al. 2016</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sexual compulsivity, CSA, polysubstance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 sum of syndemic conditions experienced by the partners in a couple was associated with condomless sex during first sexual intercourse and with non-disclosure of HIV status prior to first condomless anal sex</w:t>
            </w:r>
          </w:p>
        </w:tc>
      </w:tr>
      <w:tr>
        <w:tblPrEx>
          <w:shd w:val="clear" w:color="auto" w:fill="ced7e7"/>
        </w:tblPrEx>
        <w:trPr>
          <w:trHeight w:val="38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Storholm et al. 2011</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Young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substance use, alcohol use, tobacco use, sexual risk behaviors, chemsex</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point-biserial correlation</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YMSM who reported smoking cigarettes were more likely to use marijuana, cocaine, inhalant nitrates, ecstasy, methamphetamine, hallucinogens, Adderall/Ritalin without prescription and to use alcohol until intoxication. Furthermore, they were also more likely to ingage in sexual risk behaviors such as use of substance before or during sex</w:t>
            </w:r>
          </w:p>
        </w:tc>
      </w:tr>
      <w:tr>
        <w:tblPrEx>
          <w:shd w:val="clear" w:color="auto" w:fill="ced7e7"/>
        </w:tblPrEx>
        <w:trPr>
          <w:trHeight w:val="3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Sullivan and Eaton 2020</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Black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AUD, exchange sex</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PrEP-related outcomes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MSM with a lower socio-economical status were less likely to be aware of PrEP and experiencing multiple syndemic conditions was associated with reduced odds of using PrEP although, taken independently, these conditions were not associated with PrEP use</w:t>
            </w:r>
          </w:p>
        </w:tc>
      </w:tr>
      <w:tr>
        <w:tblPrEx>
          <w:shd w:val="clear" w:color="auto" w:fill="ced7e7"/>
        </w:tblPrEx>
        <w:trPr>
          <w:trHeight w:val="2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Tan et al. 2016</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Canada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Case series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AUD, substance use disorder</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no interaction studied</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 high burden of mental health problem was found in this sample of MSM PrEP Users. Using self-administered questionnaire was a feasible and useful strategy for screening those conditions</w:t>
            </w:r>
          </w:p>
        </w:tc>
      </w:tr>
      <w:tr>
        <w:tblPrEx>
          <w:shd w:val="clear" w:color="auto" w:fill="ced7e7"/>
        </w:tblPrEx>
        <w:trPr>
          <w:trHeight w:val="3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Tomori et al. 2018</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India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IPV, CSA, AUD</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 STI diagnosis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Relative Excess Risk due to Interaction (RERI)</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There is an additive relationship between the count of syndemic conditions and condomless sex but not with syphilis. As for interaction, RERI were significant only for IPV and depression for condomless anal sex and for alcohol dependence and substance use for syphilis</w:t>
            </w:r>
          </w:p>
        </w:tc>
      </w:tr>
      <w:tr>
        <w:tblPrEx>
          <w:shd w:val="clear" w:color="auto" w:fill="ced7e7"/>
        </w:tblPrEx>
        <w:trPr>
          <w:trHeight w:val="2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Tulloch et al. 2015</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Canada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polysubstance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mediation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 number of syndemic conditions mediated the relationship between childhood physical abuse and sexual risk as well as between verbal victimization and sexual risk</w:t>
            </w:r>
          </w:p>
        </w:tc>
      </w:tr>
      <w:tr>
        <w:tblPrEx>
          <w:shd w:val="clear" w:color="auto" w:fill="ced7e7"/>
        </w:tblPrEx>
        <w:trPr>
          <w:trHeight w:val="3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Turpin et al. 2020a</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Young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IPV, bullying, violence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Latent Class Analysis/Latent Profile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 syndemic of victimization, sexual violence, IPV, substance use and depression  was identified in a latent profile comprising 1/8th of the sample. This profile was strongly associated with substance use at last sexual intercourse and number of partners but not with condom use.</w:t>
            </w:r>
          </w:p>
        </w:tc>
      </w:tr>
      <w:tr>
        <w:tblPrEx>
          <w:shd w:val="clear" w:color="auto" w:fill="ced7e7"/>
        </w:tblPrEx>
        <w:trPr>
          <w:trHeight w:val="4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Turpin et al. 2020b</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(12 months)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Black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IPV, internalised homophobia, discrimination, poor social support, experience of trauma</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substance use</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Latent Transition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Using latent transition analysis, three profiles of high-risk syndemic status with different proportions of syndemic factors and a low risk profile were identified. Moreover, social support strongly moderated the association between these profiles and substance use at 12 months in that BMSM with better social support had more chance to stay in the low risk profile or to transition from high risk to low risk.</w:t>
            </w:r>
          </w:p>
        </w:tc>
      </w:tr>
      <w:tr>
        <w:tblPrEx>
          <w:shd w:val="clear" w:color="auto" w:fill="ced7e7"/>
        </w:tblPrEx>
        <w:trPr>
          <w:trHeight w:val="50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Vanden Berghe et al. 2014</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Belgium</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sexual risk behaviors, chemsex</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moderation analysis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Depressive symptoms and sexual sensation seeking were more present in MSM who engaged in condomless anal sex in the past 6 months while use of alcohol or substance or alcohol just before or during sex was not. However, this study found no evidence that depressive symptoms moderated the effect of risk perception of condomless anal sex on engaging in condomless anal sex.</w:t>
            </w:r>
          </w:p>
        </w:tc>
      </w:tr>
      <w:tr>
        <w:tblPrEx>
          <w:shd w:val="clear" w:color="auto" w:fill="ced7e7"/>
        </w:tblPrEx>
        <w:trPr>
          <w:trHeight w:val="22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Walters et al. 2020</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MSM living with HIV</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polysubstance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exchange sex</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Exchange sex was associated with being a Black MSM, &lt; 30 years,  annual incomes &lt; 20.000$, recent depressive symptoms, polydrug use, stimulant use and having experienced past and present IPV</w:t>
            </w:r>
          </w:p>
        </w:tc>
      </w:tr>
      <w:tr>
        <w:tblPrEx>
          <w:shd w:val="clear" w:color="auto" w:fill="ced7e7"/>
        </w:tblPrEx>
        <w:trPr>
          <w:trHeight w:val="2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Wang et al. 2017</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China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sexual compulsivity, anxiety, loneliness, low self-esteem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 this sample of MSM living in China, a significant proportion of respondent had at least two syndemic conditions which was associated with higher odds of engaging in condomless anal sex</w:t>
            </w:r>
          </w:p>
        </w:tc>
      </w:tr>
      <w:tr>
        <w:tblPrEx>
          <w:shd w:val="clear" w:color="auto" w:fill="ced7e7"/>
        </w:tblPrEx>
        <w:trPr>
          <w:trHeight w:val="2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Wang et al. 2018</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China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sexual compulsivity, anxiety, poor social support, loneliness, involuntary subordination, low self-esteem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Syndemic conditions are additively associated with multiple sex partners</w:t>
            </w:r>
          </w:p>
        </w:tc>
      </w:tr>
      <w:tr>
        <w:tblPrEx>
          <w:shd w:val="clear" w:color="auto" w:fill="ced7e7"/>
        </w:tblPrEx>
        <w:trPr>
          <w:trHeight w:val="16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Wu Elwin 2018</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Black MSM</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substance use, IPV, binge drinking, CSA, sexual risk behaviors</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CSA is an important antecedent in the formation of a syndemic in black MSM in the USA</w:t>
            </w:r>
          </w:p>
        </w:tc>
      </w:tr>
      <w:tr>
        <w:tblPrEx>
          <w:shd w:val="clear" w:color="auto" w:fill="ced7e7"/>
        </w:tblPrEx>
        <w:trPr>
          <w:trHeight w:val="3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Yu et al. 2013</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China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IPV, alcohol use, tobacco use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engaging in sexual risk behaviors</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multivariate linear regression</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High prevalence of smoking was found in this sample of Chinese MSM and the level of smoking was associated with alcohol use, substance use and depressive symptoms. Furthermore, sexual risk taking was positively associated with smoking, alcohol use,  substance use and IPV</w:t>
            </w:r>
          </w:p>
        </w:tc>
      </w:tr>
      <w:tr>
        <w:tblPrEx>
          <w:shd w:val="clear" w:color="auto" w:fill="ced7e7"/>
        </w:tblPrEx>
        <w:trPr>
          <w:trHeight w:val="2414" w:hRule="atLeast"/>
        </w:trPr>
        <w:tc>
          <w:tcPr>
            <w:tcW w:type="dxa" w:w="187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Zepf et al. 2020</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Cross-sectional</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Older MSM living with HIV</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substance use, PTSD, IPV, binge drinking, violence</w:t>
            </w:r>
          </w:p>
        </w:tc>
        <w:tc>
          <w:tcPr>
            <w:tcW w:type="dxa" w:w="187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adherence to antiviral medication</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Experiencing syndemic conditions is associated with decreased medication adherence ; PTSD and stiulant use had the strongest influence on medication adherence in the final model.</w:t>
            </w:r>
          </w:p>
        </w:tc>
      </w:tr>
      <w:tr>
        <w:tblPrEx>
          <w:shd w:val="clear" w:color="auto" w:fill="ced7e7"/>
        </w:tblPrEx>
        <w:trPr>
          <w:trHeight w:val="3029" w:hRule="atLeast"/>
        </w:trPr>
        <w:tc>
          <w:tcPr>
            <w:tcW w:type="dxa" w:w="1872"/>
            <w:tcBorders>
              <w:top w:val="dotted" w:color="bebebe" w:sz="8" w:space="0" w:shadow="0" w:frame="0"/>
              <w:left w:val="nil"/>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Zhang et al. 2019</w:t>
            </w:r>
          </w:p>
        </w:tc>
        <w:tc>
          <w:tcPr>
            <w:tcW w:type="dxa" w:w="1152"/>
            <w:tcBorders>
              <w:top w:val="dotted" w:color="bebebe" w:sz="8" w:space="0" w:shadow="0" w:frame="0"/>
              <w:left w:val="dotted" w:color="bebebe" w:sz="8" w:space="0" w:shadow="0" w:frame="0"/>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880"/>
            <w:tcBorders>
              <w:top w:val="dotted" w:color="bebebe" w:sz="8" w:space="0" w:shadow="0" w:frame="0"/>
              <w:left w:val="dotted" w:color="bebebe" w:sz="8" w:space="0" w:shadow="0" w:frame="0"/>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Longitudinal (12 months)</w:t>
            </w:r>
          </w:p>
        </w:tc>
        <w:tc>
          <w:tcPr>
            <w:tcW w:type="dxa" w:w="1440"/>
            <w:tcBorders>
              <w:top w:val="dotted" w:color="bebebe" w:sz="8" w:space="0" w:shadow="0" w:frame="0"/>
              <w:left w:val="dotted" w:color="bebebe" w:sz="8" w:space="0" w:shadow="0" w:frame="0"/>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Black MSM</w:t>
            </w:r>
          </w:p>
        </w:tc>
        <w:tc>
          <w:tcPr>
            <w:tcW w:type="dxa" w:w="1872"/>
            <w:tcBorders>
              <w:top w:val="dotted" w:color="bebebe" w:sz="8" w:space="0" w:shadow="0" w:frame="0"/>
              <w:left w:val="dotted" w:color="bebebe" w:sz="8" w:space="0" w:shadow="0" w:frame="0"/>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depression, IPV, CSA, AUD, unemployment, substance use disorder</w:t>
            </w:r>
          </w:p>
        </w:tc>
        <w:tc>
          <w:tcPr>
            <w:tcW w:type="dxa" w:w="1872"/>
            <w:tcBorders>
              <w:top w:val="dotted" w:color="bebebe" w:sz="8" w:space="0" w:shadow="0" w:frame="0"/>
              <w:left w:val="dotted" w:color="bebebe" w:sz="8" w:space="0" w:shadow="0" w:frame="0"/>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physical activity</w:t>
            </w:r>
          </w:p>
        </w:tc>
        <w:tc>
          <w:tcPr>
            <w:tcW w:type="dxa" w:w="1440"/>
            <w:tcBorders>
              <w:top w:val="dotted" w:color="bebebe" w:sz="8" w:space="0" w:shadow="0" w:frame="0"/>
              <w:left w:val="dotted" w:color="bebebe" w:sz="8" w:space="0" w:shadow="0" w:frame="0"/>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regression analysis using a summation score, moderation analysis</w:t>
            </w:r>
          </w:p>
        </w:tc>
        <w:tc>
          <w:tcPr>
            <w:tcW w:type="dxa" w:w="2880"/>
            <w:tcBorders>
              <w:top w:val="dotted" w:color="bebebe" w:sz="8" w:space="0" w:shadow="0" w:frame="0"/>
              <w:left w:val="dotted" w:color="bebebe" w:sz="8" w:space="0" w:shadow="0" w:frame="0"/>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Number of syndemic conditions at baseline predicted lower levels of physical activity. No synergistic interaction was found. No evidence of a moderating effect of resilience on the relationship between syndemic conditions and physical activity</w:t>
            </w:r>
          </w:p>
        </w:tc>
      </w:tr>
    </w:tbl>
    <w:p>
      <w:pPr>
        <w:pStyle w:val="Table Caption"/>
        <w:widowControl w:val="0"/>
        <w:jc w:val="center"/>
      </w:pPr>
    </w:p>
    <w:p>
      <w:pPr>
        <w:pStyle w:val="Body"/>
      </w:pPr>
      <w:r>
        <w:rPr>
          <w:rFonts w:ascii="Arial Unicode MS" w:cs="Arial Unicode MS" w:hAnsi="Arial Unicode MS" w:eastAsia="Arial Unicode MS"/>
          <w:b w:val="0"/>
          <w:bCs w:val="0"/>
          <w:i w:val="0"/>
          <w:iCs w:val="0"/>
        </w:rPr>
        <w:br w:type="page"/>
      </w:r>
    </w:p>
    <w:p>
      <w:pPr>
        <w:pStyle w:val="Table Caption"/>
      </w:pPr>
      <w:bookmarkStart w:name="RefTabQual" w:id="339"/>
      <w:r>
        <w:rPr>
          <w:rFonts w:cs="Arial Unicode MS" w:eastAsia="Arial Unicode MS"/>
          <w:rtl w:val="0"/>
          <w:lang w:val="en-US"/>
        </w:rPr>
        <w:t xml:space="preserve">Table </w:t>
      </w:r>
      <w:bookmarkEnd w:id="339"/>
      <w:r>
        <w:rPr>
          <w:rFonts w:cs="Arial Unicode MS" w:eastAsia="Arial Unicode MS"/>
          <w:rtl w:val="0"/>
          <w:lang w:val="en-US"/>
        </w:rPr>
        <w:t xml:space="preserve">: </w:t>
      </w:r>
      <w:bookmarkStart w:name="tabRefTabQual" w:id="340"/>
      <w:r>
        <w:rPr>
          <w:rFonts w:cs="Arial Unicode MS" w:eastAsia="Arial Unicode MS"/>
          <w:rtl w:val="0"/>
          <w:lang w:val="en-US"/>
        </w:rPr>
        <w:t>Reference table of the included qualitative studies</w:t>
      </w:r>
      <w:bookmarkEnd w:id="340"/>
    </w:p>
    <w:tbl>
      <w:tblPr>
        <w:tblW w:w="15408"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36"/>
        <w:gridCol w:w="1440"/>
        <w:gridCol w:w="2160"/>
        <w:gridCol w:w="1152"/>
        <w:gridCol w:w="2880"/>
        <w:gridCol w:w="5040"/>
      </w:tblGrid>
      <w:tr>
        <w:tblPrEx>
          <w:shd w:val="clear" w:color="auto" w:fill="4f81bd"/>
        </w:tblPrEx>
        <w:trPr>
          <w:trHeight w:val="1003" w:hRule="atLeast"/>
          <w:tblHeader/>
        </w:trPr>
        <w:tc>
          <w:tcPr>
            <w:tcW w:type="dxa" w:w="2736"/>
            <w:tcBorders>
              <w:top w:val="single" w:color="45ada8" w:sz="20" w:space="0" w:shadow="0" w:frame="0"/>
              <w:left w:val="single" w:color="45ada8" w:sz="20" w:space="0" w:shadow="0" w:frame="0"/>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References</w:t>
            </w:r>
          </w:p>
        </w:tc>
        <w:tc>
          <w:tcPr>
            <w:tcW w:type="dxa" w:w="144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Location</w:t>
            </w:r>
          </w:p>
        </w:tc>
        <w:tc>
          <w:tcPr>
            <w:tcW w:type="dxa" w:w="216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Analysis method</w:t>
            </w:r>
          </w:p>
        </w:tc>
        <w:tc>
          <w:tcPr>
            <w:tcW w:type="dxa" w:w="1152"/>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Subpopulation</w:t>
            </w:r>
          </w:p>
        </w:tc>
        <w:tc>
          <w:tcPr>
            <w:tcW w:type="dxa" w:w="288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Bio-social interaction</w:t>
            </w:r>
          </w:p>
        </w:tc>
        <w:tc>
          <w:tcPr>
            <w:tcW w:type="dxa" w:w="5040"/>
            <w:tcBorders>
              <w:top w:val="single" w:color="45ada8" w:sz="20" w:space="0" w:shadow="0" w:frame="0"/>
              <w:left w:val="nil"/>
              <w:bottom w:val="single" w:color="45ada8" w:sz="20" w:space="0" w:shadow="0" w:frame="0"/>
              <w:right w:val="single" w:color="45ada8" w:sz="20" w:space="0" w:shadow="0" w:frame="0"/>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Key findings</w:t>
            </w:r>
          </w:p>
        </w:tc>
      </w:tr>
      <w:tr>
        <w:tblPrEx>
          <w:shd w:val="clear" w:color="auto" w:fill="ced7e7"/>
        </w:tblPrEx>
        <w:trPr>
          <w:trHeight w:val="3029" w:hRule="atLeast"/>
        </w:trPr>
        <w:tc>
          <w:tcPr>
            <w:tcW w:type="dxa" w:w="2736"/>
            <w:tcBorders>
              <w:top w:val="single" w:color="45ada8" w:sz="20"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Adam et al. 2017</w:t>
            </w:r>
          </w:p>
        </w:tc>
        <w:tc>
          <w:tcPr>
            <w:tcW w:type="dxa" w:w="1440"/>
            <w:tcBorders>
              <w:top w:val="single" w:color="45ada8" w:sz="20"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Canada</w:t>
            </w:r>
          </w:p>
        </w:tc>
        <w:tc>
          <w:tcPr>
            <w:tcW w:type="dxa" w:w="2160"/>
            <w:tcBorders>
              <w:top w:val="single" w:color="45ada8" w:sz="20"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thematic analysis</w:t>
            </w:r>
          </w:p>
        </w:tc>
        <w:tc>
          <w:tcPr>
            <w:tcW w:type="dxa" w:w="1152"/>
            <w:tcBorders>
              <w:top w:val="single" w:color="45ada8" w:sz="20"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2880"/>
            <w:tcBorders>
              <w:top w:val="single" w:color="45ada8" w:sz="20"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5040"/>
            <w:tcBorders>
              <w:top w:val="single" w:color="45ada8" w:sz="20"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Life story interviews of MSM affected by at least two syndemic conditions revealed one major pathway of syndemic production (childhood adversity leading to depression, substance abuse and risk taking) and two minor modes characterised by migration stress or transition stress from home to college or work. Furthermore, risk practice fell into different subjectivities (active and consistent pursuit of condomless sex, lack of assertiveness to a partner's initiative of CAS and combination of risk reduction strategies)</w:t>
            </w:r>
          </w:p>
        </w:tc>
      </w:tr>
      <w:tr>
        <w:tblPrEx>
          <w:shd w:val="clear" w:color="auto" w:fill="ced7e7"/>
        </w:tblPrEx>
        <w:trPr>
          <w:trHeight w:val="2614" w:hRule="atLeast"/>
        </w:trPr>
        <w:tc>
          <w:tcPr>
            <w:tcW w:type="dxa" w:w="2736"/>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Adam et al. 2018</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Canada</w:t>
            </w:r>
          </w:p>
        </w:tc>
        <w:tc>
          <w:tcPr>
            <w:tcW w:type="dxa" w:w="216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life story interview</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504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Some of the men interviewed in this study found safety from family in school but a more sizeable part encoutered bullying which compounded their distress at home. Furthermore, some found refuges from hostile home and school environment through books, pop culture and internet chat. Finally, during adolescence a subset of men experienced sexual relationships with older men who brought emotional stability and personal growth</w:t>
            </w:r>
          </w:p>
        </w:tc>
      </w:tr>
      <w:tr>
        <w:tblPrEx>
          <w:shd w:val="clear" w:color="auto" w:fill="ced7e7"/>
        </w:tblPrEx>
        <w:trPr>
          <w:trHeight w:val="3014" w:hRule="atLeast"/>
        </w:trPr>
        <w:tc>
          <w:tcPr>
            <w:tcW w:type="dxa" w:w="2736"/>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Bruce et al. 2011</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16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thematic analysis, cross case analysis</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Young MSM living with HIV</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504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 results of this study suggests links between experiences of marginalization in childhood/aolescence and subsequent search for gay peers and migration to larger city and/or gay neighboorhood. This migration exposes YMSM to a range of risk factors such as experimentation with substance and sex. Compared to straight youth, this risk may be heightened due to lack of support. On the other hand, access to gay spaces also offers resilience resources such as a sense of community and peer support.</w:t>
            </w:r>
          </w:p>
        </w:tc>
      </w:tr>
      <w:tr>
        <w:tblPrEx>
          <w:shd w:val="clear" w:color="auto" w:fill="ced7e7"/>
        </w:tblPrEx>
        <w:trPr>
          <w:trHeight w:val="2214" w:hRule="atLeast"/>
        </w:trPr>
        <w:tc>
          <w:tcPr>
            <w:tcW w:type="dxa" w:w="2736"/>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Cassels et al. 2020</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16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thematic analysis</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Latino &amp; Black MSM</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504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Geographic mobility represents a syndemic condition in itself as it was found to magnify many HIV risk factors such as racism, lack of social cohesion or place attachement, barriers to HIV care and high-risk sexual encounters. When, geographic mobility was tied with housing instability, its direct contribution to the syndemic was found to be above and beyond its role in housing insecurity</w:t>
            </w:r>
          </w:p>
        </w:tc>
      </w:tr>
      <w:tr>
        <w:tblPrEx>
          <w:shd w:val="clear" w:color="auto" w:fill="ced7e7"/>
        </w:tblPrEx>
        <w:trPr>
          <w:trHeight w:val="5814" w:hRule="atLeast"/>
        </w:trPr>
        <w:tc>
          <w:tcPr>
            <w:tcW w:type="dxa" w:w="2736"/>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Chakrapani et al. 2019</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India</w:t>
            </w:r>
          </w:p>
        </w:tc>
        <w:tc>
          <w:tcPr>
            <w:tcW w:type="dxa" w:w="216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framework analysis</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Multiple forms of intersecting stigma (i.e. same-sex sexuality, gender non-conformity, sex work and socio-economic stigmas) contribute to the production of syndemic conditions (i.e. depression, suicidality, internalized homonegativity, violence and problematic alcohol use as a coping strategy) which in turn increase HIV risk. Family support and communities of MSM may serve as a resilience resource and counteract the negative effects of stigma and syndemic conditions.</w:t>
            </w:r>
          </w:p>
        </w:tc>
        <w:tc>
          <w:tcPr>
            <w:tcW w:type="dxa" w:w="504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Intersecting stigma related to same-sex attraction, gender non-conformity and sex work contribute to the production of syndemic conditions which may in turn increase sexual risk behaviors. Family and community of MSM may serve as resilience and counteract the effects of stigma and syndemic conditions</w:t>
            </w:r>
          </w:p>
        </w:tc>
      </w:tr>
      <w:tr>
        <w:tblPrEx>
          <w:shd w:val="clear" w:color="auto" w:fill="ced7e7"/>
        </w:tblPrEx>
        <w:trPr>
          <w:trHeight w:val="2814" w:hRule="atLeast"/>
        </w:trPr>
        <w:tc>
          <w:tcPr>
            <w:tcW w:type="dxa" w:w="2736"/>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Lyons et al. 2013</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16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grounded theory</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Young MSM living with HIV</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 marginalization of YMSM within their school, communities of origin and families result in a lack of gay-specific HIV prevention education, role model and productive goal-related activities, all of them being linked to HIV infection.</w:t>
            </w:r>
          </w:p>
        </w:tc>
        <w:tc>
          <w:tcPr>
            <w:tcW w:type="dxa" w:w="504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Alcohol use, substance use, marginalization, family rejection, lack of social support and lack of gay-specific HIV prevention as well as role models contributed to the HIV infection in YMSM.</w:t>
            </w:r>
          </w:p>
        </w:tc>
      </w:tr>
      <w:tr>
        <w:tblPrEx>
          <w:shd w:val="clear" w:color="auto" w:fill="ced7e7"/>
        </w:tblPrEx>
        <w:trPr>
          <w:trHeight w:val="5814" w:hRule="atLeast"/>
        </w:trPr>
        <w:tc>
          <w:tcPr>
            <w:tcW w:type="dxa" w:w="2736"/>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Maionara et al. 2020</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16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thematic analysis</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Young Black MSM</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Economic dependency and fear of violence may maintain YBMSM in dysfunctional relationships plagued by intimate partner violence and substance abuse which increase their odds of incarceration and HIV infection. Their criminal records may then prevent YBMSM from achieving formal employment. Methamphetamine is a way of coping with this structural violence and eventual HIV diagnosis but represents a potential factor in transmitting HIV to others, notably during sex parties.</w:t>
            </w:r>
          </w:p>
        </w:tc>
        <w:tc>
          <w:tcPr>
            <w:tcW w:type="dxa" w:w="504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Methamphetamine use, intimate partner violence and incarceration may form a syndemic in the lives of young black men who have sex with men, increasing their vulnerability of acquiring or transmitting HIV</w:t>
            </w:r>
          </w:p>
        </w:tc>
      </w:tr>
      <w:tr>
        <w:tblPrEx>
          <w:shd w:val="clear" w:color="auto" w:fill="ced7e7"/>
        </w:tblPrEx>
        <w:trPr>
          <w:trHeight w:val="1814" w:hRule="atLeast"/>
        </w:trPr>
        <w:tc>
          <w:tcPr>
            <w:tcW w:type="dxa" w:w="2736"/>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Pollard et al. 2018</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England</w:t>
            </w:r>
          </w:p>
        </w:tc>
        <w:tc>
          <w:tcPr>
            <w:tcW w:type="dxa" w:w="216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framework analysis</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Maladaptive coping strategies to minority stress and the performative resistant space of the gay scene contribute to chemsex use and HIV risks</w:t>
            </w:r>
          </w:p>
        </w:tc>
        <w:tc>
          <w:tcPr>
            <w:tcW w:type="dxa" w:w="504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 experience of chemsex and HIV-risk is entangled in complex narratives in which drug use is related to marginalisation, loneliness and a gay scene that acted both as a space of personal affirmation and resistance and as a barrier to fulfilling psychosocial needs such as meaningful emotional conections.</w:t>
            </w:r>
          </w:p>
        </w:tc>
      </w:tr>
      <w:tr>
        <w:tblPrEx>
          <w:shd w:val="clear" w:color="auto" w:fill="ced7e7"/>
        </w:tblPrEx>
        <w:trPr>
          <w:trHeight w:val="7214" w:hRule="atLeast"/>
        </w:trPr>
        <w:tc>
          <w:tcPr>
            <w:tcW w:type="dxa" w:w="2736"/>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Quinn 2019</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16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thematic content analysis</w:t>
            </w:r>
          </w:p>
        </w:tc>
        <w:tc>
          <w:tcPr>
            <w:tcW w:type="dxa" w:w="1152"/>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Black MSM</w:t>
            </w:r>
          </w:p>
        </w:tc>
        <w:tc>
          <w:tcPr>
            <w:tcW w:type="dxa" w:w="288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 xml:space="preserve">Intersectional structural violence (e.g. racial neighborhood segregation, poverty, unemployment, violence, unstable housing, incarceration and poor healthcare access) leads to expectations surrounding masculinity which conflicts with the sexual orientation of BMSM and results in internalized homophobia. Internalized homophobia, in turn, produce poor mental health, suicidal ideation as well as substance abuse and sexual risk taking as a coping mechanism. Furthermore, the use of PrEP, perceived as a </w:t>
            </w:r>
            <w:r>
              <w:rPr>
                <w:rFonts w:ascii="Arial" w:hAnsi="Arial" w:hint="default"/>
                <w:sz w:val="18"/>
                <w:szCs w:val="18"/>
                <w:shd w:val="nil" w:color="auto" w:fill="auto"/>
                <w:rtl w:val="0"/>
                <w:lang w:val="en-US"/>
              </w:rPr>
              <w:t>“</w:t>
            </w:r>
            <w:r>
              <w:rPr>
                <w:rFonts w:ascii="Arial" w:hAnsi="Arial"/>
                <w:sz w:val="18"/>
                <w:szCs w:val="18"/>
                <w:shd w:val="nil" w:color="auto" w:fill="auto"/>
                <w:rtl w:val="0"/>
                <w:lang w:val="en-US"/>
              </w:rPr>
              <w:t>gay pill</w:t>
            </w:r>
            <w:r>
              <w:rPr>
                <w:rFonts w:ascii="Arial" w:hAnsi="Arial" w:hint="default"/>
                <w:sz w:val="18"/>
                <w:szCs w:val="18"/>
                <w:shd w:val="nil" w:color="auto" w:fill="auto"/>
                <w:rtl w:val="0"/>
                <w:lang w:val="en-US"/>
              </w:rPr>
              <w:t xml:space="preserve">” </w:t>
            </w:r>
            <w:r>
              <w:rPr>
                <w:rFonts w:ascii="Arial" w:hAnsi="Arial"/>
                <w:sz w:val="18"/>
                <w:szCs w:val="18"/>
                <w:shd w:val="nil" w:color="auto" w:fill="auto"/>
                <w:rtl w:val="0"/>
                <w:lang w:val="en-US"/>
              </w:rPr>
              <w:t>is less often considered. This all leads to an increase in HIV infection.</w:t>
            </w:r>
          </w:p>
        </w:tc>
        <w:tc>
          <w:tcPr>
            <w:tcW w:type="dxa" w:w="504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Intersectionality provides the context needed to understand syndemics among BMSM, which differs from syndemics among white MSM due to intersecting stigma and harmful social conditions unique to BMSM. These structural inequities, notably racial neighborhood segregation, shape the expectations surrounding masculinity, which result in societal and internalized homophobia, producing distress, depression, suicidal ideation, substance use and HIV risk behavior.</w:t>
            </w:r>
          </w:p>
        </w:tc>
      </w:tr>
      <w:tr>
        <w:tblPrEx>
          <w:shd w:val="clear" w:color="auto" w:fill="ced7e7"/>
        </w:tblPrEx>
        <w:trPr>
          <w:trHeight w:val="1829" w:hRule="atLeast"/>
        </w:trPr>
        <w:tc>
          <w:tcPr>
            <w:tcW w:type="dxa" w:w="2736"/>
            <w:tcBorders>
              <w:top w:val="dotted" w:color="bebebe" w:sz="8" w:space="0" w:shadow="0" w:frame="0"/>
              <w:left w:val="nil"/>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Reed et al. 2016</w:t>
            </w:r>
          </w:p>
        </w:tc>
        <w:tc>
          <w:tcPr>
            <w:tcW w:type="dxa" w:w="1440"/>
            <w:tcBorders>
              <w:top w:val="dotted" w:color="bebebe" w:sz="8" w:space="0" w:shadow="0" w:frame="0"/>
              <w:left w:val="dotted" w:color="bebebe" w:sz="8" w:space="0" w:shadow="0" w:frame="0"/>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USA</w:t>
            </w:r>
          </w:p>
        </w:tc>
        <w:tc>
          <w:tcPr>
            <w:tcW w:type="dxa" w:w="2160"/>
            <w:tcBorders>
              <w:top w:val="dotted" w:color="bebebe" w:sz="8" w:space="0" w:shadow="0" w:frame="0"/>
              <w:left w:val="dotted" w:color="bebebe" w:sz="8" w:space="0" w:shadow="0" w:frame="0"/>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analytic induction</w:t>
            </w:r>
          </w:p>
        </w:tc>
        <w:tc>
          <w:tcPr>
            <w:tcW w:type="dxa" w:w="1152"/>
            <w:tcBorders>
              <w:top w:val="dotted" w:color="bebebe" w:sz="8" w:space="0" w:shadow="0" w:frame="0"/>
              <w:left w:val="dotted" w:color="bebebe" w:sz="8" w:space="0" w:shadow="0" w:frame="0"/>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Young Black MSM</w:t>
            </w:r>
          </w:p>
        </w:tc>
        <w:tc>
          <w:tcPr>
            <w:tcW w:type="dxa" w:w="2880"/>
            <w:tcBorders>
              <w:top w:val="dotted" w:color="bebebe" w:sz="8" w:space="0" w:shadow="0" w:frame="0"/>
              <w:left w:val="dotted" w:color="bebebe" w:sz="8" w:space="0" w:shadow="0" w:frame="0"/>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5040"/>
            <w:tcBorders>
              <w:top w:val="dotted" w:color="bebebe" w:sz="8" w:space="0" w:shadow="0" w:frame="0"/>
              <w:left w:val="dotted" w:color="bebebe" w:sz="8" w:space="0" w:shadow="0" w:frame="0"/>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Young Black MSM experimenting syndemic conditions have more conflicted identities, notably between their racial and sexual identities, and are disconnected both from their family and the gay community. Sense of community may thus be an important mediator between adversity and syndemics</w:t>
            </w:r>
          </w:p>
        </w:tc>
      </w:tr>
    </w:tbl>
    <w:p>
      <w:pPr>
        <w:pStyle w:val="Table Caption"/>
        <w:widowControl w:val="0"/>
        <w:jc w:val="center"/>
      </w:pPr>
    </w:p>
    <w:p>
      <w:pPr>
        <w:pStyle w:val="Body"/>
      </w:pPr>
      <w:r>
        <w:rPr>
          <w:rFonts w:ascii="Arial Unicode MS" w:cs="Arial Unicode MS" w:hAnsi="Arial Unicode MS" w:eastAsia="Arial Unicode MS"/>
          <w:b w:val="0"/>
          <w:bCs w:val="0"/>
          <w:i w:val="0"/>
          <w:iCs w:val="0"/>
        </w:rPr>
        <w:br w:type="page"/>
      </w:r>
    </w:p>
    <w:p>
      <w:pPr>
        <w:pStyle w:val="Table Caption"/>
      </w:pPr>
      <w:bookmarkStart w:name="RefTabRev" w:id="341"/>
      <w:r>
        <w:rPr>
          <w:rFonts w:cs="Arial Unicode MS" w:eastAsia="Arial Unicode MS"/>
          <w:rtl w:val="0"/>
          <w:lang w:val="en-US"/>
        </w:rPr>
        <w:t xml:space="preserve">Table </w:t>
      </w:r>
      <w:bookmarkEnd w:id="341"/>
      <w:r>
        <w:rPr>
          <w:rFonts w:cs="Arial Unicode MS" w:eastAsia="Arial Unicode MS"/>
          <w:rtl w:val="0"/>
          <w:lang w:val="en-US"/>
        </w:rPr>
        <w:t xml:space="preserve">: </w:t>
      </w:r>
      <w:bookmarkStart w:name="tabRefTabRev" w:id="342"/>
      <w:r>
        <w:rPr>
          <w:rFonts w:cs="Arial Unicode MS" w:eastAsia="Arial Unicode MS"/>
          <w:rtl w:val="0"/>
          <w:lang w:val="en-US"/>
        </w:rPr>
        <w:t>Reference table of the included reviews</w:t>
      </w:r>
      <w:bookmarkEnd w:id="342"/>
    </w:p>
    <w:tbl>
      <w:tblPr>
        <w:tblW w:w="15407"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736"/>
        <w:gridCol w:w="1440"/>
        <w:gridCol w:w="5040"/>
        <w:gridCol w:w="1151"/>
        <w:gridCol w:w="5040"/>
      </w:tblGrid>
      <w:tr>
        <w:tblPrEx>
          <w:shd w:val="clear" w:color="auto" w:fill="4f81bd"/>
        </w:tblPrEx>
        <w:trPr>
          <w:trHeight w:val="2203" w:hRule="atLeast"/>
          <w:tblHeader/>
        </w:trPr>
        <w:tc>
          <w:tcPr>
            <w:tcW w:type="dxa" w:w="2736"/>
            <w:tcBorders>
              <w:top w:val="single" w:color="45ada8" w:sz="20" w:space="0" w:shadow="0" w:frame="0"/>
              <w:left w:val="single" w:color="45ada8" w:sz="20" w:space="0" w:shadow="0" w:frame="0"/>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References</w:t>
            </w:r>
          </w:p>
        </w:tc>
        <w:tc>
          <w:tcPr>
            <w:tcW w:type="dxa" w:w="144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Design</w:t>
            </w:r>
          </w:p>
        </w:tc>
        <w:tc>
          <w:tcPr>
            <w:tcW w:type="dxa" w:w="504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Purpose of the review</w:t>
            </w:r>
          </w:p>
        </w:tc>
        <w:tc>
          <w:tcPr>
            <w:tcW w:type="dxa" w:w="1151"/>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Number of included studies</w:t>
            </w:r>
          </w:p>
        </w:tc>
        <w:tc>
          <w:tcPr>
            <w:tcW w:type="dxa" w:w="5040"/>
            <w:tcBorders>
              <w:top w:val="single" w:color="45ada8" w:sz="20" w:space="0" w:shadow="0" w:frame="0"/>
              <w:left w:val="nil"/>
              <w:bottom w:val="single" w:color="45ada8" w:sz="20" w:space="0" w:shadow="0" w:frame="0"/>
              <w:right w:val="single" w:color="45ada8" w:sz="20" w:space="0" w:shadow="0" w:frame="0"/>
            </w:tcBorders>
            <w:shd w:val="clear" w:color="auto" w:fill="45ada8"/>
            <w:tcMar>
              <w:top w:type="dxa" w:w="80"/>
              <w:left w:type="dxa" w:w="180"/>
              <w:bottom w:type="dxa" w:w="80"/>
              <w:right w:type="dxa" w:w="180"/>
            </w:tcMar>
            <w:vAlign w:val="center"/>
          </w:tcPr>
          <w:p>
            <w:pPr>
              <w:pStyle w:val="Body"/>
              <w:spacing w:before="100" w:after="100"/>
              <w:ind w:left="100" w:right="100" w:firstLine="0"/>
              <w:jc w:val="center"/>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Key findings</w:t>
            </w:r>
          </w:p>
        </w:tc>
      </w:tr>
      <w:tr>
        <w:tblPrEx>
          <w:shd w:val="clear" w:color="auto" w:fill="ced7e7"/>
        </w:tblPrEx>
        <w:trPr>
          <w:trHeight w:val="1829" w:hRule="atLeast"/>
        </w:trPr>
        <w:tc>
          <w:tcPr>
            <w:tcW w:type="dxa" w:w="2736"/>
            <w:tcBorders>
              <w:top w:val="single" w:color="45ada8" w:sz="20"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Lassiter et al. 2016</w:t>
            </w:r>
          </w:p>
        </w:tc>
        <w:tc>
          <w:tcPr>
            <w:tcW w:type="dxa" w:w="1440"/>
            <w:tcBorders>
              <w:top w:val="single" w:color="45ada8" w:sz="20"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Systematic review</w:t>
            </w:r>
          </w:p>
        </w:tc>
        <w:tc>
          <w:tcPr>
            <w:tcW w:type="dxa" w:w="5040"/>
            <w:tcBorders>
              <w:top w:val="single" w:color="45ada8" w:sz="20"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Examining the effects of spirituality and religion on MSM's health and proposing a framework for integrating these factors into HIV research with MSM</w:t>
            </w:r>
          </w:p>
        </w:tc>
        <w:tc>
          <w:tcPr>
            <w:tcW w:type="dxa" w:w="1151"/>
            <w:tcBorders>
              <w:top w:val="single" w:color="45ada8" w:sz="20"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18"/>
                <w:szCs w:val="18"/>
                <w:shd w:val="nil" w:color="auto" w:fill="auto"/>
                <w:rtl w:val="0"/>
                <w:lang w:val="en-US"/>
              </w:rPr>
              <w:t>9</w:t>
            </w:r>
          </w:p>
        </w:tc>
        <w:tc>
          <w:tcPr>
            <w:tcW w:type="dxa" w:w="5040"/>
            <w:tcBorders>
              <w:top w:val="single" w:color="45ada8" w:sz="20"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Religion and spirituality have mixed effect on syndemic conditions of MSM but may be more beneficial for the health of MSM of color than for white MSM. All in all, religion and spirituality was completey absent from syndemic quantitative research and very sparse in syndemic conditions research focused on MSM</w:t>
            </w:r>
          </w:p>
        </w:tc>
      </w:tr>
      <w:tr>
        <w:tblPrEx>
          <w:shd w:val="clear" w:color="auto" w:fill="ced7e7"/>
        </w:tblPrEx>
        <w:trPr>
          <w:trHeight w:val="2014" w:hRule="atLeast"/>
        </w:trPr>
        <w:tc>
          <w:tcPr>
            <w:tcW w:type="dxa" w:w="2736"/>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Lewis and Wilson 2017</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Systematic review</w:t>
            </w:r>
          </w:p>
        </w:tc>
        <w:tc>
          <w:tcPr>
            <w:tcW w:type="dxa" w:w="50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Examine the HIV prevalence and associated risk behaviours among migrant and ethnic minority MSM in North America and Europe</w:t>
            </w:r>
          </w:p>
        </w:tc>
        <w:tc>
          <w:tcPr>
            <w:tcW w:type="dxa" w:w="1151"/>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18"/>
                <w:szCs w:val="18"/>
                <w:shd w:val="nil" w:color="auto" w:fill="auto"/>
                <w:rtl w:val="0"/>
                <w:lang w:val="en-US"/>
              </w:rPr>
              <w:t>24</w:t>
            </w:r>
          </w:p>
        </w:tc>
        <w:tc>
          <w:tcPr>
            <w:tcW w:type="dxa" w:w="504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Ethnic minority MSM are faced with high rates of HIV prevalence and associated risk factors such as substance use and condomless anal sex. Furthermore, the high prevalence of these factors in samples comprised mostly or entirely of immigrant MSM gives credit to the hypothesis that transational migration is part of a syndemic.</w:t>
            </w:r>
          </w:p>
        </w:tc>
      </w:tr>
      <w:tr>
        <w:tblPrEx>
          <w:shd w:val="clear" w:color="auto" w:fill="ced7e7"/>
        </w:tblPrEx>
        <w:trPr>
          <w:trHeight w:val="2014" w:hRule="atLeast"/>
        </w:trPr>
        <w:tc>
          <w:tcPr>
            <w:tcW w:type="dxa" w:w="2736"/>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Pantalone et al. 2020</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Systematic review and meta-analysis</w:t>
            </w:r>
          </w:p>
        </w:tc>
        <w:tc>
          <w:tcPr>
            <w:tcW w:type="dxa" w:w="50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To have a better understanding of the state of interventions co-targeting interrelated syndemic conditions and HIV-related health behaviors of sexual minority men</w:t>
            </w:r>
          </w:p>
        </w:tc>
        <w:tc>
          <w:tcPr>
            <w:tcW w:type="dxa" w:w="1151"/>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18"/>
                <w:szCs w:val="18"/>
                <w:shd w:val="nil" w:color="auto" w:fill="auto"/>
                <w:rtl w:val="0"/>
                <w:lang w:val="en-US"/>
              </w:rPr>
              <w:t>43</w:t>
            </w:r>
          </w:p>
        </w:tc>
        <w:tc>
          <w:tcPr>
            <w:tcW w:type="dxa" w:w="504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The meta-analysis showed a small significant positive effect of combined behavioral interventions to improve syndemic conditions (mental health, drug and alcohol use ; d=0.20) and sexual risk behaviors (d=0.16) with significant heterogeneity. More sessions (9 or more) and individual rather than group interventions showed grater efficacy.</w:t>
            </w:r>
          </w:p>
        </w:tc>
      </w:tr>
      <w:tr>
        <w:tblPrEx>
          <w:shd w:val="clear" w:color="auto" w:fill="ced7e7"/>
        </w:tblPrEx>
        <w:trPr>
          <w:trHeight w:val="1614" w:hRule="atLeast"/>
        </w:trPr>
        <w:tc>
          <w:tcPr>
            <w:tcW w:type="dxa" w:w="2736"/>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Rooney et al. 2018</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Meta-analysis</w:t>
            </w:r>
          </w:p>
        </w:tc>
        <w:tc>
          <w:tcPr>
            <w:tcW w:type="dxa" w:w="50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(1) Determine which syndemic conditions are significantly associated with sexual compulsivity among MSM ; (2) calculate the mean effect size of these conditions with sexual compulsivity; (3) determine if this effect varies as a function of the type of syndemic condition</w:t>
            </w:r>
          </w:p>
        </w:tc>
        <w:tc>
          <w:tcPr>
            <w:tcW w:type="dxa" w:w="1151"/>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18"/>
                <w:szCs w:val="18"/>
                <w:shd w:val="nil" w:color="auto" w:fill="auto"/>
                <w:rtl w:val="0"/>
                <w:lang w:val="en-US"/>
              </w:rPr>
              <w:t>36</w:t>
            </w:r>
          </w:p>
        </w:tc>
        <w:tc>
          <w:tcPr>
            <w:tcW w:type="dxa" w:w="504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Sexual compulsivity was significantly associated with 7 syndemic indicators (anxiety, depression, childhood sexual abuse, alcohol use, substance use, interpartner violence and sexual risk. The two strongest associations were with depression and anxiety</w:t>
            </w:r>
          </w:p>
        </w:tc>
      </w:tr>
      <w:tr>
        <w:tblPrEx>
          <w:shd w:val="clear" w:color="auto" w:fill="ced7e7"/>
        </w:tblPrEx>
        <w:trPr>
          <w:trHeight w:val="1029" w:hRule="atLeast"/>
        </w:trPr>
        <w:tc>
          <w:tcPr>
            <w:tcW w:type="dxa" w:w="2736"/>
            <w:tcBorders>
              <w:top w:val="dotted" w:color="bebebe" w:sz="8" w:space="0" w:shadow="0" w:frame="0"/>
              <w:left w:val="nil"/>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sz w:val="18"/>
                <w:szCs w:val="18"/>
                <w:shd w:val="nil" w:color="auto" w:fill="auto"/>
                <w:rtl w:val="0"/>
                <w:lang w:val="en-US"/>
              </w:rPr>
              <w:t>Woodward et al. 2016</w:t>
            </w:r>
          </w:p>
        </w:tc>
        <w:tc>
          <w:tcPr>
            <w:tcW w:type="dxa" w:w="1440"/>
            <w:tcBorders>
              <w:top w:val="dotted" w:color="bebebe" w:sz="8" w:space="0" w:shadow="0" w:frame="0"/>
              <w:left w:val="dotted" w:color="bebebe" w:sz="8" w:space="0" w:shadow="0" w:frame="0"/>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Systematic review</w:t>
            </w:r>
          </w:p>
        </w:tc>
        <w:tc>
          <w:tcPr>
            <w:tcW w:type="dxa" w:w="5040"/>
            <w:tcBorders>
              <w:top w:val="dotted" w:color="bebebe" w:sz="8" w:space="0" w:shadow="0" w:frame="0"/>
              <w:left w:val="dotted" w:color="bebebe" w:sz="8" w:space="0" w:shadow="0" w:frame="0"/>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Identify a set of resilience ressources among MSM burdened with minority stress and psychosocial conditions which may improve HIV prevention</w:t>
            </w:r>
          </w:p>
        </w:tc>
        <w:tc>
          <w:tcPr>
            <w:tcW w:type="dxa" w:w="1151"/>
            <w:tcBorders>
              <w:top w:val="dotted" w:color="bebebe" w:sz="8" w:space="0" w:shadow="0" w:frame="0"/>
              <w:left w:val="dotted" w:color="bebebe" w:sz="8" w:space="0" w:shadow="0" w:frame="0"/>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18"/>
                <w:szCs w:val="18"/>
                <w:shd w:val="nil" w:color="auto" w:fill="auto"/>
                <w:rtl w:val="0"/>
                <w:lang w:val="en-US"/>
              </w:rPr>
              <w:t>20</w:t>
            </w:r>
          </w:p>
        </w:tc>
        <w:tc>
          <w:tcPr>
            <w:tcW w:type="dxa" w:w="5040"/>
            <w:tcBorders>
              <w:top w:val="dotted" w:color="bebebe" w:sz="8" w:space="0" w:shadow="0" w:frame="0"/>
              <w:left w:val="dotted" w:color="bebebe" w:sz="8" w:space="0" w:shadow="0" w:frame="0"/>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18"/>
                <w:szCs w:val="18"/>
                <w:shd w:val="nil" w:color="auto" w:fill="auto"/>
                <w:rtl w:val="0"/>
                <w:lang w:val="en-US"/>
              </w:rPr>
              <w:t>31 resilience ressources were identified, with the most frequently cited being social support and incomes. Most of these resources were associated with a lower HIV risk.</w:t>
            </w:r>
          </w:p>
        </w:tc>
      </w:tr>
    </w:tbl>
    <w:p>
      <w:pPr>
        <w:pStyle w:val="Table Caption"/>
        <w:widowControl w:val="0"/>
        <w:jc w:val="center"/>
      </w:pPr>
    </w:p>
    <w:p>
      <w:pPr>
        <w:pStyle w:val="Body"/>
        <w:sectPr>
          <w:headerReference w:type="default" r:id="rId11"/>
          <w:type w:val="oddPage"/>
          <w:pgSz w:w="11960" w:h="16840" w:orient="portrait"/>
          <w:pgMar w:top="576" w:right="576" w:bottom="576" w:left="576" w:header="576" w:footer="576"/>
          <w:bidi w:val="0"/>
        </w:sectPr>
      </w:pPr>
      <w:r/>
    </w:p>
    <w:p>
      <w:pPr>
        <w:pStyle w:val="heading 4"/>
      </w:pPr>
      <w:bookmarkStart w:name="Xb4043eff20f7905a9cd7c204153c9403125ddb4" w:id="343"/>
      <w:r>
        <w:rPr>
          <w:rFonts w:cs="Arial Unicode MS" w:eastAsia="Arial Unicode MS"/>
          <w:rtl w:val="0"/>
          <w:lang w:val="en-US"/>
        </w:rPr>
        <w:t>List of references included in the review</w:t>
      </w:r>
    </w:p>
    <w:p>
      <w:pPr>
        <w:pStyle w:val="First Paragraph"/>
      </w:pPr>
      <w:r>
        <w:rPr>
          <w:rtl w:val="0"/>
          <w:lang w:val="en-US"/>
        </w:rPr>
        <w:t>Achterbergh, R.C.A., van Rooijen, M.S., van den Brink, W., Boyd, A., e Vries, H.J.C., 2021. Enhancing help-seeking behaviour among men who have sex with men at risk for sexually transmitted infections: the syn.bas.in randomised controlled trial. Sex Transm Infect 97, 11</w:t>
      </w:r>
      <w:r>
        <w:rPr>
          <w:rtl w:val="0"/>
          <w:lang w:val="en-US"/>
        </w:rPr>
        <w:t>–</w:t>
      </w:r>
      <w:r>
        <w:rPr>
          <w:rtl w:val="0"/>
          <w:lang w:val="en-US"/>
        </w:rPr>
        <w:t xml:space="preserve">17. </w:t>
      </w:r>
      <w:r>
        <w:rPr>
          <w:rStyle w:val="Hyperlink.0"/>
        </w:rPr>
        <w:fldChar w:fldCharType="begin" w:fldLock="0"/>
      </w:r>
      <w:r>
        <w:rPr>
          <w:rStyle w:val="Hyperlink.0"/>
        </w:rPr>
        <w:instrText xml:space="preserve"> HYPERLINK "https://doi.org/10.1136/sextrans-2020-054438"</w:instrText>
      </w:r>
      <w:r>
        <w:rPr>
          <w:rStyle w:val="Hyperlink.0"/>
        </w:rPr>
        <w:fldChar w:fldCharType="separate" w:fldLock="0"/>
      </w:r>
      <w:r>
        <w:rPr>
          <w:rStyle w:val="Hyperlink.0"/>
          <w:rtl w:val="0"/>
        </w:rPr>
        <w:t>https://doi.org/10.1136/sextrans-2020-054438</w:t>
      </w:r>
      <w:r>
        <w:rPr/>
        <w:fldChar w:fldCharType="end" w:fldLock="0"/>
      </w:r>
    </w:p>
    <w:p>
      <w:pPr>
        <w:pStyle w:val="Body Text"/>
      </w:pPr>
      <w:r>
        <w:rPr>
          <w:rtl w:val="0"/>
          <w:lang w:val="en-US"/>
        </w:rPr>
        <w:t xml:space="preserve">Adam, B.D., Hart, T.A., Mohr, J., Coleman, T., Vernon, J., 2018. Resilience pathways, childhood escape routes, and mentors reported by gay and bisexual men affected by syndemic conditions. Sexualities 22, 642. </w:t>
      </w:r>
      <w:r>
        <w:rPr>
          <w:rStyle w:val="Hyperlink.0"/>
        </w:rPr>
        <w:fldChar w:fldCharType="begin" w:fldLock="0"/>
      </w:r>
      <w:r>
        <w:rPr>
          <w:rStyle w:val="Hyperlink.0"/>
        </w:rPr>
        <w:instrText xml:space="preserve"> HYPERLINK "https://doi.org/10.1177/1363460718758663"</w:instrText>
      </w:r>
      <w:r>
        <w:rPr>
          <w:rStyle w:val="Hyperlink.0"/>
        </w:rPr>
        <w:fldChar w:fldCharType="separate" w:fldLock="0"/>
      </w:r>
      <w:r>
        <w:rPr>
          <w:rStyle w:val="Hyperlink.0"/>
          <w:rtl w:val="0"/>
        </w:rPr>
        <w:t>https://doi.org/10.1177/1363460718758663</w:t>
      </w:r>
      <w:r>
        <w:rPr/>
        <w:fldChar w:fldCharType="end" w:fldLock="0"/>
      </w:r>
    </w:p>
    <w:p>
      <w:pPr>
        <w:pStyle w:val="Body Text"/>
      </w:pPr>
      <w:r>
        <w:rPr>
          <w:rtl w:val="0"/>
          <w:lang w:val="en-US"/>
        </w:rPr>
        <w:t>Adam, B.D., Hart, T.A., Mohr, J., Coleman, T., Vernon, J., 2017. HIV-related syndemic pathways and risk subjectivities among gay and bisexual men: a qualitative investigation. Cult Health Sex 19, 1254</w:t>
      </w:r>
      <w:r>
        <w:rPr>
          <w:rtl w:val="0"/>
          <w:lang w:val="en-US"/>
        </w:rPr>
        <w:t>–</w:t>
      </w:r>
      <w:r>
        <w:rPr>
          <w:rtl w:val="0"/>
          <w:lang w:val="en-US"/>
        </w:rPr>
        <w:t xml:space="preserve">1267. </w:t>
      </w:r>
      <w:r>
        <w:rPr>
          <w:rStyle w:val="Hyperlink.0"/>
        </w:rPr>
        <w:fldChar w:fldCharType="begin" w:fldLock="0"/>
      </w:r>
      <w:r>
        <w:rPr>
          <w:rStyle w:val="Hyperlink.0"/>
        </w:rPr>
        <w:instrText xml:space="preserve"> HYPERLINK "https://doi.org/10.1080/13691058.2017.1309461"</w:instrText>
      </w:r>
      <w:r>
        <w:rPr>
          <w:rStyle w:val="Hyperlink.0"/>
        </w:rPr>
        <w:fldChar w:fldCharType="separate" w:fldLock="0"/>
      </w:r>
      <w:r>
        <w:rPr>
          <w:rStyle w:val="Hyperlink.0"/>
          <w:rtl w:val="0"/>
        </w:rPr>
        <w:t>https://doi.org/10.1080/13691058.2017.1309461</w:t>
      </w:r>
      <w:r>
        <w:rPr/>
        <w:fldChar w:fldCharType="end" w:fldLock="0"/>
      </w:r>
    </w:p>
    <w:p>
      <w:pPr>
        <w:pStyle w:val="Body Text"/>
      </w:pPr>
      <w:r>
        <w:rPr>
          <w:rtl w:val="0"/>
          <w:lang w:val="en-US"/>
        </w:rPr>
        <w:t>Batchelder, A.W., Choi, K., Dale, S.K., Pierre-Louis, C., Sweek, E.W., Ironson, G., Safren, S.A., O</w:t>
      </w:r>
      <w:r>
        <w:rPr>
          <w:rtl w:val="0"/>
          <w:lang w:val="en-US"/>
        </w:rPr>
        <w:t>’</w:t>
      </w:r>
      <w:r>
        <w:rPr>
          <w:rtl w:val="0"/>
          <w:lang w:val="en-US"/>
        </w:rPr>
        <w:t>Cleirigh, C., 2019. Effects of syndemic psychiatric diagnoses on health indicators in men who have sex with men. Health Psychology 38, 509</w:t>
      </w:r>
      <w:r>
        <w:rPr>
          <w:rtl w:val="0"/>
          <w:lang w:val="en-US"/>
        </w:rPr>
        <w:t>–</w:t>
      </w:r>
      <w:r>
        <w:rPr>
          <w:rtl w:val="0"/>
          <w:lang w:val="en-US"/>
        </w:rPr>
        <w:t xml:space="preserve">517. </w:t>
      </w:r>
      <w:r>
        <w:rPr>
          <w:rStyle w:val="Hyperlink.0"/>
        </w:rPr>
        <w:fldChar w:fldCharType="begin" w:fldLock="0"/>
      </w:r>
      <w:r>
        <w:rPr>
          <w:rStyle w:val="Hyperlink.0"/>
        </w:rPr>
        <w:instrText xml:space="preserve"> HYPERLINK "https://doi.org/10.1037/hea0000724"</w:instrText>
      </w:r>
      <w:r>
        <w:rPr>
          <w:rStyle w:val="Hyperlink.0"/>
        </w:rPr>
        <w:fldChar w:fldCharType="separate" w:fldLock="0"/>
      </w:r>
      <w:r>
        <w:rPr>
          <w:rStyle w:val="Hyperlink.0"/>
          <w:rtl w:val="0"/>
        </w:rPr>
        <w:t>https://doi.org/10.1037/hea0000724</w:t>
      </w:r>
      <w:r>
        <w:rPr/>
        <w:fldChar w:fldCharType="end" w:fldLock="0"/>
      </w:r>
    </w:p>
    <w:p>
      <w:pPr>
        <w:pStyle w:val="Body Text"/>
      </w:pPr>
      <w:r>
        <w:rPr>
          <w:rtl w:val="0"/>
          <w:lang w:val="en-US"/>
        </w:rPr>
        <w:t>Beymer, M.R., Weiss, R.E., Halkitis, P.N., Kapadia, F., Ompad, D.C., Bourque, L., Bolan, R.K., 2016. Disparities Within the Disparity-Determining HIV Risk Factors Among Latino Gay and Bisexual Men Attending a Community-Based Clinic in Los Angeles, CA. J Acquir Immune Defic Syndr 73, 237</w:t>
      </w:r>
      <w:r>
        <w:rPr>
          <w:rtl w:val="0"/>
          <w:lang w:val="en-US"/>
        </w:rPr>
        <w:t>–</w:t>
      </w:r>
      <w:r>
        <w:rPr>
          <w:rtl w:val="0"/>
          <w:lang w:val="en-US"/>
        </w:rPr>
        <w:t xml:space="preserve">244. </w:t>
      </w:r>
      <w:r>
        <w:rPr>
          <w:rStyle w:val="Hyperlink.0"/>
        </w:rPr>
        <w:fldChar w:fldCharType="begin" w:fldLock="0"/>
      </w:r>
      <w:r>
        <w:rPr>
          <w:rStyle w:val="Hyperlink.0"/>
        </w:rPr>
        <w:instrText xml:space="preserve"> HYPERLINK "https://doi.org/10.1097/QAI.0000000000001072"</w:instrText>
      </w:r>
      <w:r>
        <w:rPr>
          <w:rStyle w:val="Hyperlink.0"/>
        </w:rPr>
        <w:fldChar w:fldCharType="separate" w:fldLock="0"/>
      </w:r>
      <w:r>
        <w:rPr>
          <w:rStyle w:val="Hyperlink.0"/>
          <w:rtl w:val="0"/>
        </w:rPr>
        <w:t>https://doi.org/10.1097/QAI.0000000000001072</w:t>
      </w:r>
      <w:r>
        <w:rPr/>
        <w:fldChar w:fldCharType="end" w:fldLock="0"/>
      </w:r>
    </w:p>
    <w:p>
      <w:pPr>
        <w:pStyle w:val="Body Text"/>
      </w:pPr>
      <w:r>
        <w:rPr>
          <w:rtl w:val="0"/>
          <w:lang w:val="en-US"/>
        </w:rPr>
        <w:t>Biello, K.B., Colby, D., Closson, E., Mimiaga, M.J., 2014. The syndemic condition of psychosocial problems and HIV risk among male sex workers in Ho Chi Minh City, Vietnam. AIDS Behav 18, 1264</w:t>
      </w:r>
      <w:r>
        <w:rPr>
          <w:rtl w:val="0"/>
          <w:lang w:val="en-US"/>
        </w:rPr>
        <w:t>–</w:t>
      </w:r>
      <w:r>
        <w:rPr>
          <w:rtl w:val="0"/>
          <w:lang w:val="en-US"/>
        </w:rPr>
        <w:t xml:space="preserve">1271. </w:t>
      </w:r>
      <w:r>
        <w:rPr>
          <w:rStyle w:val="Hyperlink.0"/>
        </w:rPr>
        <w:fldChar w:fldCharType="begin" w:fldLock="0"/>
      </w:r>
      <w:r>
        <w:rPr>
          <w:rStyle w:val="Hyperlink.0"/>
        </w:rPr>
        <w:instrText xml:space="preserve"> HYPERLINK "https://doi.org/10.1007/s10461-013-0632-8"</w:instrText>
      </w:r>
      <w:r>
        <w:rPr>
          <w:rStyle w:val="Hyperlink.0"/>
        </w:rPr>
        <w:fldChar w:fldCharType="separate" w:fldLock="0"/>
      </w:r>
      <w:r>
        <w:rPr>
          <w:rStyle w:val="Hyperlink.0"/>
          <w:rtl w:val="0"/>
        </w:rPr>
        <w:t>https://doi.org/10.1007/s10461-013-0632-8</w:t>
      </w:r>
      <w:r>
        <w:rPr/>
        <w:fldChar w:fldCharType="end" w:fldLock="0"/>
      </w:r>
    </w:p>
    <w:p>
      <w:pPr>
        <w:pStyle w:val="Body Text"/>
      </w:pPr>
      <w:r>
        <w:rPr>
          <w:rtl w:val="0"/>
          <w:lang w:val="en-US"/>
        </w:rPr>
        <w:t>Biello, K.B., Oldenburg, C.E., Safren, S.A., Rosenberger, J.G., Novak, D.S., Mayer, K.H., Mimiaga, M.J., 2016. Multiple syndemic psychosocial factors are associated with reduced engagement in HIV care among a multinational, online sample of HIV-infected MSM in Latin America. AIDS Care 28 Suppl 1, 84</w:t>
      </w:r>
      <w:r>
        <w:rPr>
          <w:rtl w:val="0"/>
          <w:lang w:val="en-US"/>
        </w:rPr>
        <w:t>–</w:t>
      </w:r>
      <w:r>
        <w:rPr>
          <w:rtl w:val="0"/>
          <w:lang w:val="en-US"/>
        </w:rPr>
        <w:t xml:space="preserve">91. </w:t>
      </w:r>
      <w:r>
        <w:rPr>
          <w:rStyle w:val="Hyperlink.0"/>
        </w:rPr>
        <w:fldChar w:fldCharType="begin" w:fldLock="0"/>
      </w:r>
      <w:r>
        <w:rPr>
          <w:rStyle w:val="Hyperlink.0"/>
        </w:rPr>
        <w:instrText xml:space="preserve"> HYPERLINK "https://doi.org/10.1080/09540121.2016.1146205"</w:instrText>
      </w:r>
      <w:r>
        <w:rPr>
          <w:rStyle w:val="Hyperlink.0"/>
        </w:rPr>
        <w:fldChar w:fldCharType="separate" w:fldLock="0"/>
      </w:r>
      <w:r>
        <w:rPr>
          <w:rStyle w:val="Hyperlink.0"/>
          <w:rtl w:val="0"/>
        </w:rPr>
        <w:t>https://doi.org/10.1080/09540121.2016.1146205</w:t>
      </w:r>
      <w:r>
        <w:rPr/>
        <w:fldChar w:fldCharType="end" w:fldLock="0"/>
      </w:r>
    </w:p>
    <w:p>
      <w:pPr>
        <w:pStyle w:val="Body Text"/>
      </w:pPr>
      <w:r>
        <w:rPr>
          <w:rtl w:val="0"/>
          <w:lang w:val="en-US"/>
        </w:rPr>
        <w:t>Blashill, A.J., Brady, J.P., Rooney, B.M., Rodriguez-Diaz, C.E., Horvath, K.J., Blumenthal, J., Morris, S., Moore, D.J., Safren, S.A., 2020. Syndemics and the PrEP Cascade: Results from a Sample of Young Latino Men Who Have Sex with Men. Arch Sex Behav 49, 125</w:t>
      </w:r>
      <w:r>
        <w:rPr>
          <w:rtl w:val="0"/>
          <w:lang w:val="en-US"/>
        </w:rPr>
        <w:t>–</w:t>
      </w:r>
      <w:r>
        <w:rPr>
          <w:rtl w:val="0"/>
          <w:lang w:val="en-US"/>
        </w:rPr>
        <w:t xml:space="preserve">135. </w:t>
      </w:r>
      <w:r>
        <w:rPr>
          <w:rStyle w:val="Hyperlink.0"/>
        </w:rPr>
        <w:fldChar w:fldCharType="begin" w:fldLock="0"/>
      </w:r>
      <w:r>
        <w:rPr>
          <w:rStyle w:val="Hyperlink.0"/>
        </w:rPr>
        <w:instrText xml:space="preserve"> HYPERLINK "https://doi.org/10.1007/s10508-019-01470-7"</w:instrText>
      </w:r>
      <w:r>
        <w:rPr>
          <w:rStyle w:val="Hyperlink.0"/>
        </w:rPr>
        <w:fldChar w:fldCharType="separate" w:fldLock="0"/>
      </w:r>
      <w:r>
        <w:rPr>
          <w:rStyle w:val="Hyperlink.0"/>
          <w:rtl w:val="0"/>
        </w:rPr>
        <w:t>https://doi.org/10.1007/s10508-019-01470-7</w:t>
      </w:r>
      <w:r>
        <w:rPr/>
        <w:fldChar w:fldCharType="end" w:fldLock="0"/>
      </w:r>
    </w:p>
    <w:p>
      <w:pPr>
        <w:pStyle w:val="Body Text"/>
      </w:pPr>
      <w:r>
        <w:rPr>
          <w:rtl w:val="0"/>
          <w:lang w:val="en-US"/>
        </w:rPr>
        <w:t xml:space="preserve">Blondeel, K., Dias, S., Furegato, M., Seuc, A., Gama, A., Fuertes, R., Mendao, L., Temmerman, M., Toskin, I., 2021. Sexual behaviour patterns and STI risk: results of a cluster analysis among men who have sex with men in Portugal. BMJ Open 11, e033290. </w:t>
      </w:r>
      <w:r>
        <w:rPr>
          <w:rStyle w:val="Hyperlink.0"/>
        </w:rPr>
        <w:fldChar w:fldCharType="begin" w:fldLock="0"/>
      </w:r>
      <w:r>
        <w:rPr>
          <w:rStyle w:val="Hyperlink.0"/>
        </w:rPr>
        <w:instrText xml:space="preserve"> HYPERLINK "https://doi.org/10.1136/bmjopen-2019-033290"</w:instrText>
      </w:r>
      <w:r>
        <w:rPr>
          <w:rStyle w:val="Hyperlink.0"/>
        </w:rPr>
        <w:fldChar w:fldCharType="separate" w:fldLock="0"/>
      </w:r>
      <w:r>
        <w:rPr>
          <w:rStyle w:val="Hyperlink.0"/>
          <w:rtl w:val="0"/>
        </w:rPr>
        <w:t>https://doi.org/10.1136/bmjopen-2019-033290</w:t>
      </w:r>
      <w:r>
        <w:rPr/>
        <w:fldChar w:fldCharType="end" w:fldLock="0"/>
      </w:r>
    </w:p>
    <w:p>
      <w:pPr>
        <w:pStyle w:val="Body Text"/>
      </w:pPr>
      <w:r>
        <w:rPr>
          <w:rtl w:val="0"/>
          <w:lang w:val="en-US"/>
        </w:rPr>
        <w:t>Br</w:t>
      </w:r>
      <w:r>
        <w:rPr>
          <w:rtl w:val="0"/>
          <w:lang w:val="en-US"/>
        </w:rPr>
        <w:t>ä</w:t>
      </w:r>
      <w:r>
        <w:rPr>
          <w:rtl w:val="0"/>
          <w:lang w:val="en-US"/>
        </w:rPr>
        <w:t>nstr</w:t>
      </w:r>
      <w:r>
        <w:rPr>
          <w:rtl w:val="0"/>
          <w:lang w:val="en-US"/>
        </w:rPr>
        <w:t>ö</w:t>
      </w:r>
      <w:r>
        <w:rPr>
          <w:rtl w:val="0"/>
          <w:lang w:val="en-US"/>
        </w:rPr>
        <w:t>m, R., Pachankis, J.E., 2018. Validating the Syndemic Threat Surrounding Sexual Minority Men</w:t>
      </w:r>
      <w:r>
        <w:rPr>
          <w:rtl w:val="0"/>
          <w:lang w:val="en-US"/>
        </w:rPr>
        <w:t>’</w:t>
      </w:r>
      <w:r>
        <w:rPr>
          <w:rtl w:val="0"/>
          <w:lang w:val="en-US"/>
        </w:rPr>
        <w:t>s Health in a Population-Based Study With National Registry Linkage and a Heterosexual Comparison. J. Acquir. Immune Defic. Syndr. 78, 376</w:t>
      </w:r>
      <w:r>
        <w:rPr>
          <w:rtl w:val="0"/>
          <w:lang w:val="en-US"/>
        </w:rPr>
        <w:t>–</w:t>
      </w:r>
      <w:r>
        <w:rPr>
          <w:rtl w:val="0"/>
          <w:lang w:val="en-US"/>
        </w:rPr>
        <w:t xml:space="preserve">382. </w:t>
      </w:r>
      <w:r>
        <w:rPr>
          <w:rStyle w:val="Hyperlink.0"/>
        </w:rPr>
        <w:fldChar w:fldCharType="begin" w:fldLock="0"/>
      </w:r>
      <w:r>
        <w:rPr>
          <w:rStyle w:val="Hyperlink.0"/>
        </w:rPr>
        <w:instrText xml:space="preserve"> HYPERLINK "https://doi.org/10.1097/QAI.0000000000001697"</w:instrText>
      </w:r>
      <w:r>
        <w:rPr>
          <w:rStyle w:val="Hyperlink.0"/>
        </w:rPr>
        <w:fldChar w:fldCharType="separate" w:fldLock="0"/>
      </w:r>
      <w:r>
        <w:rPr>
          <w:rStyle w:val="Hyperlink.0"/>
          <w:rtl w:val="0"/>
        </w:rPr>
        <w:t>https://doi.org/10.1097/QAI.0000000000001697</w:t>
      </w:r>
      <w:r>
        <w:rPr/>
        <w:fldChar w:fldCharType="end" w:fldLock="0"/>
      </w:r>
    </w:p>
    <w:p>
      <w:pPr>
        <w:pStyle w:val="Body Text"/>
      </w:pPr>
      <w:r>
        <w:rPr>
          <w:rtl w:val="0"/>
          <w:lang w:val="en-US"/>
        </w:rPr>
        <w:t>Bruce, D., Harper, G.W., Interventions, A.M.T.N. for H., 2011. Operating without a safety net: gay male adolescents and emerging adults</w:t>
      </w:r>
      <w:r>
        <w:rPr>
          <w:rtl w:val="0"/>
          <w:lang w:val="en-US"/>
        </w:rPr>
        <w:t xml:space="preserve">’ </w:t>
      </w:r>
      <w:r>
        <w:rPr>
          <w:rtl w:val="0"/>
          <w:lang w:val="en-US"/>
        </w:rPr>
        <w:t>experiences of marginalization and migration, and implications for theory of syndemic production of health disparities. Health Educ Behav 38, 367</w:t>
      </w:r>
      <w:r>
        <w:rPr>
          <w:rtl w:val="0"/>
          <w:lang w:val="en-US"/>
        </w:rPr>
        <w:t>–</w:t>
      </w:r>
      <w:r>
        <w:rPr>
          <w:rtl w:val="0"/>
          <w:lang w:val="en-US"/>
        </w:rPr>
        <w:t xml:space="preserve">378. </w:t>
      </w:r>
      <w:r>
        <w:rPr>
          <w:rStyle w:val="Hyperlink.0"/>
        </w:rPr>
        <w:fldChar w:fldCharType="begin" w:fldLock="0"/>
      </w:r>
      <w:r>
        <w:rPr>
          <w:rStyle w:val="Hyperlink.0"/>
        </w:rPr>
        <w:instrText xml:space="preserve"> HYPERLINK "https://doi.org/10.1177/1090198110375911"</w:instrText>
      </w:r>
      <w:r>
        <w:rPr>
          <w:rStyle w:val="Hyperlink.0"/>
        </w:rPr>
        <w:fldChar w:fldCharType="separate" w:fldLock="0"/>
      </w:r>
      <w:r>
        <w:rPr>
          <w:rStyle w:val="Hyperlink.0"/>
          <w:rtl w:val="0"/>
        </w:rPr>
        <w:t>https://doi.org/10.1177/1090198110375911</w:t>
      </w:r>
      <w:r>
        <w:rPr/>
        <w:fldChar w:fldCharType="end" w:fldLock="0"/>
      </w:r>
    </w:p>
    <w:p>
      <w:pPr>
        <w:pStyle w:val="Body Text"/>
      </w:pPr>
      <w:r>
        <w:rPr>
          <w:rtl w:val="0"/>
          <w:lang w:val="en-US"/>
        </w:rPr>
        <w:t>Buttram, M.E., Kurtz, S.P., 2015. A mixed methods study of health and social disparities among substance-using African American/Black men who have sex with men. J Racial Ethn Health Disparities 2, 1</w:t>
      </w:r>
      <w:r>
        <w:rPr>
          <w:rtl w:val="0"/>
          <w:lang w:val="en-US"/>
        </w:rPr>
        <w:t>–</w:t>
      </w:r>
      <w:r>
        <w:rPr>
          <w:rtl w:val="0"/>
          <w:lang w:val="en-US"/>
        </w:rPr>
        <w:t xml:space="preserve">10. </w:t>
      </w:r>
      <w:r>
        <w:rPr>
          <w:rStyle w:val="Hyperlink.0"/>
        </w:rPr>
        <w:fldChar w:fldCharType="begin" w:fldLock="0"/>
      </w:r>
      <w:r>
        <w:rPr>
          <w:rStyle w:val="Hyperlink.0"/>
        </w:rPr>
        <w:instrText xml:space="preserve"> HYPERLINK "https://doi.org/10.1007/s40615-014-0042-2"</w:instrText>
      </w:r>
      <w:r>
        <w:rPr>
          <w:rStyle w:val="Hyperlink.0"/>
        </w:rPr>
        <w:fldChar w:fldCharType="separate" w:fldLock="0"/>
      </w:r>
      <w:r>
        <w:rPr>
          <w:rStyle w:val="Hyperlink.0"/>
          <w:rtl w:val="0"/>
        </w:rPr>
        <w:t>https://doi.org/10.1007/s40615-014-0042-2</w:t>
      </w:r>
      <w:r>
        <w:rPr/>
        <w:fldChar w:fldCharType="end" w:fldLock="0"/>
      </w:r>
    </w:p>
    <w:p>
      <w:pPr>
        <w:pStyle w:val="Body Text"/>
      </w:pPr>
      <w:r>
        <w:rPr>
          <w:rtl w:val="0"/>
          <w:lang w:val="en-US"/>
        </w:rPr>
        <w:t>Byg, B., Bazzi, A.R., Funk, D., James, B., Potter, J., 2016. The Utility of a Syndemic Framework in Understanding Chronic Disease Management Among HIV-Infected and Type 2 Diabetic Men Who Have Sex with Men. J. Community Health 41, 1204</w:t>
      </w:r>
      <w:r>
        <w:rPr>
          <w:rtl w:val="0"/>
          <w:lang w:val="en-US"/>
        </w:rPr>
        <w:t>–</w:t>
      </w:r>
      <w:r>
        <w:rPr>
          <w:rtl w:val="0"/>
          <w:lang w:val="en-US"/>
        </w:rPr>
        <w:t xml:space="preserve">1211. </w:t>
      </w:r>
      <w:r>
        <w:rPr>
          <w:rStyle w:val="Hyperlink.0"/>
        </w:rPr>
        <w:fldChar w:fldCharType="begin" w:fldLock="0"/>
      </w:r>
      <w:r>
        <w:rPr>
          <w:rStyle w:val="Hyperlink.0"/>
        </w:rPr>
        <w:instrText xml:space="preserve"> HYPERLINK "https://doi.org/10.1007/s10900-016-0202-x"</w:instrText>
      </w:r>
      <w:r>
        <w:rPr>
          <w:rStyle w:val="Hyperlink.0"/>
        </w:rPr>
        <w:fldChar w:fldCharType="separate" w:fldLock="0"/>
      </w:r>
      <w:r>
        <w:rPr>
          <w:rStyle w:val="Hyperlink.0"/>
          <w:rtl w:val="0"/>
        </w:rPr>
        <w:t>https://doi.org/10.1007/s10900-016-0202-x</w:t>
      </w:r>
      <w:r>
        <w:rPr/>
        <w:fldChar w:fldCharType="end" w:fldLock="0"/>
      </w:r>
    </w:p>
    <w:p>
      <w:pPr>
        <w:pStyle w:val="Body Text"/>
      </w:pPr>
      <w:r>
        <w:rPr>
          <w:rtl w:val="0"/>
          <w:lang w:val="en-US"/>
        </w:rPr>
        <w:t>Card, K.G., Lachowsky, N.J., Armstrong, H.L., Cui, Z., Wang, L., Sereda, P., Jollimore, J., Patterson, T.L., Corneil, T., Hogg, R.S., Roth, E.A., Moore, D.M., 2018. The additive effects of depressive symptoms and polysubstance use on HIV risk among gay, bisexual, and other men who have sex with men. Addict. Behav 82, 158</w:t>
      </w:r>
      <w:r>
        <w:rPr>
          <w:rtl w:val="0"/>
          <w:lang w:val="en-US"/>
        </w:rPr>
        <w:t>–</w:t>
      </w:r>
      <w:r>
        <w:rPr>
          <w:rtl w:val="0"/>
          <w:lang w:val="en-US"/>
        </w:rPr>
        <w:t xml:space="preserve">165. </w:t>
      </w:r>
      <w:r>
        <w:rPr>
          <w:rStyle w:val="Hyperlink.0"/>
        </w:rPr>
        <w:fldChar w:fldCharType="begin" w:fldLock="0"/>
      </w:r>
      <w:r>
        <w:rPr>
          <w:rStyle w:val="Hyperlink.0"/>
        </w:rPr>
        <w:instrText xml:space="preserve"> HYPERLINK "https://doi.org/10.1016/j.addbeh.2018.03.005"</w:instrText>
      </w:r>
      <w:r>
        <w:rPr>
          <w:rStyle w:val="Hyperlink.0"/>
        </w:rPr>
        <w:fldChar w:fldCharType="separate" w:fldLock="0"/>
      </w:r>
      <w:r>
        <w:rPr>
          <w:rStyle w:val="Hyperlink.0"/>
          <w:rtl w:val="0"/>
        </w:rPr>
        <w:t>https://doi.org/10.1016/j.addbeh.2018.03.005</w:t>
      </w:r>
      <w:r>
        <w:rPr/>
        <w:fldChar w:fldCharType="end" w:fldLock="0"/>
      </w:r>
    </w:p>
    <w:p>
      <w:pPr>
        <w:pStyle w:val="Body Text"/>
      </w:pPr>
      <w:r>
        <w:rPr>
          <w:rtl w:val="0"/>
          <w:lang w:val="en-US"/>
        </w:rPr>
        <w:t xml:space="preserve">Carrico, A.W., Rodriguez, V.J., Jones, D.L., Kumar, M., 2018. Short circuit: Disaggregation of adrenocorticotropic hormone and cortisol levels in HIV-positive, methamphetamine-using men who have sex with men. Human psychopharmacology 33. </w:t>
      </w:r>
      <w:r>
        <w:rPr>
          <w:rStyle w:val="Hyperlink.0"/>
        </w:rPr>
        <w:fldChar w:fldCharType="begin" w:fldLock="0"/>
      </w:r>
      <w:r>
        <w:rPr>
          <w:rStyle w:val="Hyperlink.0"/>
        </w:rPr>
        <w:instrText xml:space="preserve"> HYPERLINK "https://doi.org/10.1002/hup.2645"</w:instrText>
      </w:r>
      <w:r>
        <w:rPr>
          <w:rStyle w:val="Hyperlink.0"/>
        </w:rPr>
        <w:fldChar w:fldCharType="separate" w:fldLock="0"/>
      </w:r>
      <w:r>
        <w:rPr>
          <w:rStyle w:val="Hyperlink.0"/>
          <w:rtl w:val="0"/>
        </w:rPr>
        <w:t>https://doi.org/10.1002/hup.2645</w:t>
      </w:r>
      <w:r>
        <w:rPr/>
        <w:fldChar w:fldCharType="end" w:fldLock="0"/>
      </w:r>
    </w:p>
    <w:p>
      <w:pPr>
        <w:pStyle w:val="Body Text"/>
      </w:pPr>
      <w:r>
        <w:rPr>
          <w:rtl w:val="0"/>
          <w:lang w:val="en-US"/>
        </w:rPr>
        <w:t>Cassels, S., Meltzer, D., Loustalot, C., Ragsdale, A., Shoptaw, S., Gorbach, P.M., 2020. Geographic Mobility, Place Attachment, and the Changing Geography of Sex among African American and Latinx MSM Who Use Substances in Los Angeles. J Urban Health 97, 609</w:t>
      </w:r>
      <w:r>
        <w:rPr>
          <w:rtl w:val="0"/>
          <w:lang w:val="en-US"/>
        </w:rPr>
        <w:t>–</w:t>
      </w:r>
      <w:r>
        <w:rPr>
          <w:rtl w:val="0"/>
          <w:lang w:val="en-US"/>
        </w:rPr>
        <w:t xml:space="preserve">622. </w:t>
      </w:r>
      <w:r>
        <w:rPr>
          <w:rStyle w:val="Hyperlink.0"/>
        </w:rPr>
        <w:fldChar w:fldCharType="begin" w:fldLock="0"/>
      </w:r>
      <w:r>
        <w:rPr>
          <w:rStyle w:val="Hyperlink.0"/>
        </w:rPr>
        <w:instrText xml:space="preserve"> HYPERLINK "https://doi.org/10.1007/s11524-020-00481-3"</w:instrText>
      </w:r>
      <w:r>
        <w:rPr>
          <w:rStyle w:val="Hyperlink.0"/>
        </w:rPr>
        <w:fldChar w:fldCharType="separate" w:fldLock="0"/>
      </w:r>
      <w:r>
        <w:rPr>
          <w:rStyle w:val="Hyperlink.0"/>
          <w:rtl w:val="0"/>
        </w:rPr>
        <w:t>https://doi.org/10.1007/s11524-020-00481-3</w:t>
      </w:r>
      <w:r>
        <w:rPr/>
        <w:fldChar w:fldCharType="end" w:fldLock="0"/>
      </w:r>
    </w:p>
    <w:p>
      <w:pPr>
        <w:pStyle w:val="Body Text"/>
      </w:pPr>
      <w:r>
        <w:rPr>
          <w:rtl w:val="0"/>
          <w:lang w:val="en-US"/>
        </w:rPr>
        <w:t>Chakrapani, V., Kaur, M., Newman, P.A., Mittal, S., Kumar, R., 2019a. Syndemics and HIV-related sexual risk among men who have sex with men in India: influences of stigma and resilience. Cult Health Sex 21, 416</w:t>
      </w:r>
      <w:r>
        <w:rPr>
          <w:rtl w:val="0"/>
          <w:lang w:val="en-US"/>
        </w:rPr>
        <w:t>–</w:t>
      </w:r>
      <w:r>
        <w:rPr>
          <w:rtl w:val="0"/>
          <w:lang w:val="en-US"/>
        </w:rPr>
        <w:t xml:space="preserve">431. </w:t>
      </w:r>
      <w:r>
        <w:rPr>
          <w:rStyle w:val="Hyperlink.0"/>
        </w:rPr>
        <w:fldChar w:fldCharType="begin" w:fldLock="0"/>
      </w:r>
      <w:r>
        <w:rPr>
          <w:rStyle w:val="Hyperlink.0"/>
        </w:rPr>
        <w:instrText xml:space="preserve"> HYPERLINK "https://doi.org/10.1080/13691058.2018.1486458"</w:instrText>
      </w:r>
      <w:r>
        <w:rPr>
          <w:rStyle w:val="Hyperlink.0"/>
        </w:rPr>
        <w:fldChar w:fldCharType="separate" w:fldLock="0"/>
      </w:r>
      <w:r>
        <w:rPr>
          <w:rStyle w:val="Hyperlink.0"/>
          <w:rtl w:val="0"/>
        </w:rPr>
        <w:t>https://doi.org/10.1080/13691058.2018.1486458</w:t>
      </w:r>
      <w:r>
        <w:rPr/>
        <w:fldChar w:fldCharType="end" w:fldLock="0"/>
      </w:r>
    </w:p>
    <w:p>
      <w:pPr>
        <w:pStyle w:val="Body Text"/>
      </w:pPr>
      <w:r>
        <w:rPr>
          <w:rtl w:val="0"/>
          <w:lang w:val="en-US"/>
        </w:rPr>
        <w:t xml:space="preserve">Chakrapani, V., Kaur, M., Tsai, A.C., Newman, P.A., Kumar, R., 2020. The impact of a syndemic theory-based intervention on HIV transmission risk behaviour among men who have sex with men in India: Findings from a pretest-posttest non-equivalent comparison group trial. Soc Sci Med. </w:t>
      </w:r>
      <w:r>
        <w:rPr>
          <w:rStyle w:val="Hyperlink.0"/>
        </w:rPr>
        <w:fldChar w:fldCharType="begin" w:fldLock="0"/>
      </w:r>
      <w:r>
        <w:rPr>
          <w:rStyle w:val="Hyperlink.0"/>
        </w:rPr>
        <w:instrText xml:space="preserve"> HYPERLINK "https://doi.org/10.1016/j.socscimed.2020.112817"</w:instrText>
      </w:r>
      <w:r>
        <w:rPr>
          <w:rStyle w:val="Hyperlink.0"/>
        </w:rPr>
        <w:fldChar w:fldCharType="separate" w:fldLock="0"/>
      </w:r>
      <w:r>
        <w:rPr>
          <w:rStyle w:val="Hyperlink.0"/>
          <w:rtl w:val="0"/>
        </w:rPr>
        <w:t>https://doi.org/10.1016/j.socscimed.2020.112817</w:t>
      </w:r>
      <w:r>
        <w:rPr/>
        <w:fldChar w:fldCharType="end" w:fldLock="0"/>
      </w:r>
    </w:p>
    <w:p>
      <w:pPr>
        <w:pStyle w:val="Body Text"/>
      </w:pPr>
      <w:r>
        <w:rPr>
          <w:rtl w:val="0"/>
          <w:lang w:val="en-US"/>
        </w:rPr>
        <w:t xml:space="preserve">Chakrapani, V., Lakshmi, P.V.M., Tsai, A.C., Vijin, P.P., Kumar, P., Srinivas, V., 2019b. The syndemic of violence victimisation, drug use, frequent alcohol use, and HIV transmission risk behaviour among men who have sex with men: Cross-sectional, population-based study in India. SSM Popul Health 7, 100348. </w:t>
      </w:r>
      <w:r>
        <w:rPr>
          <w:rStyle w:val="Hyperlink.0"/>
        </w:rPr>
        <w:fldChar w:fldCharType="begin" w:fldLock="0"/>
      </w:r>
      <w:r>
        <w:rPr>
          <w:rStyle w:val="Hyperlink.0"/>
        </w:rPr>
        <w:instrText xml:space="preserve"> HYPERLINK "https://doi.org/10.1016/j.ssmph.2018.100348"</w:instrText>
      </w:r>
      <w:r>
        <w:rPr>
          <w:rStyle w:val="Hyperlink.0"/>
        </w:rPr>
        <w:fldChar w:fldCharType="separate" w:fldLock="0"/>
      </w:r>
      <w:r>
        <w:rPr>
          <w:rStyle w:val="Hyperlink.0"/>
          <w:rtl w:val="0"/>
        </w:rPr>
        <w:t>https://doi.org/10.1016/j.ssmph.2018.100348</w:t>
      </w:r>
      <w:r>
        <w:rPr/>
        <w:fldChar w:fldCharType="end" w:fldLock="0"/>
      </w:r>
    </w:p>
    <w:p>
      <w:pPr>
        <w:pStyle w:val="Body Text"/>
      </w:pPr>
      <w:r>
        <w:rPr>
          <w:rtl w:val="0"/>
          <w:lang w:val="en-US"/>
        </w:rPr>
        <w:t>Chakrapani, V., Newman, P.A., Shunmugam, M., Logie, C.H., Samuel, M., 2017. Syndemics of depression, alcohol use, and victimisation, and their association with HIV-related sexual risk among men who have sex with men and transgender women in India. Glob. Public Health 12, 250</w:t>
      </w:r>
      <w:r>
        <w:rPr>
          <w:rtl w:val="0"/>
          <w:lang w:val="en-US"/>
        </w:rPr>
        <w:t>–</w:t>
      </w:r>
      <w:r>
        <w:rPr>
          <w:rtl w:val="0"/>
          <w:lang w:val="en-US"/>
        </w:rPr>
        <w:t xml:space="preserve">265. </w:t>
      </w:r>
      <w:r>
        <w:rPr>
          <w:rStyle w:val="Hyperlink.0"/>
        </w:rPr>
        <w:fldChar w:fldCharType="begin" w:fldLock="0"/>
      </w:r>
      <w:r>
        <w:rPr>
          <w:rStyle w:val="Hyperlink.0"/>
        </w:rPr>
        <w:instrText xml:space="preserve"> HYPERLINK "https://doi.org/10.1080/17441692.2015.1091024"</w:instrText>
      </w:r>
      <w:r>
        <w:rPr>
          <w:rStyle w:val="Hyperlink.0"/>
        </w:rPr>
        <w:fldChar w:fldCharType="separate" w:fldLock="0"/>
      </w:r>
      <w:r>
        <w:rPr>
          <w:rStyle w:val="Hyperlink.0"/>
          <w:rtl w:val="0"/>
        </w:rPr>
        <w:t>https://doi.org/10.1080/17441692.2015.1091024</w:t>
      </w:r>
      <w:r>
        <w:rPr/>
        <w:fldChar w:fldCharType="end" w:fldLock="0"/>
      </w:r>
    </w:p>
    <w:p>
      <w:pPr>
        <w:pStyle w:val="Body Text"/>
      </w:pPr>
      <w:r>
        <w:rPr>
          <w:rtl w:val="0"/>
          <w:lang w:val="en-US"/>
        </w:rPr>
        <w:t>Chandler, Cristian J., Bukowski, L.A., Matthews, D.D., Hawk, M.E., Markovic, N., Egan, J.E., Stall, R.D., 2020a. Examining the Impact of a Psychosocial Syndemic on Past Six-Month HIV Screening Behavior of Black Men who have Sex with Men in the United States: Results from the POWER Study. AIDS Behav 28, 428</w:t>
      </w:r>
      <w:r>
        <w:rPr>
          <w:rtl w:val="0"/>
          <w:lang w:val="en-US"/>
        </w:rPr>
        <w:t>–</w:t>
      </w:r>
      <w:r>
        <w:rPr>
          <w:rtl w:val="0"/>
          <w:lang w:val="en-US"/>
        </w:rPr>
        <w:t xml:space="preserve">436. </w:t>
      </w:r>
      <w:r>
        <w:rPr>
          <w:rStyle w:val="Hyperlink.0"/>
        </w:rPr>
        <w:fldChar w:fldCharType="begin" w:fldLock="0"/>
      </w:r>
      <w:r>
        <w:rPr>
          <w:rStyle w:val="Hyperlink.0"/>
        </w:rPr>
        <w:instrText xml:space="preserve"> HYPERLINK "https://doi.org/10.1007/s10461-019-02458-z"</w:instrText>
      </w:r>
      <w:r>
        <w:rPr>
          <w:rStyle w:val="Hyperlink.0"/>
        </w:rPr>
        <w:fldChar w:fldCharType="separate" w:fldLock="0"/>
      </w:r>
      <w:r>
        <w:rPr>
          <w:rStyle w:val="Hyperlink.0"/>
          <w:rtl w:val="0"/>
        </w:rPr>
        <w:t>https://doi.org/10.1007/s10461-019-02458-z</w:t>
      </w:r>
      <w:r>
        <w:rPr/>
        <w:fldChar w:fldCharType="end" w:fldLock="0"/>
      </w:r>
    </w:p>
    <w:p>
      <w:pPr>
        <w:pStyle w:val="Body Text"/>
      </w:pPr>
      <w:r>
        <w:rPr>
          <w:rtl w:val="0"/>
          <w:lang w:val="en-US"/>
        </w:rPr>
        <w:t>Chandler, Cristian J., Bukowski, L.A., Matthews, D.D., Hawk, M.E., Markovic, N., Stall, R.D., Egan, J.E., 2020b. Understanding the impact of a syndemic on the use of pre-exposure prophylaxis in a community-based sample of behaviorally PrEP-eligible BMSM in the United States. AIDS Care 32, 551</w:t>
      </w:r>
      <w:r>
        <w:rPr>
          <w:rtl w:val="0"/>
          <w:lang w:val="en-US"/>
        </w:rPr>
        <w:t>–</w:t>
      </w:r>
      <w:r>
        <w:rPr>
          <w:rtl w:val="0"/>
          <w:lang w:val="en-US"/>
        </w:rPr>
        <w:t xml:space="preserve">556. </w:t>
      </w:r>
      <w:r>
        <w:rPr>
          <w:rStyle w:val="Hyperlink.0"/>
        </w:rPr>
        <w:fldChar w:fldCharType="begin" w:fldLock="0"/>
      </w:r>
      <w:r>
        <w:rPr>
          <w:rStyle w:val="Hyperlink.0"/>
        </w:rPr>
        <w:instrText xml:space="preserve"> HYPERLINK "https://doi.org/10.1080/09540121.2019.1659921"</w:instrText>
      </w:r>
      <w:r>
        <w:rPr>
          <w:rStyle w:val="Hyperlink.0"/>
        </w:rPr>
        <w:fldChar w:fldCharType="separate" w:fldLock="0"/>
      </w:r>
      <w:r>
        <w:rPr>
          <w:rStyle w:val="Hyperlink.0"/>
          <w:rtl w:val="0"/>
        </w:rPr>
        <w:t>https://doi.org/10.1080/09540121.2019.1659921</w:t>
      </w:r>
      <w:r>
        <w:rPr/>
        <w:fldChar w:fldCharType="end" w:fldLock="0"/>
      </w:r>
    </w:p>
    <w:p>
      <w:pPr>
        <w:pStyle w:val="Body Text"/>
      </w:pPr>
      <w:r>
        <w:rPr>
          <w:rtl w:val="0"/>
          <w:lang w:val="en-US"/>
        </w:rPr>
        <w:t xml:space="preserve">Chandler, Cristian J, Meunier, E., Eaton, L.A., Andrade, E., Bukowski, L.A., Matthews, D.D., Raymond, H.F., Stall, R.D., Friedman, M.R., 2020. Syndemic health disparities and sexually transmitted infection burden among black men who have sex with men engaged in sex work in the u.S. Arch Sex Behav. </w:t>
      </w:r>
      <w:r>
        <w:rPr>
          <w:rStyle w:val="Hyperlink.0"/>
        </w:rPr>
        <w:fldChar w:fldCharType="begin" w:fldLock="0"/>
      </w:r>
      <w:r>
        <w:rPr>
          <w:rStyle w:val="Hyperlink.0"/>
        </w:rPr>
        <w:instrText xml:space="preserve"> HYPERLINK "https://doi.org/10.1007/s10508-020-01828-2"</w:instrText>
      </w:r>
      <w:r>
        <w:rPr>
          <w:rStyle w:val="Hyperlink.0"/>
        </w:rPr>
        <w:fldChar w:fldCharType="separate" w:fldLock="0"/>
      </w:r>
      <w:r>
        <w:rPr>
          <w:rStyle w:val="Hyperlink.0"/>
          <w:rtl w:val="0"/>
        </w:rPr>
        <w:t>https://doi.org/10.1007/s10508-020-01828-2</w:t>
      </w:r>
      <w:r>
        <w:rPr/>
        <w:fldChar w:fldCharType="end" w:fldLock="0"/>
      </w:r>
    </w:p>
    <w:p>
      <w:pPr>
        <w:pStyle w:val="Body Text"/>
      </w:pPr>
      <w:r>
        <w:rPr>
          <w:rtl w:val="0"/>
          <w:lang w:val="en-US"/>
        </w:rPr>
        <w:t>Chuang, D.-M., Newman, P.A., Li, A.T.-W., 2018. Syndemic factors and HIV infection among men who have sex with men in Taiwan. J HIV AIDS Soc Serv 17, 337</w:t>
      </w:r>
      <w:r>
        <w:rPr>
          <w:rtl w:val="0"/>
          <w:lang w:val="en-US"/>
        </w:rPr>
        <w:t>–</w:t>
      </w:r>
      <w:r>
        <w:rPr>
          <w:rtl w:val="0"/>
          <w:lang w:val="en-US"/>
        </w:rPr>
        <w:t xml:space="preserve">352. </w:t>
      </w:r>
      <w:r>
        <w:rPr>
          <w:rStyle w:val="Hyperlink.0"/>
        </w:rPr>
        <w:fldChar w:fldCharType="begin" w:fldLock="0"/>
      </w:r>
      <w:r>
        <w:rPr>
          <w:rStyle w:val="Hyperlink.0"/>
        </w:rPr>
        <w:instrText xml:space="preserve"> HYPERLINK "https://doi.org/10.1080/15381501.2018.1454866"</w:instrText>
      </w:r>
      <w:r>
        <w:rPr>
          <w:rStyle w:val="Hyperlink.0"/>
        </w:rPr>
        <w:fldChar w:fldCharType="separate" w:fldLock="0"/>
      </w:r>
      <w:r>
        <w:rPr>
          <w:rStyle w:val="Hyperlink.0"/>
          <w:rtl w:val="0"/>
        </w:rPr>
        <w:t>https://doi.org/10.1080/15381501.2018.1454866</w:t>
      </w:r>
      <w:r>
        <w:rPr/>
        <w:fldChar w:fldCharType="end" w:fldLock="0"/>
      </w:r>
    </w:p>
    <w:p>
      <w:pPr>
        <w:pStyle w:val="Body Text"/>
      </w:pPr>
      <w:r>
        <w:rPr>
          <w:rtl w:val="0"/>
          <w:lang w:val="en-US"/>
        </w:rPr>
        <w:t>Dyer, T.P., Shoptaw, S., Guadamuz, T.E., Plankey, M., Kao, U., Ostrow, D., Chmiel, J.S., Herrick, A., Stall, R., 2012. Application of syndemic theory to black men who have sex with men in the Multicenter AIDS Cohort Study. J Urban Health 89, 697</w:t>
      </w:r>
      <w:r>
        <w:rPr>
          <w:rtl w:val="0"/>
          <w:lang w:val="en-US"/>
        </w:rPr>
        <w:t>–</w:t>
      </w:r>
      <w:r>
        <w:rPr>
          <w:rtl w:val="0"/>
          <w:lang w:val="en-US"/>
        </w:rPr>
        <w:t xml:space="preserve">708. </w:t>
      </w:r>
      <w:r>
        <w:rPr>
          <w:rStyle w:val="Hyperlink.0"/>
        </w:rPr>
        <w:fldChar w:fldCharType="begin" w:fldLock="0"/>
      </w:r>
      <w:r>
        <w:rPr>
          <w:rStyle w:val="Hyperlink.0"/>
        </w:rPr>
        <w:instrText xml:space="preserve"> HYPERLINK "https://doi.org/10.1007/s11524-012-9674-x"</w:instrText>
      </w:r>
      <w:r>
        <w:rPr>
          <w:rStyle w:val="Hyperlink.0"/>
        </w:rPr>
        <w:fldChar w:fldCharType="separate" w:fldLock="0"/>
      </w:r>
      <w:r>
        <w:rPr>
          <w:rStyle w:val="Hyperlink.0"/>
          <w:rtl w:val="0"/>
        </w:rPr>
        <w:t>https://doi.org/10.1007/s11524-012-9674-x</w:t>
      </w:r>
      <w:r>
        <w:rPr/>
        <w:fldChar w:fldCharType="end" w:fldLock="0"/>
      </w:r>
    </w:p>
    <w:p>
      <w:pPr>
        <w:pStyle w:val="Body Text"/>
      </w:pPr>
      <w:r>
        <w:rPr>
          <w:rtl w:val="0"/>
          <w:lang w:val="en-US"/>
        </w:rPr>
        <w:t>Dyer, T.V., Turpin, R.E., Stall, R., Khan, M.R., Nelson, L.E., Brewer, R., Friedman, M.R., Mimiaga, M.J., Cook, R.L., O</w:t>
      </w:r>
      <w:r>
        <w:rPr>
          <w:rtl w:val="0"/>
          <w:lang w:val="en-US"/>
        </w:rPr>
        <w:t>’</w:t>
      </w:r>
      <w:r>
        <w:rPr>
          <w:rtl w:val="0"/>
          <w:lang w:val="en-US"/>
        </w:rPr>
        <w:t>Cleirigh, C., Mayer, K.H., 2020. Latent Profile Analysis of a Syndemic of Vulnerability Factors on Incident Sexually Transmitted Infection in a Cohort of Black Men Who Have Sex With Men Only and Black Men Who Have Sex With Men and Women in the HIV Prevention Trials Network 061 Study. Sex Transm Dis 47, 571</w:t>
      </w:r>
      <w:r>
        <w:rPr>
          <w:rtl w:val="0"/>
          <w:lang w:val="en-US"/>
        </w:rPr>
        <w:t>–</w:t>
      </w:r>
      <w:r>
        <w:rPr>
          <w:rtl w:val="0"/>
          <w:lang w:val="en-US"/>
        </w:rPr>
        <w:t xml:space="preserve">579. </w:t>
      </w:r>
      <w:r>
        <w:rPr>
          <w:rStyle w:val="Hyperlink.0"/>
        </w:rPr>
        <w:fldChar w:fldCharType="begin" w:fldLock="0"/>
      </w:r>
      <w:r>
        <w:rPr>
          <w:rStyle w:val="Hyperlink.0"/>
        </w:rPr>
        <w:instrText xml:space="preserve"> HYPERLINK "https://doi.org/10.1097/OLQ.0000000000001208"</w:instrText>
      </w:r>
      <w:r>
        <w:rPr>
          <w:rStyle w:val="Hyperlink.0"/>
        </w:rPr>
        <w:fldChar w:fldCharType="separate" w:fldLock="0"/>
      </w:r>
      <w:r>
        <w:rPr>
          <w:rStyle w:val="Hyperlink.0"/>
          <w:rtl w:val="0"/>
        </w:rPr>
        <w:t>https://doi.org/10.1097/OLQ.0000000000001208</w:t>
      </w:r>
      <w:r>
        <w:rPr/>
        <w:fldChar w:fldCharType="end" w:fldLock="0"/>
      </w:r>
    </w:p>
    <w:p>
      <w:pPr>
        <w:pStyle w:val="Body Text"/>
      </w:pPr>
      <w:r>
        <w:rPr>
          <w:rtl w:val="0"/>
          <w:lang w:val="en-US"/>
        </w:rPr>
        <w:t>Eaton, L.A., Pitpitan, E.V., Kalichman, S.C., Sikkema, K.J., Skinner, D., Watt, M.H., Pieterse, D., 2013. Men who report recent male and female sex partners in Cape Town, South Africa: an understudied and underserved population. Arch Sex Behav 42, 1299</w:t>
      </w:r>
      <w:r>
        <w:rPr>
          <w:rtl w:val="0"/>
          <w:lang w:val="en-US"/>
        </w:rPr>
        <w:t>–</w:t>
      </w:r>
      <w:r>
        <w:rPr>
          <w:rtl w:val="0"/>
          <w:lang w:val="en-US"/>
        </w:rPr>
        <w:t xml:space="preserve">1308. </w:t>
      </w:r>
      <w:r>
        <w:rPr>
          <w:rStyle w:val="Hyperlink.0"/>
        </w:rPr>
        <w:fldChar w:fldCharType="begin" w:fldLock="0"/>
      </w:r>
      <w:r>
        <w:rPr>
          <w:rStyle w:val="Hyperlink.0"/>
        </w:rPr>
        <w:instrText xml:space="preserve"> HYPERLINK "https://doi.org/10.1007/s10508-013-0077-1"</w:instrText>
      </w:r>
      <w:r>
        <w:rPr>
          <w:rStyle w:val="Hyperlink.0"/>
        </w:rPr>
        <w:fldChar w:fldCharType="separate" w:fldLock="0"/>
      </w:r>
      <w:r>
        <w:rPr>
          <w:rStyle w:val="Hyperlink.0"/>
          <w:rtl w:val="0"/>
        </w:rPr>
        <w:t>https://doi.org/10.1007/s10508-013-0077-1</w:t>
      </w:r>
      <w:r>
        <w:rPr/>
        <w:fldChar w:fldCharType="end" w:fldLock="0"/>
      </w:r>
    </w:p>
    <w:p>
      <w:pPr>
        <w:pStyle w:val="Body Text"/>
      </w:pPr>
      <w:r>
        <w:rPr>
          <w:rtl w:val="0"/>
          <w:lang w:val="en-US"/>
        </w:rPr>
        <w:t xml:space="preserve">Ferlatte, O., Dulai, J., Hottes, T.S., Trussler, T., Marchand, R., 2015. Suicide related ideation and behavior among Canadian gay and bisexual men: a syndemic analysis. BMC public health 15, 597. </w:t>
      </w:r>
      <w:r>
        <w:rPr>
          <w:rStyle w:val="Hyperlink.0"/>
        </w:rPr>
        <w:fldChar w:fldCharType="begin" w:fldLock="0"/>
      </w:r>
      <w:r>
        <w:rPr>
          <w:rStyle w:val="Hyperlink.0"/>
        </w:rPr>
        <w:instrText xml:space="preserve"> HYPERLINK "https://doi.org/10.1186/s12889-015-1961-5"</w:instrText>
      </w:r>
      <w:r>
        <w:rPr>
          <w:rStyle w:val="Hyperlink.0"/>
        </w:rPr>
        <w:fldChar w:fldCharType="separate" w:fldLock="0"/>
      </w:r>
      <w:r>
        <w:rPr>
          <w:rStyle w:val="Hyperlink.0"/>
          <w:rtl w:val="0"/>
        </w:rPr>
        <w:t>https://doi.org/10.1186/s12889-015-1961-5</w:t>
      </w:r>
      <w:r>
        <w:rPr/>
        <w:fldChar w:fldCharType="end" w:fldLock="0"/>
      </w:r>
    </w:p>
    <w:p>
      <w:pPr>
        <w:pStyle w:val="Body Text"/>
      </w:pPr>
      <w:r>
        <w:rPr>
          <w:rtl w:val="0"/>
          <w:lang w:val="en-US"/>
        </w:rPr>
        <w:t>Ferlatte, O., Hottes, T.S., Trussler, T., Marchand, R., 2014. Evidence of a syndemic among young Canadian gay and bisexual men: uncovering the associations between anti-gay experiences, psychosocial issues, and HIV risk. AIDS Behav 18, 1256</w:t>
      </w:r>
      <w:r>
        <w:rPr>
          <w:rtl w:val="0"/>
          <w:lang w:val="en-US"/>
        </w:rPr>
        <w:t>–</w:t>
      </w:r>
      <w:r>
        <w:rPr>
          <w:rtl w:val="0"/>
          <w:lang w:val="en-US"/>
        </w:rPr>
        <w:t xml:space="preserve">1263. </w:t>
      </w:r>
      <w:r>
        <w:rPr>
          <w:rStyle w:val="Hyperlink.0"/>
        </w:rPr>
        <w:fldChar w:fldCharType="begin" w:fldLock="0"/>
      </w:r>
      <w:r>
        <w:rPr>
          <w:rStyle w:val="Hyperlink.0"/>
        </w:rPr>
        <w:instrText xml:space="preserve"> HYPERLINK "https://doi.org/10.1007/s10461-013-0639-1"</w:instrText>
      </w:r>
      <w:r>
        <w:rPr>
          <w:rStyle w:val="Hyperlink.0"/>
        </w:rPr>
        <w:fldChar w:fldCharType="separate" w:fldLock="0"/>
      </w:r>
      <w:r>
        <w:rPr>
          <w:rStyle w:val="Hyperlink.0"/>
          <w:rtl w:val="0"/>
        </w:rPr>
        <w:t>https://doi.org/10.1007/s10461-013-0639-1</w:t>
      </w:r>
      <w:r>
        <w:rPr/>
        <w:fldChar w:fldCharType="end" w:fldLock="0"/>
      </w:r>
    </w:p>
    <w:p>
      <w:pPr>
        <w:pStyle w:val="Body Text"/>
      </w:pPr>
      <w:r>
        <w:rPr>
          <w:rtl w:val="0"/>
          <w:lang w:val="en-US"/>
        </w:rPr>
        <w:t>Ferlatte, O., Salway, T., Samji, H., Dove, N., Gesink, D., Gilbert, M., Oliffe, J.L., Grennan, T., Wong, J., 2018a. An Application of Syndemic Theory to Identify Drivers of the Syphilis Epidemic among Gay, Bisexual, and Other Men Who Have Sex with Men. Sexually Transmitted Diseases 45, 163</w:t>
      </w:r>
      <w:r>
        <w:rPr>
          <w:rtl w:val="0"/>
          <w:lang w:val="en-US"/>
        </w:rPr>
        <w:t>–</w:t>
      </w:r>
      <w:r>
        <w:rPr>
          <w:rtl w:val="0"/>
          <w:lang w:val="en-US"/>
        </w:rPr>
        <w:t xml:space="preserve">168. </w:t>
      </w:r>
      <w:r>
        <w:rPr>
          <w:rStyle w:val="Hyperlink.0"/>
        </w:rPr>
        <w:fldChar w:fldCharType="begin" w:fldLock="0"/>
      </w:r>
      <w:r>
        <w:rPr>
          <w:rStyle w:val="Hyperlink.0"/>
        </w:rPr>
        <w:instrText xml:space="preserve"> HYPERLINK "https://doi.org/10.1097/OLQ.0000000000000713"</w:instrText>
      </w:r>
      <w:r>
        <w:rPr>
          <w:rStyle w:val="Hyperlink.0"/>
        </w:rPr>
        <w:fldChar w:fldCharType="separate" w:fldLock="0"/>
      </w:r>
      <w:r>
        <w:rPr>
          <w:rStyle w:val="Hyperlink.0"/>
          <w:rtl w:val="0"/>
        </w:rPr>
        <w:t>https://doi.org/10.1097/OLQ.0000000000000713</w:t>
      </w:r>
      <w:r>
        <w:rPr/>
        <w:fldChar w:fldCharType="end" w:fldLock="0"/>
      </w:r>
    </w:p>
    <w:p>
      <w:pPr>
        <w:pStyle w:val="Body Text"/>
      </w:pPr>
      <w:r>
        <w:rPr>
          <w:rtl w:val="0"/>
          <w:lang w:val="en-US"/>
        </w:rPr>
        <w:t>Ferlatte, O., Salway, T., Trussler, T., Oliffe, J.L., Gilbert, M., 2018b. Combining intersectionality and syndemic theory to advance understandings of health inequities among Canadian gay, bisexual and other men who have sex with men. Crit Public Health 28, 509</w:t>
      </w:r>
      <w:r>
        <w:rPr>
          <w:rtl w:val="0"/>
          <w:lang w:val="en-US"/>
        </w:rPr>
        <w:t>–</w:t>
      </w:r>
      <w:r>
        <w:rPr>
          <w:rtl w:val="0"/>
          <w:lang w:val="en-US"/>
        </w:rPr>
        <w:t xml:space="preserve">521. </w:t>
      </w:r>
      <w:r>
        <w:rPr>
          <w:rStyle w:val="Hyperlink.0"/>
        </w:rPr>
        <w:fldChar w:fldCharType="begin" w:fldLock="0"/>
      </w:r>
      <w:r>
        <w:rPr>
          <w:rStyle w:val="Hyperlink.0"/>
        </w:rPr>
        <w:instrText xml:space="preserve"> HYPERLINK "https://doi.org/10.1080/09581596.2017.1380298"</w:instrText>
      </w:r>
      <w:r>
        <w:rPr>
          <w:rStyle w:val="Hyperlink.0"/>
        </w:rPr>
        <w:fldChar w:fldCharType="separate" w:fldLock="0"/>
      </w:r>
      <w:r>
        <w:rPr>
          <w:rStyle w:val="Hyperlink.0"/>
          <w:rtl w:val="0"/>
        </w:rPr>
        <w:t>https://doi.org/10.1080/09581596.2017.1380298</w:t>
      </w:r>
      <w:r>
        <w:rPr/>
        <w:fldChar w:fldCharType="end" w:fldLock="0"/>
      </w:r>
    </w:p>
    <w:p>
      <w:pPr>
        <w:pStyle w:val="Body Text"/>
      </w:pPr>
      <w:r>
        <w:rPr>
          <w:rtl w:val="0"/>
          <w:lang w:val="en-US"/>
        </w:rPr>
        <w:t>Friedman, M.R., Coulter, R.W.S., Silvestre, A.J., Stall, R., Teplin, L., Shoptaw, S., Surkan, P.J., Plankey, M.W., 2016. Someone to count on: social support as an effect modifier of viral load suppression in a prospective cohort study. AIDS Care 29, 469</w:t>
      </w:r>
      <w:r>
        <w:rPr>
          <w:rtl w:val="0"/>
          <w:lang w:val="en-US"/>
        </w:rPr>
        <w:t>–</w:t>
      </w:r>
      <w:r>
        <w:rPr>
          <w:rtl w:val="0"/>
          <w:lang w:val="en-US"/>
        </w:rPr>
        <w:t xml:space="preserve">480. </w:t>
      </w:r>
      <w:r>
        <w:rPr>
          <w:rStyle w:val="Hyperlink.0"/>
        </w:rPr>
        <w:fldChar w:fldCharType="begin" w:fldLock="0"/>
      </w:r>
      <w:r>
        <w:rPr>
          <w:rStyle w:val="Hyperlink.0"/>
        </w:rPr>
        <w:instrText xml:space="preserve"> HYPERLINK "https://doi.org/10.1080/09540121.2016.1211614"</w:instrText>
      </w:r>
      <w:r>
        <w:rPr>
          <w:rStyle w:val="Hyperlink.0"/>
        </w:rPr>
        <w:fldChar w:fldCharType="separate" w:fldLock="0"/>
      </w:r>
      <w:r>
        <w:rPr>
          <w:rStyle w:val="Hyperlink.0"/>
          <w:rtl w:val="0"/>
        </w:rPr>
        <w:t>https://doi.org/10.1080/09540121.2016.1211614</w:t>
      </w:r>
      <w:r>
        <w:rPr/>
        <w:fldChar w:fldCharType="end" w:fldLock="0"/>
      </w:r>
    </w:p>
    <w:p>
      <w:pPr>
        <w:pStyle w:val="Body Text"/>
      </w:pPr>
      <w:r>
        <w:rPr>
          <w:rtl w:val="0"/>
          <w:lang w:val="en-US"/>
        </w:rPr>
        <w:t>Friedman, M.R., Kurtz, S.P., Buttram, M.E., Wei, C., Silvestre, A.J., Stall, R., 2014. HIV risk among substance-using men who have sex with men and women (MSMW): findings from South Florida. AIDS Behav 111</w:t>
      </w:r>
      <w:r>
        <w:rPr>
          <w:rtl w:val="0"/>
          <w:lang w:val="en-US"/>
        </w:rPr>
        <w:t>–</w:t>
      </w:r>
      <w:r>
        <w:rPr>
          <w:rtl w:val="0"/>
          <w:lang w:val="en-US"/>
        </w:rPr>
        <w:t xml:space="preserve">19. </w:t>
      </w:r>
      <w:r>
        <w:rPr>
          <w:rStyle w:val="Hyperlink.0"/>
        </w:rPr>
        <w:fldChar w:fldCharType="begin" w:fldLock="0"/>
      </w:r>
      <w:r>
        <w:rPr>
          <w:rStyle w:val="Hyperlink.0"/>
        </w:rPr>
        <w:instrText xml:space="preserve"> HYPERLINK "https://doi.org/10.1007/s10461-013-0495-z"</w:instrText>
      </w:r>
      <w:r>
        <w:rPr>
          <w:rStyle w:val="Hyperlink.0"/>
        </w:rPr>
        <w:fldChar w:fldCharType="separate" w:fldLock="0"/>
      </w:r>
      <w:r>
        <w:rPr>
          <w:rStyle w:val="Hyperlink.0"/>
          <w:rtl w:val="0"/>
        </w:rPr>
        <w:t>https://doi.org/10.1007/s10461-013-0495-z</w:t>
      </w:r>
      <w:r>
        <w:rPr/>
        <w:fldChar w:fldCharType="end" w:fldLock="0"/>
      </w:r>
    </w:p>
    <w:p>
      <w:pPr>
        <w:pStyle w:val="Body Text"/>
      </w:pPr>
      <w:r>
        <w:rPr>
          <w:rtl w:val="0"/>
          <w:lang w:val="en-US"/>
        </w:rPr>
        <w:t>Friedman, M.R., Stall, R., Silvestre, A.J., Wei, C., Shoptaw, S., Herrick, A., Surkan, P.J., Teplin, L., Plankey, M.W., 2015. Effects of syndemics on HIV viral load and medication adherence in the multicentre AIDS cohort study. AIDS 29, 1087</w:t>
      </w:r>
      <w:r>
        <w:rPr>
          <w:rtl w:val="0"/>
          <w:lang w:val="en-US"/>
        </w:rPr>
        <w:t>–</w:t>
      </w:r>
      <w:r>
        <w:rPr>
          <w:rtl w:val="0"/>
          <w:lang w:val="en-US"/>
        </w:rPr>
        <w:t xml:space="preserve">1096. </w:t>
      </w:r>
      <w:r>
        <w:rPr>
          <w:rStyle w:val="Hyperlink.0"/>
        </w:rPr>
        <w:fldChar w:fldCharType="begin" w:fldLock="0"/>
      </w:r>
      <w:r>
        <w:rPr>
          <w:rStyle w:val="Hyperlink.0"/>
        </w:rPr>
        <w:instrText xml:space="preserve"> HYPERLINK "https://doi.org/10.1097/QAD.0000000000000657"</w:instrText>
      </w:r>
      <w:r>
        <w:rPr>
          <w:rStyle w:val="Hyperlink.0"/>
        </w:rPr>
        <w:fldChar w:fldCharType="separate" w:fldLock="0"/>
      </w:r>
      <w:r>
        <w:rPr>
          <w:rStyle w:val="Hyperlink.0"/>
          <w:rtl w:val="0"/>
        </w:rPr>
        <w:t>https://doi.org/10.1097/QAD.0000000000000657</w:t>
      </w:r>
      <w:r>
        <w:rPr/>
        <w:fldChar w:fldCharType="end" w:fldLock="0"/>
      </w:r>
    </w:p>
    <w:p>
      <w:pPr>
        <w:pStyle w:val="Body Text"/>
      </w:pPr>
      <w:r>
        <w:rPr>
          <w:rtl w:val="0"/>
          <w:lang w:val="en-US"/>
        </w:rPr>
        <w:t>Guadamuz, T.E., McCarthy, K., Wimonsate, W., Thienkrua, W., Varangrat, A., Chaikummao, S., Sangiamkittikul, A., Stall, R.D., van Griensven, F., 2014. Psychosocial Health Conditions and HIV Prevalence and Incidence in a Cohort of Men Who have Sex with Men in Bangkok, Thailand: Evidence of a Syndemic Effect. AIDS Behav 18, 2089</w:t>
      </w:r>
      <w:r>
        <w:rPr>
          <w:rtl w:val="0"/>
          <w:lang w:val="en-US"/>
        </w:rPr>
        <w:t>–</w:t>
      </w:r>
      <w:r>
        <w:rPr>
          <w:rtl w:val="0"/>
          <w:lang w:val="en-US"/>
        </w:rPr>
        <w:t xml:space="preserve">2096. </w:t>
      </w:r>
      <w:r>
        <w:rPr>
          <w:rStyle w:val="Hyperlink.0"/>
        </w:rPr>
        <w:fldChar w:fldCharType="begin" w:fldLock="0"/>
      </w:r>
      <w:r>
        <w:rPr>
          <w:rStyle w:val="Hyperlink.0"/>
        </w:rPr>
        <w:instrText xml:space="preserve"> HYPERLINK "https://doi.org/10.1007/s10461-014-0826-8"</w:instrText>
      </w:r>
      <w:r>
        <w:rPr>
          <w:rStyle w:val="Hyperlink.0"/>
        </w:rPr>
        <w:fldChar w:fldCharType="separate" w:fldLock="0"/>
      </w:r>
      <w:r>
        <w:rPr>
          <w:rStyle w:val="Hyperlink.0"/>
          <w:rtl w:val="0"/>
        </w:rPr>
        <w:t>https://doi.org/10.1007/s10461-014-0826-8</w:t>
      </w:r>
      <w:r>
        <w:rPr/>
        <w:fldChar w:fldCharType="end" w:fldLock="0"/>
      </w:r>
    </w:p>
    <w:p>
      <w:pPr>
        <w:pStyle w:val="Body Text"/>
      </w:pPr>
      <w:r>
        <w:rPr>
          <w:rtl w:val="0"/>
          <w:lang w:val="en-US"/>
        </w:rPr>
        <w:t>Halkitis, P.N., Kapadia, F., Bub, K.L., Barton, S., Moreira, A.D., Stults, C.B., 2015. A Longitudinal Investigation of Syndemic Conditions Among Young Gay, Bisexual, and Other MSM: The P18 Cohort Study. AIDS Behav 19, 970</w:t>
      </w:r>
      <w:r>
        <w:rPr>
          <w:rtl w:val="0"/>
          <w:lang w:val="en-US"/>
        </w:rPr>
        <w:t>–</w:t>
      </w:r>
      <w:r>
        <w:rPr>
          <w:rtl w:val="0"/>
          <w:lang w:val="en-US"/>
        </w:rPr>
        <w:t xml:space="preserve">980. </w:t>
      </w:r>
      <w:r>
        <w:rPr>
          <w:rStyle w:val="Hyperlink.0"/>
        </w:rPr>
        <w:fldChar w:fldCharType="begin" w:fldLock="0"/>
      </w:r>
      <w:r>
        <w:rPr>
          <w:rStyle w:val="Hyperlink.0"/>
        </w:rPr>
        <w:instrText xml:space="preserve"> HYPERLINK "https://doi.org/10.1007/s10461-014-0892-y"</w:instrText>
      </w:r>
      <w:r>
        <w:rPr>
          <w:rStyle w:val="Hyperlink.0"/>
        </w:rPr>
        <w:fldChar w:fldCharType="separate" w:fldLock="0"/>
      </w:r>
      <w:r>
        <w:rPr>
          <w:rStyle w:val="Hyperlink.0"/>
          <w:rtl w:val="0"/>
        </w:rPr>
        <w:t>https://doi.org/10.1007/s10461-014-0892-y</w:t>
      </w:r>
      <w:r>
        <w:rPr/>
        <w:fldChar w:fldCharType="end" w:fldLock="0"/>
      </w:r>
    </w:p>
    <w:p>
      <w:pPr>
        <w:pStyle w:val="Body Text"/>
      </w:pPr>
      <w:r>
        <w:rPr>
          <w:rtl w:val="0"/>
          <w:lang w:val="en-US"/>
        </w:rPr>
        <w:t>Halkitis, P.N., Kupprat, S.A., Hampton, M.B., Perez-Figueroa, R., Kingdon, M., Eddy, J.A., Ompad, D.C., 2012. Evidence for a Syndemic in Aging HIV-positive Gay, Bisexual, and Other MSM: Implications for a Holistic Approach to Prevention and Healthcare. Ann Anthropol Pract 36, 365</w:t>
      </w:r>
      <w:r>
        <w:rPr>
          <w:rtl w:val="0"/>
          <w:lang w:val="en-US"/>
        </w:rPr>
        <w:t>–</w:t>
      </w:r>
      <w:r>
        <w:rPr>
          <w:rtl w:val="0"/>
          <w:lang w:val="en-US"/>
        </w:rPr>
        <w:t xml:space="preserve">386. </w:t>
      </w:r>
      <w:r>
        <w:rPr>
          <w:rStyle w:val="Hyperlink.0"/>
        </w:rPr>
        <w:fldChar w:fldCharType="begin" w:fldLock="0"/>
      </w:r>
      <w:r>
        <w:rPr>
          <w:rStyle w:val="Hyperlink.0"/>
        </w:rPr>
        <w:instrText xml:space="preserve"> HYPERLINK "https://doi.org/10.1111/napa.12009"</w:instrText>
      </w:r>
      <w:r>
        <w:rPr>
          <w:rStyle w:val="Hyperlink.0"/>
        </w:rPr>
        <w:fldChar w:fldCharType="separate" w:fldLock="0"/>
      </w:r>
      <w:r>
        <w:rPr>
          <w:rStyle w:val="Hyperlink.0"/>
          <w:rtl w:val="0"/>
        </w:rPr>
        <w:t>https://doi.org/10.1111/napa.12009</w:t>
      </w:r>
      <w:r>
        <w:rPr/>
        <w:fldChar w:fldCharType="end" w:fldLock="0"/>
      </w:r>
    </w:p>
    <w:p>
      <w:pPr>
        <w:pStyle w:val="Body Text"/>
      </w:pPr>
      <w:r>
        <w:rPr>
          <w:rtl w:val="0"/>
          <w:lang w:val="en-US"/>
        </w:rPr>
        <w:t>Halkitis, P.N., Moeller, R.W., Siconolfi, D.E., Storholm, E.D., Solomon, T.M., Bub, K.L., 2013. Measurement model exploring a syndemic in emerging adult gay and bisexual men. AIDS Behav 17, 662</w:t>
      </w:r>
      <w:r>
        <w:rPr>
          <w:rtl w:val="0"/>
          <w:lang w:val="en-US"/>
        </w:rPr>
        <w:t>–</w:t>
      </w:r>
      <w:r>
        <w:rPr>
          <w:rtl w:val="0"/>
          <w:lang w:val="en-US"/>
        </w:rPr>
        <w:t xml:space="preserve">673. </w:t>
      </w:r>
      <w:r>
        <w:rPr>
          <w:rStyle w:val="Hyperlink.0"/>
        </w:rPr>
        <w:fldChar w:fldCharType="begin" w:fldLock="0"/>
      </w:r>
      <w:r>
        <w:rPr>
          <w:rStyle w:val="Hyperlink.0"/>
        </w:rPr>
        <w:instrText xml:space="preserve"> HYPERLINK "https://doi.org/10.1007/s10461-012-0273-3"</w:instrText>
      </w:r>
      <w:r>
        <w:rPr>
          <w:rStyle w:val="Hyperlink.0"/>
        </w:rPr>
        <w:fldChar w:fldCharType="separate" w:fldLock="0"/>
      </w:r>
      <w:r>
        <w:rPr>
          <w:rStyle w:val="Hyperlink.0"/>
          <w:rtl w:val="0"/>
        </w:rPr>
        <w:t>https://doi.org/10.1007/s10461-012-0273-3</w:t>
      </w:r>
      <w:r>
        <w:rPr/>
        <w:fldChar w:fldCharType="end" w:fldLock="0"/>
      </w:r>
    </w:p>
    <w:p>
      <w:pPr>
        <w:pStyle w:val="Body Text"/>
      </w:pPr>
      <w:r>
        <w:rPr>
          <w:rtl w:val="0"/>
          <w:lang w:val="en-US"/>
        </w:rPr>
        <w:t>Harkness, A., Bainter, S.A., O</w:t>
      </w:r>
      <w:r>
        <w:rPr>
          <w:rtl w:val="0"/>
          <w:lang w:val="en-US"/>
        </w:rPr>
        <w:t>’</w:t>
      </w:r>
      <w:r>
        <w:rPr>
          <w:rtl w:val="0"/>
          <w:lang w:val="en-US"/>
        </w:rPr>
        <w:t>Cleirigh, C., Albright, C., Mayer, K.H., Safren, S.A., 2019. Longitudinal Effects of Syndemics on HIV-Positive Sexual Minority Men</w:t>
      </w:r>
      <w:r>
        <w:rPr>
          <w:rtl w:val="0"/>
          <w:lang w:val="en-US"/>
        </w:rPr>
        <w:t>’</w:t>
      </w:r>
      <w:r>
        <w:rPr>
          <w:rtl w:val="0"/>
          <w:lang w:val="en-US"/>
        </w:rPr>
        <w:t>s Sexual Health Behaviors. Arch Sex Behav 48, 1159</w:t>
      </w:r>
      <w:r>
        <w:rPr>
          <w:rtl w:val="0"/>
          <w:lang w:val="en-US"/>
        </w:rPr>
        <w:t>–</w:t>
      </w:r>
      <w:r>
        <w:rPr>
          <w:rtl w:val="0"/>
          <w:lang w:val="en-US"/>
        </w:rPr>
        <w:t xml:space="preserve">1170. </w:t>
      </w:r>
      <w:r>
        <w:rPr>
          <w:rStyle w:val="Hyperlink.0"/>
        </w:rPr>
        <w:fldChar w:fldCharType="begin" w:fldLock="0"/>
      </w:r>
      <w:r>
        <w:rPr>
          <w:rStyle w:val="Hyperlink.0"/>
        </w:rPr>
        <w:instrText xml:space="preserve"> HYPERLINK "https://doi.org/10.1007/s10508-018-1329-x"</w:instrText>
      </w:r>
      <w:r>
        <w:rPr>
          <w:rStyle w:val="Hyperlink.0"/>
        </w:rPr>
        <w:fldChar w:fldCharType="separate" w:fldLock="0"/>
      </w:r>
      <w:r>
        <w:rPr>
          <w:rStyle w:val="Hyperlink.0"/>
          <w:rtl w:val="0"/>
        </w:rPr>
        <w:t>https://doi.org/10.1007/s10508-018-1329-x</w:t>
      </w:r>
      <w:r>
        <w:rPr/>
        <w:fldChar w:fldCharType="end" w:fldLock="0"/>
      </w:r>
    </w:p>
    <w:p>
      <w:pPr>
        <w:pStyle w:val="Body Text"/>
      </w:pPr>
      <w:r>
        <w:rPr>
          <w:rtl w:val="0"/>
          <w:lang w:val="en-US"/>
        </w:rPr>
        <w:t>Harkness, A., Bainter, S.A., O</w:t>
      </w:r>
      <w:r>
        <w:rPr>
          <w:rtl w:val="0"/>
          <w:lang w:val="en-US"/>
        </w:rPr>
        <w:t>’</w:t>
      </w:r>
      <w:r>
        <w:rPr>
          <w:rtl w:val="0"/>
          <w:lang w:val="en-US"/>
        </w:rPr>
        <w:t>Cleirigh, C., Mendez, N.A., Mayer, K.H., Safren, S.A., 2018. Longitudinal Effects of Syndemics on ART Non-adherence Among Sexual Minority Men. AIDS Behav 22, 2564</w:t>
      </w:r>
      <w:r>
        <w:rPr>
          <w:rtl w:val="0"/>
          <w:lang w:val="en-US"/>
        </w:rPr>
        <w:t>–</w:t>
      </w:r>
      <w:r>
        <w:rPr>
          <w:rtl w:val="0"/>
          <w:lang w:val="en-US"/>
        </w:rPr>
        <w:t xml:space="preserve">2574. </w:t>
      </w:r>
      <w:r>
        <w:rPr>
          <w:rStyle w:val="Hyperlink.0"/>
        </w:rPr>
        <w:fldChar w:fldCharType="begin" w:fldLock="0"/>
      </w:r>
      <w:r>
        <w:rPr>
          <w:rStyle w:val="Hyperlink.0"/>
        </w:rPr>
        <w:instrText xml:space="preserve"> HYPERLINK "https://doi.org/10.1007/s10461-018-2180-8"</w:instrText>
      </w:r>
      <w:r>
        <w:rPr>
          <w:rStyle w:val="Hyperlink.0"/>
        </w:rPr>
        <w:fldChar w:fldCharType="separate" w:fldLock="0"/>
      </w:r>
      <w:r>
        <w:rPr>
          <w:rStyle w:val="Hyperlink.0"/>
          <w:rtl w:val="0"/>
        </w:rPr>
        <w:t>https://doi.org/10.1007/s10461-018-2180-8</w:t>
      </w:r>
      <w:r>
        <w:rPr/>
        <w:fldChar w:fldCharType="end" w:fldLock="0"/>
      </w:r>
    </w:p>
    <w:p>
      <w:pPr>
        <w:pStyle w:val="Body Text"/>
      </w:pPr>
      <w:r>
        <w:rPr>
          <w:rtl w:val="0"/>
          <w:lang w:val="en-US"/>
        </w:rPr>
        <w:t>Hart, T.A., Noor, S.W., Adam, B.D., Vernon, J.R.G., Brennan, D.J., Gardner, S., Husbands, W., Myers, T., 2017. Number of Psychosocial Strengths Predicts Reduced HIV Sexual Risk Behaviors Above and Beyond Syndemic Problems Among Gay and Bisexual Men. AIDS Behav 21, 3035</w:t>
      </w:r>
      <w:r>
        <w:rPr>
          <w:rtl w:val="0"/>
          <w:lang w:val="en-US"/>
        </w:rPr>
        <w:t>–</w:t>
      </w:r>
      <w:r>
        <w:rPr>
          <w:rtl w:val="0"/>
          <w:lang w:val="en-US"/>
        </w:rPr>
        <w:t xml:space="preserve">3046. </w:t>
      </w:r>
      <w:r>
        <w:rPr>
          <w:rStyle w:val="Hyperlink.0"/>
        </w:rPr>
        <w:fldChar w:fldCharType="begin" w:fldLock="0"/>
      </w:r>
      <w:r>
        <w:rPr>
          <w:rStyle w:val="Hyperlink.0"/>
        </w:rPr>
        <w:instrText xml:space="preserve"> HYPERLINK "https://doi.org/10.1007/s10461-016-1669-2"</w:instrText>
      </w:r>
      <w:r>
        <w:rPr>
          <w:rStyle w:val="Hyperlink.0"/>
        </w:rPr>
        <w:fldChar w:fldCharType="separate" w:fldLock="0"/>
      </w:r>
      <w:r>
        <w:rPr>
          <w:rStyle w:val="Hyperlink.0"/>
          <w:rtl w:val="0"/>
        </w:rPr>
        <w:t>https://doi.org/10.1007/s10461-016-1669-2</w:t>
      </w:r>
      <w:r>
        <w:rPr/>
        <w:fldChar w:fldCharType="end" w:fldLock="0"/>
      </w:r>
    </w:p>
    <w:p>
      <w:pPr>
        <w:pStyle w:val="Body Text"/>
      </w:pPr>
      <w:r>
        <w:rPr>
          <w:rtl w:val="0"/>
          <w:lang w:val="en-US"/>
        </w:rPr>
        <w:t>Herrick, A., Stall, R., Egan, J., Schrager, S., Kipke, M., 2014. Pathways towards risk: syndemic conditions mediate the effect of adversity on HIV risk behaviors among young men who have sex with men (YMSM). J Urban Health 91, 969</w:t>
      </w:r>
      <w:r>
        <w:rPr>
          <w:rtl w:val="0"/>
          <w:lang w:val="en-US"/>
        </w:rPr>
        <w:t>–</w:t>
      </w:r>
      <w:r>
        <w:rPr>
          <w:rtl w:val="0"/>
          <w:lang w:val="en-US"/>
        </w:rPr>
        <w:t xml:space="preserve">982. </w:t>
      </w:r>
      <w:r>
        <w:rPr>
          <w:rStyle w:val="Hyperlink.0"/>
        </w:rPr>
        <w:fldChar w:fldCharType="begin" w:fldLock="0"/>
      </w:r>
      <w:r>
        <w:rPr>
          <w:rStyle w:val="Hyperlink.0"/>
        </w:rPr>
        <w:instrText xml:space="preserve"> HYPERLINK "https://doi.org/10.1007/s11524-014-9896-1"</w:instrText>
      </w:r>
      <w:r>
        <w:rPr>
          <w:rStyle w:val="Hyperlink.0"/>
        </w:rPr>
        <w:fldChar w:fldCharType="separate" w:fldLock="0"/>
      </w:r>
      <w:r>
        <w:rPr>
          <w:rStyle w:val="Hyperlink.0"/>
          <w:rtl w:val="0"/>
        </w:rPr>
        <w:t>https://doi.org/10.1007/s11524-014-9896-1</w:t>
      </w:r>
      <w:r>
        <w:rPr/>
        <w:fldChar w:fldCharType="end" w:fldLock="0"/>
      </w:r>
    </w:p>
    <w:p>
      <w:pPr>
        <w:pStyle w:val="Body Text"/>
      </w:pPr>
      <w:r>
        <w:rPr>
          <w:rtl w:val="0"/>
          <w:lang w:val="en-US"/>
        </w:rPr>
        <w:t>Herrick, A.L., Lim, S.H., Plankey, M.W., Chmiel, J.S., Guadamuz, T.E., Kao, U., Shoptaw, S., Carrico, A., Ostrow, D., Stall, R., 2013. Adversity and syndemic production among men participating in the multicenter AIDS cohort study: a life-course approach. Am J Public Health 103, 79</w:t>
      </w:r>
      <w:r>
        <w:rPr>
          <w:rtl w:val="0"/>
          <w:lang w:val="en-US"/>
        </w:rPr>
        <w:t>–</w:t>
      </w:r>
      <w:r>
        <w:rPr>
          <w:rtl w:val="0"/>
          <w:lang w:val="en-US"/>
        </w:rPr>
        <w:t xml:space="preserve">85. </w:t>
      </w:r>
      <w:r>
        <w:rPr>
          <w:rStyle w:val="Hyperlink.0"/>
        </w:rPr>
        <w:fldChar w:fldCharType="begin" w:fldLock="0"/>
      </w:r>
      <w:r>
        <w:rPr>
          <w:rStyle w:val="Hyperlink.0"/>
        </w:rPr>
        <w:instrText xml:space="preserve"> HYPERLINK "https://doi.org/10.2105/AJPH.2012.300810"</w:instrText>
      </w:r>
      <w:r>
        <w:rPr>
          <w:rStyle w:val="Hyperlink.0"/>
        </w:rPr>
        <w:fldChar w:fldCharType="separate" w:fldLock="0"/>
      </w:r>
      <w:r>
        <w:rPr>
          <w:rStyle w:val="Hyperlink.0"/>
          <w:rtl w:val="0"/>
        </w:rPr>
        <w:t>https://doi.org/10.2105/AJPH.2012.300810</w:t>
      </w:r>
      <w:r>
        <w:rPr/>
        <w:fldChar w:fldCharType="end" w:fldLock="0"/>
      </w:r>
    </w:p>
    <w:p>
      <w:pPr>
        <w:pStyle w:val="Body Text"/>
      </w:pPr>
      <w:r>
        <w:rPr>
          <w:rtl w:val="0"/>
          <w:lang w:val="en-US"/>
        </w:rPr>
        <w:t>Hirshfield, S., Schrimshaw, E.W., Stall, R.D., Margolis, A.D., Downing</w:t>
      </w:r>
      <w:r>
        <w:rPr>
          <w:rtl w:val="0"/>
          <w:lang w:val="en-US"/>
        </w:rPr>
        <w:t xml:space="preserve">  </w:t>
      </w:r>
      <w:r>
        <w:rPr>
          <w:rtl w:val="0"/>
          <w:lang w:val="en-US"/>
        </w:rPr>
        <w:t>Jr, M.J., Chiasson, M.A., 2015. Drug Use, Sexual Risk, and Syndemic Production Among Men Who Have Sex With Men Who Engage in Group Sexual Encounters. Am J Public Health 105, 1849</w:t>
      </w:r>
      <w:r>
        <w:rPr>
          <w:rtl w:val="0"/>
          <w:lang w:val="en-US"/>
        </w:rPr>
        <w:t>–</w:t>
      </w:r>
      <w:r>
        <w:rPr>
          <w:rtl w:val="0"/>
          <w:lang w:val="en-US"/>
        </w:rPr>
        <w:t xml:space="preserve">1858. </w:t>
      </w:r>
      <w:r>
        <w:rPr>
          <w:rStyle w:val="Hyperlink.0"/>
        </w:rPr>
        <w:fldChar w:fldCharType="begin" w:fldLock="0"/>
      </w:r>
      <w:r>
        <w:rPr>
          <w:rStyle w:val="Hyperlink.0"/>
        </w:rPr>
        <w:instrText xml:space="preserve"> HYPERLINK "https://doi.org/10.2105/AJPH.2014.302346"</w:instrText>
      </w:r>
      <w:r>
        <w:rPr>
          <w:rStyle w:val="Hyperlink.0"/>
        </w:rPr>
        <w:fldChar w:fldCharType="separate" w:fldLock="0"/>
      </w:r>
      <w:r>
        <w:rPr>
          <w:rStyle w:val="Hyperlink.0"/>
          <w:rtl w:val="0"/>
        </w:rPr>
        <w:t>https://doi.org/10.2105/AJPH.2014.302346</w:t>
      </w:r>
      <w:r>
        <w:rPr/>
        <w:fldChar w:fldCharType="end" w:fldLock="0"/>
      </w:r>
    </w:p>
    <w:p>
      <w:pPr>
        <w:pStyle w:val="Body Text"/>
      </w:pPr>
      <w:r>
        <w:rPr>
          <w:rtl w:val="0"/>
          <w:lang w:val="en-US"/>
        </w:rPr>
        <w:t>Jiang, H., Li, J., Tan, Z., Chen, X., Cheng, W., Gong, X., Yang, Y., 2020. Syndemic Factors and HIV Risk Among Men Who Have Sex with Men in Guangzhou, China: Evidence from Synergy and Moderated Analyses. Arch Sex Behav 49, 311</w:t>
      </w:r>
      <w:r>
        <w:rPr>
          <w:rtl w:val="0"/>
          <w:lang w:val="en-US"/>
        </w:rPr>
        <w:t>–</w:t>
      </w:r>
      <w:r>
        <w:rPr>
          <w:rtl w:val="0"/>
          <w:lang w:val="en-US"/>
        </w:rPr>
        <w:t xml:space="preserve">320. </w:t>
      </w:r>
      <w:r>
        <w:rPr>
          <w:rStyle w:val="Hyperlink.0"/>
        </w:rPr>
        <w:fldChar w:fldCharType="begin" w:fldLock="0"/>
      </w:r>
      <w:r>
        <w:rPr>
          <w:rStyle w:val="Hyperlink.0"/>
        </w:rPr>
        <w:instrText xml:space="preserve"> HYPERLINK "https://doi.org/10.1007/s10508-019-01488-x"</w:instrText>
      </w:r>
      <w:r>
        <w:rPr>
          <w:rStyle w:val="Hyperlink.0"/>
        </w:rPr>
        <w:fldChar w:fldCharType="separate" w:fldLock="0"/>
      </w:r>
      <w:r>
        <w:rPr>
          <w:rStyle w:val="Hyperlink.0"/>
          <w:rtl w:val="0"/>
        </w:rPr>
        <w:t>https://doi.org/10.1007/s10508-019-01488-x</w:t>
      </w:r>
      <w:r>
        <w:rPr/>
        <w:fldChar w:fldCharType="end" w:fldLock="0"/>
      </w:r>
    </w:p>
    <w:p>
      <w:pPr>
        <w:pStyle w:val="Body Text"/>
      </w:pPr>
      <w:r>
        <w:rPr>
          <w:rtl w:val="0"/>
          <w:lang w:val="en-US"/>
        </w:rPr>
        <w:t xml:space="preserve">Jie, W., Ciyong, L., Xueqing, D., Hui, W., Lingyao, H., 2012. A syndemic of psychosocial problems places the MSM (men who have sex with men) population at greater risk of HIV infection. PLoS ONE 7, e32312. </w:t>
      </w:r>
      <w:r>
        <w:rPr>
          <w:rStyle w:val="Hyperlink.0"/>
        </w:rPr>
        <w:fldChar w:fldCharType="begin" w:fldLock="0"/>
      </w:r>
      <w:r>
        <w:rPr>
          <w:rStyle w:val="Hyperlink.0"/>
        </w:rPr>
        <w:instrText xml:space="preserve"> HYPERLINK "https://doi.org/10.1371/journal.pone.0032312"</w:instrText>
      </w:r>
      <w:r>
        <w:rPr>
          <w:rStyle w:val="Hyperlink.0"/>
        </w:rPr>
        <w:fldChar w:fldCharType="separate" w:fldLock="0"/>
      </w:r>
      <w:r>
        <w:rPr>
          <w:rStyle w:val="Hyperlink.0"/>
          <w:rtl w:val="0"/>
        </w:rPr>
        <w:t>https://doi.org/10.1371/journal.pone.0032312</w:t>
      </w:r>
      <w:r>
        <w:rPr/>
        <w:fldChar w:fldCharType="end" w:fldLock="0"/>
      </w:r>
    </w:p>
    <w:p>
      <w:pPr>
        <w:pStyle w:val="Body Text"/>
      </w:pPr>
      <w:r>
        <w:rPr>
          <w:rtl w:val="0"/>
          <w:lang w:val="en-US"/>
        </w:rPr>
        <w:t>Klein, H., 2011. Using a syndemics theory approach to study HIV risk taking in a population of men who use the internet to find partners for unprotected sex. Am J Men</w:t>
      </w:r>
      <w:r>
        <w:rPr>
          <w:rtl w:val="0"/>
          <w:lang w:val="en-US"/>
        </w:rPr>
        <w:t>’</w:t>
      </w:r>
      <w:r>
        <w:rPr>
          <w:rtl w:val="0"/>
          <w:lang w:val="en-US"/>
        </w:rPr>
        <w:t>s Health 5, 466</w:t>
      </w:r>
      <w:r>
        <w:rPr>
          <w:rtl w:val="0"/>
          <w:lang w:val="en-US"/>
        </w:rPr>
        <w:t>–</w:t>
      </w:r>
      <w:r>
        <w:rPr>
          <w:rtl w:val="0"/>
          <w:lang w:val="en-US"/>
        </w:rPr>
        <w:t xml:space="preserve">476. </w:t>
      </w:r>
      <w:r>
        <w:rPr>
          <w:rStyle w:val="Hyperlink.0"/>
        </w:rPr>
        <w:fldChar w:fldCharType="begin" w:fldLock="0"/>
      </w:r>
      <w:r>
        <w:rPr>
          <w:rStyle w:val="Hyperlink.0"/>
        </w:rPr>
        <w:instrText xml:space="preserve"> HYPERLINK "https://doi.org/10.1177/1557988311398472"</w:instrText>
      </w:r>
      <w:r>
        <w:rPr>
          <w:rStyle w:val="Hyperlink.0"/>
        </w:rPr>
        <w:fldChar w:fldCharType="separate" w:fldLock="0"/>
      </w:r>
      <w:r>
        <w:rPr>
          <w:rStyle w:val="Hyperlink.0"/>
          <w:rtl w:val="0"/>
        </w:rPr>
        <w:t>https://doi.org/10.1177/1557988311398472</w:t>
      </w:r>
      <w:r>
        <w:rPr/>
        <w:fldChar w:fldCharType="end" w:fldLock="0"/>
      </w:r>
    </w:p>
    <w:p>
      <w:pPr>
        <w:pStyle w:val="Body Text"/>
      </w:pPr>
      <w:r>
        <w:rPr>
          <w:rtl w:val="0"/>
          <w:lang w:val="en-US"/>
        </w:rPr>
        <w:t>Kurtz, S.P., Buttram, M.E., Surratt, H.L., Stall, R.D., 2012. Resilience, syndemic factors, and serosorting behaviors among HIV-positive and HIV-negative substance-using MSM. AIDS Educ Prev 24, 193</w:t>
      </w:r>
      <w:r>
        <w:rPr>
          <w:rtl w:val="0"/>
          <w:lang w:val="en-US"/>
        </w:rPr>
        <w:t>–</w:t>
      </w:r>
      <w:r>
        <w:rPr>
          <w:rtl w:val="0"/>
          <w:lang w:val="en-US"/>
        </w:rPr>
        <w:t xml:space="preserve">205. </w:t>
      </w:r>
      <w:r>
        <w:rPr>
          <w:rStyle w:val="Hyperlink.0"/>
        </w:rPr>
        <w:fldChar w:fldCharType="begin" w:fldLock="0"/>
      </w:r>
      <w:r>
        <w:rPr>
          <w:rStyle w:val="Hyperlink.0"/>
        </w:rPr>
        <w:instrText xml:space="preserve"> HYPERLINK "https://doi.org/10.1521/aeap.2012.24.3.193"</w:instrText>
      </w:r>
      <w:r>
        <w:rPr>
          <w:rStyle w:val="Hyperlink.0"/>
        </w:rPr>
        <w:fldChar w:fldCharType="separate" w:fldLock="0"/>
      </w:r>
      <w:r>
        <w:rPr>
          <w:rStyle w:val="Hyperlink.0"/>
          <w:rtl w:val="0"/>
        </w:rPr>
        <w:t>https://doi.org/10.1521/aeap.2012.24.3.193</w:t>
      </w:r>
      <w:r>
        <w:rPr/>
        <w:fldChar w:fldCharType="end" w:fldLock="0"/>
      </w:r>
    </w:p>
    <w:p>
      <w:pPr>
        <w:pStyle w:val="Body Text"/>
      </w:pPr>
      <w:r>
        <w:rPr>
          <w:rtl w:val="0"/>
          <w:lang w:val="en-US"/>
        </w:rPr>
        <w:t>Lassiter, J.M., Parsons, J.T., 2016. Religion and Spirituality</w:t>
      </w:r>
      <w:r>
        <w:rPr>
          <w:rtl w:val="0"/>
          <w:lang w:val="en-US"/>
        </w:rPr>
        <w:t>’</w:t>
      </w:r>
      <w:r>
        <w:rPr>
          <w:rtl w:val="0"/>
          <w:lang w:val="en-US"/>
        </w:rPr>
        <w:t>s Influences on HIV Syndemics Among MSM: A Systematic Review and Conceptual Model. AIDS Behav 20, 461</w:t>
      </w:r>
      <w:r>
        <w:rPr>
          <w:rtl w:val="0"/>
          <w:lang w:val="en-US"/>
        </w:rPr>
        <w:t>–</w:t>
      </w:r>
      <w:r>
        <w:rPr>
          <w:rtl w:val="0"/>
          <w:lang w:val="en-US"/>
        </w:rPr>
        <w:t xml:space="preserve">472. </w:t>
      </w:r>
      <w:r>
        <w:rPr>
          <w:rStyle w:val="Hyperlink.0"/>
        </w:rPr>
        <w:fldChar w:fldCharType="begin" w:fldLock="0"/>
      </w:r>
      <w:r>
        <w:rPr>
          <w:rStyle w:val="Hyperlink.0"/>
        </w:rPr>
        <w:instrText xml:space="preserve"> HYPERLINK "https://doi.org/10.1007/s10461-015-1173-0"</w:instrText>
      </w:r>
      <w:r>
        <w:rPr>
          <w:rStyle w:val="Hyperlink.0"/>
        </w:rPr>
        <w:fldChar w:fldCharType="separate" w:fldLock="0"/>
      </w:r>
      <w:r>
        <w:rPr>
          <w:rStyle w:val="Hyperlink.0"/>
          <w:rtl w:val="0"/>
        </w:rPr>
        <w:t>https://doi.org/10.1007/s10461-015-1173-0</w:t>
      </w:r>
      <w:r>
        <w:rPr/>
        <w:fldChar w:fldCharType="end" w:fldLock="0"/>
      </w:r>
    </w:p>
    <w:p>
      <w:pPr>
        <w:pStyle w:val="Body Text"/>
      </w:pPr>
      <w:r>
        <w:rPr>
          <w:rtl w:val="0"/>
          <w:lang w:val="en-US"/>
        </w:rPr>
        <w:t>Lee, J S, Bainter, S.A., Carrico, A.W., Glynn, T.R., Rogers, B.G., Albright, C., O</w:t>
      </w:r>
      <w:r>
        <w:rPr>
          <w:rtl w:val="0"/>
          <w:lang w:val="en-US"/>
        </w:rPr>
        <w:t>’</w:t>
      </w:r>
      <w:r>
        <w:rPr>
          <w:rtl w:val="0"/>
          <w:lang w:val="en-US"/>
        </w:rPr>
        <w:t xml:space="preserve">Cleirigh, C., Mayer, K.H., Safren, S.A., 2020. Connecting the dots: a comparison of network analysis and exploratory factor analysis to examine psychosocial syndemic indicators among HIV-negative sexual minority men. J Behav Med. </w:t>
      </w:r>
      <w:r>
        <w:rPr>
          <w:rStyle w:val="Hyperlink.0"/>
        </w:rPr>
        <w:fldChar w:fldCharType="begin" w:fldLock="0"/>
      </w:r>
      <w:r>
        <w:rPr>
          <w:rStyle w:val="Hyperlink.0"/>
        </w:rPr>
        <w:instrText xml:space="preserve"> HYPERLINK "https://doi.org/10.1007/s10865-020-00148-z"</w:instrText>
      </w:r>
      <w:r>
        <w:rPr>
          <w:rStyle w:val="Hyperlink.0"/>
        </w:rPr>
        <w:fldChar w:fldCharType="separate" w:fldLock="0"/>
      </w:r>
      <w:r>
        <w:rPr>
          <w:rStyle w:val="Hyperlink.0"/>
          <w:rtl w:val="0"/>
        </w:rPr>
        <w:t>https://doi.org/10.1007/s10865-020-00148-z</w:t>
      </w:r>
      <w:r>
        <w:rPr/>
        <w:fldChar w:fldCharType="end" w:fldLock="0"/>
      </w:r>
    </w:p>
    <w:p>
      <w:pPr>
        <w:pStyle w:val="Body Text"/>
      </w:pPr>
      <w:r>
        <w:rPr>
          <w:rtl w:val="0"/>
          <w:lang w:val="en-US"/>
        </w:rPr>
        <w:t>Lee, Jasper S., Safren, S.A., Bainter, S.A., Rodr</w:t>
      </w:r>
      <w:r>
        <w:rPr>
          <w:rtl w:val="0"/>
          <w:lang w:val="en-US"/>
        </w:rPr>
        <w:t>í</w:t>
      </w:r>
      <w:r>
        <w:rPr>
          <w:rtl w:val="0"/>
          <w:lang w:val="en-US"/>
        </w:rPr>
        <w:t>guez-D</w:t>
      </w:r>
      <w:r>
        <w:rPr>
          <w:rtl w:val="0"/>
          <w:lang w:val="en-US"/>
        </w:rPr>
        <w:t>í</w:t>
      </w:r>
      <w:r>
        <w:rPr>
          <w:rtl w:val="0"/>
          <w:lang w:val="en-US"/>
        </w:rPr>
        <w:t>az, C.E., Horvath, K.J., Blashill, A.J., 2020. Examining a Syndemics Network Among Young Latino Men Who Have Sex with Men. Int J Behav Med 27, 39</w:t>
      </w:r>
      <w:r>
        <w:rPr>
          <w:rtl w:val="0"/>
          <w:lang w:val="en-US"/>
        </w:rPr>
        <w:t>–</w:t>
      </w:r>
      <w:r>
        <w:rPr>
          <w:rtl w:val="0"/>
          <w:lang w:val="en-US"/>
        </w:rPr>
        <w:t xml:space="preserve">51. </w:t>
      </w:r>
      <w:r>
        <w:rPr>
          <w:rStyle w:val="Hyperlink.0"/>
        </w:rPr>
        <w:fldChar w:fldCharType="begin" w:fldLock="0"/>
      </w:r>
      <w:r>
        <w:rPr>
          <w:rStyle w:val="Hyperlink.0"/>
        </w:rPr>
        <w:instrText xml:space="preserve"> HYPERLINK "https://doi.org/10.1007/s12529-019-09831-1"</w:instrText>
      </w:r>
      <w:r>
        <w:rPr>
          <w:rStyle w:val="Hyperlink.0"/>
        </w:rPr>
        <w:fldChar w:fldCharType="separate" w:fldLock="0"/>
      </w:r>
      <w:r>
        <w:rPr>
          <w:rStyle w:val="Hyperlink.0"/>
          <w:rtl w:val="0"/>
        </w:rPr>
        <w:t>https://doi.org/10.1007/s12529-019-09831-1</w:t>
      </w:r>
      <w:r>
        <w:rPr/>
        <w:fldChar w:fldCharType="end" w:fldLock="0"/>
      </w:r>
    </w:p>
    <w:p>
      <w:pPr>
        <w:pStyle w:val="Body Text"/>
      </w:pPr>
      <w:r>
        <w:rPr>
          <w:rtl w:val="0"/>
          <w:lang w:val="en-US"/>
        </w:rPr>
        <w:t>Lewis, N.M., Wilson, K., 2017. HIV risk behaviours among immigrant and ethnic minority gay and bisexual men in North America and Europe: A systematic review. Soc Sci Med 179, 115</w:t>
      </w:r>
      <w:r>
        <w:rPr>
          <w:rtl w:val="0"/>
          <w:lang w:val="en-US"/>
        </w:rPr>
        <w:t>–</w:t>
      </w:r>
      <w:r>
        <w:rPr>
          <w:rtl w:val="0"/>
          <w:lang w:val="en-US"/>
        </w:rPr>
        <w:t xml:space="preserve">128. </w:t>
      </w:r>
      <w:r>
        <w:rPr>
          <w:rStyle w:val="Hyperlink.0"/>
        </w:rPr>
        <w:fldChar w:fldCharType="begin" w:fldLock="0"/>
      </w:r>
      <w:r>
        <w:rPr>
          <w:rStyle w:val="Hyperlink.0"/>
        </w:rPr>
        <w:instrText xml:space="preserve"> HYPERLINK "https://doi.org/10.1016/j.socscimed.2017.02.033"</w:instrText>
      </w:r>
      <w:r>
        <w:rPr>
          <w:rStyle w:val="Hyperlink.0"/>
        </w:rPr>
        <w:fldChar w:fldCharType="separate" w:fldLock="0"/>
      </w:r>
      <w:r>
        <w:rPr>
          <w:rStyle w:val="Hyperlink.0"/>
          <w:rtl w:val="0"/>
        </w:rPr>
        <w:t>https://doi.org/10.1016/j.socscimed.2017.02.033</w:t>
      </w:r>
      <w:r>
        <w:rPr/>
        <w:fldChar w:fldCharType="end" w:fldLock="0"/>
      </w:r>
    </w:p>
    <w:p>
      <w:pPr>
        <w:pStyle w:val="Body Text"/>
      </w:pPr>
      <w:r>
        <w:rPr>
          <w:rtl w:val="0"/>
          <w:lang w:val="en-US"/>
        </w:rPr>
        <w:t>Li, R., Cai, Y., Wang, Y., Sun, Z., Zhu, C., Tian, Y., Jiang, X., Gan, F., 2016. Psychosocial syndemic associated with increased suicidal ideation among men who have sex with men in Shanghai, China. Health Psychol 35, 148</w:t>
      </w:r>
      <w:r>
        <w:rPr>
          <w:rtl w:val="0"/>
          <w:lang w:val="en-US"/>
        </w:rPr>
        <w:t>–</w:t>
      </w:r>
      <w:r>
        <w:rPr>
          <w:rtl w:val="0"/>
          <w:lang w:val="en-US"/>
        </w:rPr>
        <w:t xml:space="preserve">156. </w:t>
      </w:r>
      <w:r>
        <w:rPr>
          <w:rStyle w:val="Hyperlink.0"/>
        </w:rPr>
        <w:fldChar w:fldCharType="begin" w:fldLock="0"/>
      </w:r>
      <w:r>
        <w:rPr>
          <w:rStyle w:val="Hyperlink.0"/>
        </w:rPr>
        <w:instrText xml:space="preserve"> HYPERLINK "https://doi.org/10.1037/hea0000265"</w:instrText>
      </w:r>
      <w:r>
        <w:rPr>
          <w:rStyle w:val="Hyperlink.0"/>
        </w:rPr>
        <w:fldChar w:fldCharType="separate" w:fldLock="0"/>
      </w:r>
      <w:r>
        <w:rPr>
          <w:rStyle w:val="Hyperlink.0"/>
          <w:rtl w:val="0"/>
        </w:rPr>
        <w:t>https://doi.org/10.1037/hea0000265</w:t>
      </w:r>
      <w:r>
        <w:rPr/>
        <w:fldChar w:fldCharType="end" w:fldLock="0"/>
      </w:r>
    </w:p>
    <w:p>
      <w:pPr>
        <w:pStyle w:val="Body Text"/>
      </w:pPr>
      <w:r>
        <w:rPr>
          <w:rtl w:val="0"/>
          <w:lang w:val="en-US"/>
        </w:rPr>
        <w:t xml:space="preserve">Lyons, T., Johnson, A.K., Garofalo, R., 2013. </w:t>
      </w:r>
      <w:r>
        <w:rPr>
          <w:rtl w:val="0"/>
          <w:lang w:val="en-US"/>
        </w:rPr>
        <w:t>“</w:t>
      </w:r>
      <w:r>
        <w:rPr>
          <w:rtl w:val="0"/>
          <w:lang w:val="en-US"/>
        </w:rPr>
        <w:t>What Could Have Been Different</w:t>
      </w:r>
      <w:r>
        <w:rPr>
          <w:rtl w:val="0"/>
          <w:lang w:val="en-US"/>
        </w:rPr>
        <w:t>”</w:t>
      </w:r>
      <w:r>
        <w:rPr>
          <w:rtl w:val="0"/>
          <w:lang w:val="en-US"/>
        </w:rPr>
        <w:t>: A Qualitative Study of Syndemic Theory and HIV Prevention among Young Men Who Have Sex with Men. J HIV AIDS Soc Serv 12, 368</w:t>
      </w:r>
      <w:r>
        <w:rPr>
          <w:rtl w:val="0"/>
          <w:lang w:val="en-US"/>
        </w:rPr>
        <w:t>–</w:t>
      </w:r>
      <w:r>
        <w:rPr>
          <w:rtl w:val="0"/>
          <w:lang w:val="en-US"/>
        </w:rPr>
        <w:t xml:space="preserve">383. </w:t>
      </w:r>
      <w:r>
        <w:rPr>
          <w:rStyle w:val="Hyperlink.0"/>
        </w:rPr>
        <w:fldChar w:fldCharType="begin" w:fldLock="0"/>
      </w:r>
      <w:r>
        <w:rPr>
          <w:rStyle w:val="Hyperlink.0"/>
        </w:rPr>
        <w:instrText xml:space="preserve"> HYPERLINK "https://doi.org/10.1080/15381501.2013.816211"</w:instrText>
      </w:r>
      <w:r>
        <w:rPr>
          <w:rStyle w:val="Hyperlink.0"/>
        </w:rPr>
        <w:fldChar w:fldCharType="separate" w:fldLock="0"/>
      </w:r>
      <w:r>
        <w:rPr>
          <w:rStyle w:val="Hyperlink.0"/>
          <w:rtl w:val="0"/>
        </w:rPr>
        <w:t>https://doi.org/10.1080/15381501.2013.816211</w:t>
      </w:r>
      <w:r>
        <w:rPr/>
        <w:fldChar w:fldCharType="end" w:fldLock="0"/>
      </w:r>
    </w:p>
    <w:p>
      <w:pPr>
        <w:pStyle w:val="Body Text"/>
      </w:pPr>
      <w:r>
        <w:rPr>
          <w:rtl w:val="0"/>
          <w:lang w:val="en-US"/>
        </w:rPr>
        <w:t xml:space="preserve">Maiorana, A., Kegeles, S.M., Brown, S., Williams, R., Arnold, E.A., 2020. Substance use, intimate partner violence, history of incarceration and vulnerability to HIV among young Black men who have sex with men in a Southern US city. Cult Health Sex. </w:t>
      </w:r>
      <w:r>
        <w:rPr>
          <w:rStyle w:val="Hyperlink.0"/>
        </w:rPr>
        <w:fldChar w:fldCharType="begin" w:fldLock="0"/>
      </w:r>
      <w:r>
        <w:rPr>
          <w:rStyle w:val="Hyperlink.0"/>
        </w:rPr>
        <w:instrText xml:space="preserve"> HYPERLINK "https://doi.org/10.1080/13691058.2019.1688395"</w:instrText>
      </w:r>
      <w:r>
        <w:rPr>
          <w:rStyle w:val="Hyperlink.0"/>
        </w:rPr>
        <w:fldChar w:fldCharType="separate" w:fldLock="0"/>
      </w:r>
      <w:r>
        <w:rPr>
          <w:rStyle w:val="Hyperlink.0"/>
          <w:rtl w:val="0"/>
        </w:rPr>
        <w:t>https://doi.org/10.1080/13691058.2019.1688395</w:t>
      </w:r>
      <w:r>
        <w:rPr/>
        <w:fldChar w:fldCharType="end" w:fldLock="0"/>
      </w:r>
    </w:p>
    <w:p>
      <w:pPr>
        <w:pStyle w:val="Body Text"/>
      </w:pPr>
      <w:r>
        <w:rPr>
          <w:rtl w:val="0"/>
          <w:lang w:val="en-US"/>
        </w:rPr>
        <w:t>Martinez, O., Arreola, S., Wu, E., Mu</w:t>
      </w:r>
      <w:r>
        <w:rPr>
          <w:rtl w:val="0"/>
          <w:lang w:val="en-US"/>
        </w:rPr>
        <w:t>ñ</w:t>
      </w:r>
      <w:r>
        <w:rPr>
          <w:rtl w:val="0"/>
          <w:lang w:val="en-US"/>
        </w:rPr>
        <w:t>oz-Laboy, M., Levine, E.C., Rutledge, S.E., Hausmann-Stabile, C., Icard, L., Rhodes, S.D., Carballo-Di</w:t>
      </w:r>
      <w:r>
        <w:rPr>
          <w:rtl w:val="0"/>
          <w:lang w:val="en-US"/>
        </w:rPr>
        <w:t>é</w:t>
      </w:r>
      <w:r>
        <w:rPr>
          <w:rtl w:val="0"/>
          <w:lang w:val="en-US"/>
        </w:rPr>
        <w:t>guez, A., Rodr</w:t>
      </w:r>
      <w:r>
        <w:rPr>
          <w:rtl w:val="0"/>
          <w:lang w:val="en-US"/>
        </w:rPr>
        <w:t>í</w:t>
      </w:r>
      <w:r>
        <w:rPr>
          <w:rtl w:val="0"/>
          <w:lang w:val="en-US"/>
        </w:rPr>
        <w:t>guez-D</w:t>
      </w:r>
      <w:r>
        <w:rPr>
          <w:rtl w:val="0"/>
          <w:lang w:val="en-US"/>
        </w:rPr>
        <w:t>í</w:t>
      </w:r>
      <w:r>
        <w:rPr>
          <w:rtl w:val="0"/>
          <w:lang w:val="en-US"/>
        </w:rPr>
        <w:t>az, C.E., Fernandez, M.I., Sandfort, T., 2016. Syndemic factors associated with adult sexual HIV risk behaviors in a sample of Latino men who have sex with men in New York City. Drug Alcohol Depend 166, 258</w:t>
      </w:r>
      <w:r>
        <w:rPr>
          <w:rtl w:val="0"/>
          <w:lang w:val="en-US"/>
        </w:rPr>
        <w:t>–</w:t>
      </w:r>
      <w:r>
        <w:rPr>
          <w:rtl w:val="0"/>
          <w:lang w:val="en-US"/>
        </w:rPr>
        <w:t xml:space="preserve">262. </w:t>
      </w:r>
      <w:r>
        <w:rPr>
          <w:rStyle w:val="Hyperlink.0"/>
        </w:rPr>
        <w:fldChar w:fldCharType="begin" w:fldLock="0"/>
      </w:r>
      <w:r>
        <w:rPr>
          <w:rStyle w:val="Hyperlink.0"/>
        </w:rPr>
        <w:instrText xml:space="preserve"> HYPERLINK "https://doi.org/10.1016/j.drugalcdep.2016.06.033"</w:instrText>
      </w:r>
      <w:r>
        <w:rPr>
          <w:rStyle w:val="Hyperlink.0"/>
        </w:rPr>
        <w:fldChar w:fldCharType="separate" w:fldLock="0"/>
      </w:r>
      <w:r>
        <w:rPr>
          <w:rStyle w:val="Hyperlink.0"/>
          <w:rtl w:val="0"/>
        </w:rPr>
        <w:t>https://doi.org/10.1016/j.drugalcdep.2016.06.033</w:t>
      </w:r>
      <w:r>
        <w:rPr/>
        <w:fldChar w:fldCharType="end" w:fldLock="0"/>
      </w:r>
    </w:p>
    <w:p>
      <w:pPr>
        <w:pStyle w:val="Body Text"/>
      </w:pPr>
      <w:r>
        <w:rPr>
          <w:rtl w:val="0"/>
          <w:lang w:val="en-US"/>
        </w:rPr>
        <w:t>Martinez, O., Brady, K.A., Levine, E., Page, K.R., Zea, M.C., Yamanis, T.J., Grieb, S., Shinefeld, J., Ortiz, K., Davis, W.W., Mattera, B., Martinez-Donate, A., Chavez-Baray, S., Moya, E.M., 2020. Using Syndemics Theory to Examine HIV Sexual Risk Among Latinx Men Who Have Sex with Men in Philadelphia, PA: Findings from the National HIV Behavioral Surveillance. EHQUIDAD 13, 217</w:t>
      </w:r>
      <w:r>
        <w:rPr>
          <w:rtl w:val="0"/>
          <w:lang w:val="en-US"/>
        </w:rPr>
        <w:t>–</w:t>
      </w:r>
      <w:r>
        <w:rPr>
          <w:rtl w:val="0"/>
          <w:lang w:val="en-US"/>
        </w:rPr>
        <w:t xml:space="preserve">236. </w:t>
      </w:r>
      <w:r>
        <w:rPr>
          <w:rStyle w:val="Hyperlink.0"/>
        </w:rPr>
        <w:fldChar w:fldCharType="begin" w:fldLock="0"/>
      </w:r>
      <w:r>
        <w:rPr>
          <w:rStyle w:val="Hyperlink.0"/>
        </w:rPr>
        <w:instrText xml:space="preserve"> HYPERLINK "https://doi.org/10.15257/ehquidad.2020.0009"</w:instrText>
      </w:r>
      <w:r>
        <w:rPr>
          <w:rStyle w:val="Hyperlink.0"/>
        </w:rPr>
        <w:fldChar w:fldCharType="separate" w:fldLock="0"/>
      </w:r>
      <w:r>
        <w:rPr>
          <w:rStyle w:val="Hyperlink.0"/>
          <w:rtl w:val="0"/>
        </w:rPr>
        <w:t>https://doi.org/10.15257/ehquidad.2020.0009</w:t>
      </w:r>
      <w:r>
        <w:rPr/>
        <w:fldChar w:fldCharType="end" w:fldLock="0"/>
      </w:r>
    </w:p>
    <w:p>
      <w:pPr>
        <w:pStyle w:val="Body Text"/>
      </w:pPr>
      <w:r>
        <w:rPr>
          <w:rtl w:val="0"/>
          <w:lang w:val="en-US"/>
        </w:rPr>
        <w:t xml:space="preserve">McDaid, L.M., Flowers, P., Ferlatte, O., McAloney-Kocaman, K., Gilbert, M., Frankis, J., 2019. Informing theoretical development of salutogenic, asset-based health improvement to reduce syndemics among gay, bisexual and other men who have sex with men: Empirical evidence from secondary analysis of multi-national, online cross-sectional surveys. SSM Popul Health 10, 100519. </w:t>
      </w:r>
      <w:r>
        <w:rPr>
          <w:rStyle w:val="Hyperlink.0"/>
        </w:rPr>
        <w:fldChar w:fldCharType="begin" w:fldLock="0"/>
      </w:r>
      <w:r>
        <w:rPr>
          <w:rStyle w:val="Hyperlink.0"/>
        </w:rPr>
        <w:instrText xml:space="preserve"> HYPERLINK "https://doi.org/10.1016/j.ssmph.2019.100519"</w:instrText>
      </w:r>
      <w:r>
        <w:rPr>
          <w:rStyle w:val="Hyperlink.0"/>
        </w:rPr>
        <w:fldChar w:fldCharType="separate" w:fldLock="0"/>
      </w:r>
      <w:r>
        <w:rPr>
          <w:rStyle w:val="Hyperlink.0"/>
          <w:rtl w:val="0"/>
        </w:rPr>
        <w:t>https://doi.org/10.1016/j.ssmph.2019.100519</w:t>
      </w:r>
      <w:r>
        <w:rPr/>
        <w:fldChar w:fldCharType="end" w:fldLock="0"/>
      </w:r>
    </w:p>
    <w:p>
      <w:pPr>
        <w:pStyle w:val="Body Text"/>
      </w:pPr>
      <w:r>
        <w:rPr>
          <w:rtl w:val="0"/>
          <w:lang w:val="en-US"/>
        </w:rPr>
        <w:t>Mimiaga, Matthew J, Biello, K.B., Robertson, A.M., Oldenburg, C.E., Rosenberger, J.G., O</w:t>
      </w:r>
      <w:r>
        <w:rPr>
          <w:rtl w:val="0"/>
          <w:lang w:val="en-US"/>
        </w:rPr>
        <w:t>’</w:t>
      </w:r>
      <w:r>
        <w:rPr>
          <w:rtl w:val="0"/>
          <w:lang w:val="en-US"/>
        </w:rPr>
        <w:t>Cleirigh, C., Novak, D.S., Mayer, K.H., Safren, S.A., 2015. High prevalence of multiple syndemic conditions associated with sexual risk behavior and HIV infection among a large sample of Spanish- and Portuguese-speaking men who have sex with men in Latin America. Archives of Sexual Behavior 44, 1869</w:t>
      </w:r>
      <w:r>
        <w:rPr>
          <w:rtl w:val="0"/>
          <w:lang w:val="en-US"/>
        </w:rPr>
        <w:t>–</w:t>
      </w:r>
      <w:r>
        <w:rPr>
          <w:rtl w:val="0"/>
          <w:lang w:val="en-US"/>
        </w:rPr>
        <w:t xml:space="preserve">1878. </w:t>
      </w:r>
      <w:r>
        <w:rPr>
          <w:rStyle w:val="Hyperlink.0"/>
        </w:rPr>
        <w:fldChar w:fldCharType="begin" w:fldLock="0"/>
      </w:r>
      <w:r>
        <w:rPr>
          <w:rStyle w:val="Hyperlink.0"/>
        </w:rPr>
        <w:instrText xml:space="preserve"> HYPERLINK "https://doi.org/10.1007/s10508-015-0488-2"</w:instrText>
      </w:r>
      <w:r>
        <w:rPr>
          <w:rStyle w:val="Hyperlink.0"/>
        </w:rPr>
        <w:fldChar w:fldCharType="separate" w:fldLock="0"/>
      </w:r>
      <w:r>
        <w:rPr>
          <w:rStyle w:val="Hyperlink.0"/>
          <w:rtl w:val="0"/>
        </w:rPr>
        <w:t>https://doi.org/10.1007/s10508-015-0488-2</w:t>
      </w:r>
      <w:r>
        <w:rPr/>
        <w:fldChar w:fldCharType="end" w:fldLock="0"/>
      </w:r>
    </w:p>
    <w:p>
      <w:pPr>
        <w:pStyle w:val="Body Text"/>
      </w:pPr>
      <w:r>
        <w:rPr>
          <w:rtl w:val="0"/>
          <w:lang w:val="en-US"/>
        </w:rPr>
        <w:t>Mimiaga, Matthew J., O</w:t>
      </w:r>
      <w:r>
        <w:rPr>
          <w:rtl w:val="0"/>
          <w:lang w:val="en-US"/>
        </w:rPr>
        <w:t>ʼ</w:t>
      </w:r>
      <w:r>
        <w:rPr>
          <w:rtl w:val="0"/>
          <w:lang w:val="en-US"/>
        </w:rPr>
        <w:t>Cleirigh, C., Biello, K.B., Robertson, A.M., Safren, S.A., Coates, T.J., Koblin, B.A., Chesney, M.A., Donnell, D.J., Stall, R.D., Mayer, K.H., 2015. The Effect of Psychosocial Syndemic Production on 4-Year HIV Incidence and Risk Behavior in a Large Cohort of Sexually Active Men Who Have Sex With Men. J Acquir Immune Defic Syndr 68, 329</w:t>
      </w:r>
      <w:r>
        <w:rPr>
          <w:rtl w:val="0"/>
          <w:lang w:val="en-US"/>
        </w:rPr>
        <w:t>–</w:t>
      </w:r>
      <w:r>
        <w:rPr>
          <w:rtl w:val="0"/>
          <w:lang w:val="en-US"/>
        </w:rPr>
        <w:t xml:space="preserve">336. </w:t>
      </w:r>
      <w:r>
        <w:rPr>
          <w:rStyle w:val="Hyperlink.0"/>
        </w:rPr>
        <w:fldChar w:fldCharType="begin" w:fldLock="0"/>
      </w:r>
      <w:r>
        <w:rPr>
          <w:rStyle w:val="Hyperlink.0"/>
        </w:rPr>
        <w:instrText xml:space="preserve"> HYPERLINK "https://doi.org/10.1097/QAI.0000000000000475"</w:instrText>
      </w:r>
      <w:r>
        <w:rPr>
          <w:rStyle w:val="Hyperlink.0"/>
        </w:rPr>
        <w:fldChar w:fldCharType="separate" w:fldLock="0"/>
      </w:r>
      <w:r>
        <w:rPr>
          <w:rStyle w:val="Hyperlink.0"/>
          <w:rtl w:val="0"/>
        </w:rPr>
        <w:t>https://doi.org/10.1097/QAI.0000000000000475</w:t>
      </w:r>
      <w:r>
        <w:rPr/>
        <w:fldChar w:fldCharType="end" w:fldLock="0"/>
      </w:r>
    </w:p>
    <w:p>
      <w:pPr>
        <w:pStyle w:val="Body Text"/>
      </w:pPr>
      <w:r>
        <w:rPr>
          <w:rtl w:val="0"/>
          <w:lang w:val="en-US"/>
        </w:rPr>
        <w:t>Moeller, R.W., Halkitis, P.N., Surrence, K., n.d. The interplay of syndemic production and serosorting in drug-using gay and bisexual men. J. Gay Lesbian Soc. Serv 23, 89</w:t>
      </w:r>
      <w:r>
        <w:rPr>
          <w:rtl w:val="0"/>
          <w:lang w:val="en-US"/>
        </w:rPr>
        <w:t>–</w:t>
      </w:r>
      <w:r>
        <w:rPr>
          <w:rtl w:val="0"/>
          <w:lang w:val="en-US"/>
        </w:rPr>
        <w:t xml:space="preserve">106. </w:t>
      </w:r>
      <w:r>
        <w:rPr>
          <w:rStyle w:val="Hyperlink.0"/>
        </w:rPr>
        <w:fldChar w:fldCharType="begin" w:fldLock="0"/>
      </w:r>
      <w:r>
        <w:rPr>
          <w:rStyle w:val="Hyperlink.0"/>
        </w:rPr>
        <w:instrText xml:space="preserve"> HYPERLINK "https://doi.org/10.1080/10538720.2010.538007"</w:instrText>
      </w:r>
      <w:r>
        <w:rPr>
          <w:rStyle w:val="Hyperlink.0"/>
        </w:rPr>
        <w:fldChar w:fldCharType="separate" w:fldLock="0"/>
      </w:r>
      <w:r>
        <w:rPr>
          <w:rStyle w:val="Hyperlink.0"/>
          <w:rtl w:val="0"/>
        </w:rPr>
        <w:t>https://doi.org/10.1080/10538720.2010.538007</w:t>
      </w:r>
      <w:r>
        <w:rPr/>
        <w:fldChar w:fldCharType="end" w:fldLock="0"/>
      </w:r>
    </w:p>
    <w:p>
      <w:pPr>
        <w:pStyle w:val="Body Text"/>
      </w:pPr>
      <w:r>
        <w:rPr>
          <w:rtl w:val="0"/>
          <w:lang w:val="en-US"/>
        </w:rPr>
        <w:t xml:space="preserve">Morrison, S.A., Yoong, D., Hart, T.A., MacPherson, P., Bogoch, I., Sivarajah, V., Gough, K., Naccarato, M., Tan, D.H.S., 2018. High prevalence of syndemic health problems in patients seeking post-exposure prophylaxis for sexual exposures to HIV. PLoS ONE 13, e0197998. </w:t>
      </w:r>
      <w:r>
        <w:rPr>
          <w:rStyle w:val="Hyperlink.0"/>
        </w:rPr>
        <w:fldChar w:fldCharType="begin" w:fldLock="0"/>
      </w:r>
      <w:r>
        <w:rPr>
          <w:rStyle w:val="Hyperlink.0"/>
        </w:rPr>
        <w:instrText xml:space="preserve"> HYPERLINK "https://doi.org/10.1371/journal.pone.0197998"</w:instrText>
      </w:r>
      <w:r>
        <w:rPr>
          <w:rStyle w:val="Hyperlink.0"/>
        </w:rPr>
        <w:fldChar w:fldCharType="separate" w:fldLock="0"/>
      </w:r>
      <w:r>
        <w:rPr>
          <w:rStyle w:val="Hyperlink.0"/>
          <w:rtl w:val="0"/>
        </w:rPr>
        <w:t>https://doi.org/10.1371/journal.pone.0197998</w:t>
      </w:r>
      <w:r>
        <w:rPr/>
        <w:fldChar w:fldCharType="end" w:fldLock="0"/>
      </w:r>
    </w:p>
    <w:p>
      <w:pPr>
        <w:pStyle w:val="Body Text"/>
      </w:pPr>
      <w:r>
        <w:rPr>
          <w:rtl w:val="0"/>
          <w:lang w:val="en-US"/>
        </w:rPr>
        <w:t>Mu</w:t>
      </w:r>
      <w:r>
        <w:rPr>
          <w:rtl w:val="0"/>
          <w:lang w:val="en-US"/>
        </w:rPr>
        <w:t>ñ</w:t>
      </w:r>
      <w:r>
        <w:rPr>
          <w:rtl w:val="0"/>
          <w:lang w:val="en-US"/>
        </w:rPr>
        <w:t>oz-Laboy, M., Martinez, O., Levine, E.C., Mattera, B.T., Isabel Fernandez, M., 2018. Syndemic Conditions Reinforcing Disparities in HIV and Other STIs in an Urban Sample of Behaviorally Bisexual Latino Men. J Immigr Minor Health 20, 497</w:t>
      </w:r>
      <w:r>
        <w:rPr>
          <w:rtl w:val="0"/>
          <w:lang w:val="en-US"/>
        </w:rPr>
        <w:t>–</w:t>
      </w:r>
      <w:r>
        <w:rPr>
          <w:rtl w:val="0"/>
          <w:lang w:val="en-US"/>
        </w:rPr>
        <w:t xml:space="preserve">501. </w:t>
      </w:r>
      <w:r>
        <w:rPr>
          <w:rStyle w:val="Hyperlink.0"/>
        </w:rPr>
        <w:fldChar w:fldCharType="begin" w:fldLock="0"/>
      </w:r>
      <w:r>
        <w:rPr>
          <w:rStyle w:val="Hyperlink.0"/>
        </w:rPr>
        <w:instrText xml:space="preserve"> HYPERLINK "https://doi.org/10.1007/s10903-017-0568-6"</w:instrText>
      </w:r>
      <w:r>
        <w:rPr>
          <w:rStyle w:val="Hyperlink.0"/>
        </w:rPr>
        <w:fldChar w:fldCharType="separate" w:fldLock="0"/>
      </w:r>
      <w:r>
        <w:rPr>
          <w:rStyle w:val="Hyperlink.0"/>
          <w:rtl w:val="0"/>
        </w:rPr>
        <w:t>https://doi.org/10.1007/s10903-017-0568-6</w:t>
      </w:r>
      <w:r>
        <w:rPr/>
        <w:fldChar w:fldCharType="end" w:fldLock="0"/>
      </w:r>
    </w:p>
    <w:p>
      <w:pPr>
        <w:pStyle w:val="Body Text"/>
      </w:pPr>
      <w:r>
        <w:rPr>
          <w:rtl w:val="0"/>
          <w:lang w:val="en-US"/>
        </w:rPr>
        <w:t>Mustanski, B., Andrews, R., Herrick, A., Stall, R., Schnarrs, P.W., 2014. A Syndemic of Psychosocial Health Disparities and Associations With Risk for Attempting Suicide Among Young Sexual Minority Men. Am J Public Health 104, 287</w:t>
      </w:r>
      <w:r>
        <w:rPr>
          <w:rtl w:val="0"/>
          <w:lang w:val="en-US"/>
        </w:rPr>
        <w:t>–</w:t>
      </w:r>
      <w:r>
        <w:rPr>
          <w:rtl w:val="0"/>
          <w:lang w:val="en-US"/>
        </w:rPr>
        <w:t xml:space="preserve">294. </w:t>
      </w:r>
      <w:r>
        <w:rPr>
          <w:rStyle w:val="Hyperlink.0"/>
        </w:rPr>
        <w:fldChar w:fldCharType="begin" w:fldLock="0"/>
      </w:r>
      <w:r>
        <w:rPr>
          <w:rStyle w:val="Hyperlink.0"/>
        </w:rPr>
        <w:instrText xml:space="preserve"> HYPERLINK "https://doi.org/10.2105/AJPH.2013.301744"</w:instrText>
      </w:r>
      <w:r>
        <w:rPr>
          <w:rStyle w:val="Hyperlink.0"/>
        </w:rPr>
        <w:fldChar w:fldCharType="separate" w:fldLock="0"/>
      </w:r>
      <w:r>
        <w:rPr>
          <w:rStyle w:val="Hyperlink.0"/>
          <w:rtl w:val="0"/>
        </w:rPr>
        <w:t>https://doi.org/10.2105/AJPH.2013.301744</w:t>
      </w:r>
      <w:r>
        <w:rPr/>
        <w:fldChar w:fldCharType="end" w:fldLock="0"/>
      </w:r>
    </w:p>
    <w:p>
      <w:pPr>
        <w:pStyle w:val="Body Text"/>
      </w:pPr>
      <w:r>
        <w:rPr>
          <w:rtl w:val="0"/>
          <w:lang w:val="en-US"/>
        </w:rPr>
        <w:t>Mustanski, B., Garofalo, R., Herrick, A., Donenberg, G., 2007. Psychosocial health problems increase risk for HIV among urban young men who have sex with men: preliminary evidence of a syndemic in need of attention. Ann Behav Med 34, 37</w:t>
      </w:r>
      <w:r>
        <w:rPr>
          <w:rtl w:val="0"/>
          <w:lang w:val="en-US"/>
        </w:rPr>
        <w:t>–</w:t>
      </w:r>
      <w:r>
        <w:rPr>
          <w:rtl w:val="0"/>
          <w:lang w:val="en-US"/>
        </w:rPr>
        <w:t xml:space="preserve">45. </w:t>
      </w:r>
      <w:r>
        <w:rPr>
          <w:rStyle w:val="Hyperlink.0"/>
        </w:rPr>
        <w:fldChar w:fldCharType="begin" w:fldLock="0"/>
      </w:r>
      <w:r>
        <w:rPr>
          <w:rStyle w:val="Hyperlink.0"/>
        </w:rPr>
        <w:instrText xml:space="preserve"> HYPERLINK "https://doi.org/10.1007/bf02879919"</w:instrText>
      </w:r>
      <w:r>
        <w:rPr>
          <w:rStyle w:val="Hyperlink.0"/>
        </w:rPr>
        <w:fldChar w:fldCharType="separate" w:fldLock="0"/>
      </w:r>
      <w:r>
        <w:rPr>
          <w:rStyle w:val="Hyperlink.0"/>
          <w:rtl w:val="0"/>
        </w:rPr>
        <w:t>https://doi.org/10.1007/bf02879919</w:t>
      </w:r>
      <w:r>
        <w:rPr/>
        <w:fldChar w:fldCharType="end" w:fldLock="0"/>
      </w:r>
    </w:p>
    <w:p>
      <w:pPr>
        <w:pStyle w:val="Body Text"/>
      </w:pPr>
      <w:r>
        <w:rPr>
          <w:rtl w:val="0"/>
          <w:lang w:val="en-US"/>
        </w:rPr>
        <w:t>Mustanski, B., Phillips, G., Ryan, D.T., Swann, G., Kuhns, L., Garofalo, R., 2017. Prospective Effects of a Syndemic on HIV and STI Incidence and Risk Behaviors in a Cohort of Young Men Who Have Sex with Men. AIDS Behav 21, 845</w:t>
      </w:r>
      <w:r>
        <w:rPr>
          <w:rtl w:val="0"/>
          <w:lang w:val="en-US"/>
        </w:rPr>
        <w:t>–</w:t>
      </w:r>
      <w:r>
        <w:rPr>
          <w:rtl w:val="0"/>
          <w:lang w:val="en-US"/>
        </w:rPr>
        <w:t xml:space="preserve">857. </w:t>
      </w:r>
      <w:r>
        <w:rPr>
          <w:rStyle w:val="Hyperlink.0"/>
        </w:rPr>
        <w:fldChar w:fldCharType="begin" w:fldLock="0"/>
      </w:r>
      <w:r>
        <w:rPr>
          <w:rStyle w:val="Hyperlink.0"/>
        </w:rPr>
        <w:instrText xml:space="preserve"> HYPERLINK "https://doi.org/10.1007/s10461-016-1607-3"</w:instrText>
      </w:r>
      <w:r>
        <w:rPr>
          <w:rStyle w:val="Hyperlink.0"/>
        </w:rPr>
        <w:fldChar w:fldCharType="separate" w:fldLock="0"/>
      </w:r>
      <w:r>
        <w:rPr>
          <w:rStyle w:val="Hyperlink.0"/>
          <w:rtl w:val="0"/>
        </w:rPr>
        <w:t>https://doi.org/10.1007/s10461-016-1607-3</w:t>
      </w:r>
      <w:r>
        <w:rPr/>
        <w:fldChar w:fldCharType="end" w:fldLock="0"/>
      </w:r>
    </w:p>
    <w:p>
      <w:pPr>
        <w:pStyle w:val="Body Text"/>
      </w:pPr>
      <w:r>
        <w:rPr>
          <w:rtl w:val="0"/>
          <w:lang w:val="en-US"/>
        </w:rPr>
        <w:t>Ng, R.X., Guadamuz, T.E., Akbar, M., Kamarulzaman, A., Lim, S.H., 2020. Association of co-occurring psychosocial health conditions and HIV infection among MSM in Malaysia: Implication of a syndemic effect. Int. J. STD AIDS 31, 568</w:t>
      </w:r>
      <w:r>
        <w:rPr>
          <w:rtl w:val="0"/>
          <w:lang w:val="en-US"/>
        </w:rPr>
        <w:t>–</w:t>
      </w:r>
      <w:r>
        <w:rPr>
          <w:rtl w:val="0"/>
          <w:lang w:val="en-US"/>
        </w:rPr>
        <w:t xml:space="preserve">578. </w:t>
      </w:r>
      <w:r>
        <w:rPr>
          <w:rStyle w:val="Hyperlink.0"/>
        </w:rPr>
        <w:fldChar w:fldCharType="begin" w:fldLock="0"/>
      </w:r>
      <w:r>
        <w:rPr>
          <w:rStyle w:val="Hyperlink.0"/>
        </w:rPr>
        <w:instrText xml:space="preserve"> HYPERLINK "https://doi.org/10.1177/0956462420913444"</w:instrText>
      </w:r>
      <w:r>
        <w:rPr>
          <w:rStyle w:val="Hyperlink.0"/>
        </w:rPr>
        <w:fldChar w:fldCharType="separate" w:fldLock="0"/>
      </w:r>
      <w:r>
        <w:rPr>
          <w:rStyle w:val="Hyperlink.0"/>
          <w:rtl w:val="0"/>
        </w:rPr>
        <w:t>https://doi.org/10.1177/0956462420913444</w:t>
      </w:r>
      <w:r>
        <w:rPr/>
        <w:fldChar w:fldCharType="end" w:fldLock="0"/>
      </w:r>
    </w:p>
    <w:p>
      <w:pPr>
        <w:pStyle w:val="Body Text"/>
      </w:pPr>
      <w:r>
        <w:rPr>
          <w:rtl w:val="0"/>
          <w:lang w:val="en-US"/>
        </w:rPr>
        <w:t>Nostlinger, C., Reyniers, T., Smekens, T., Apers, H., Laga, M., Wouters, K., Vuylsteke, B., 2020. Drug use, depression and sexual risk behaviour: a syndemic among early pre-exposure prophylaxis (PrEP) adopters in Belgium?. AIDS Care 32, 57</w:t>
      </w:r>
      <w:r>
        <w:rPr>
          <w:rtl w:val="0"/>
          <w:lang w:val="en-US"/>
        </w:rPr>
        <w:t>–</w:t>
      </w:r>
      <w:r>
        <w:rPr>
          <w:rtl w:val="0"/>
          <w:lang w:val="en-US"/>
        </w:rPr>
        <w:t xml:space="preserve">64. </w:t>
      </w:r>
      <w:r>
        <w:rPr>
          <w:rStyle w:val="Hyperlink.0"/>
        </w:rPr>
        <w:fldChar w:fldCharType="begin" w:fldLock="0"/>
      </w:r>
      <w:r>
        <w:rPr>
          <w:rStyle w:val="Hyperlink.0"/>
        </w:rPr>
        <w:instrText xml:space="preserve"> HYPERLINK "https://doi.org/10.1080/09540121.2020.1739218"</w:instrText>
      </w:r>
      <w:r>
        <w:rPr>
          <w:rStyle w:val="Hyperlink.0"/>
        </w:rPr>
        <w:fldChar w:fldCharType="separate" w:fldLock="0"/>
      </w:r>
      <w:r>
        <w:rPr>
          <w:rStyle w:val="Hyperlink.0"/>
          <w:rtl w:val="0"/>
        </w:rPr>
        <w:t>https://doi.org/10.1080/09540121.2020.1739218</w:t>
      </w:r>
      <w:r>
        <w:rPr/>
        <w:fldChar w:fldCharType="end" w:fldLock="0"/>
      </w:r>
    </w:p>
    <w:p>
      <w:pPr>
        <w:pStyle w:val="Body Text"/>
      </w:pPr>
      <w:r>
        <w:rPr>
          <w:rtl w:val="0"/>
          <w:lang w:val="en-US"/>
        </w:rPr>
        <w:t>O</w:t>
      </w:r>
      <w:r>
        <w:rPr>
          <w:rtl w:val="0"/>
          <w:lang w:val="en-US"/>
        </w:rPr>
        <w:t>’</w:t>
      </w:r>
      <w:r>
        <w:rPr>
          <w:rtl w:val="0"/>
          <w:lang w:val="en-US"/>
        </w:rPr>
        <w:t>Cleirigh, C., Pantalone, D.W., Batchelder, A.W., Hatzenbuehler, M.L., Marquez, S.M., Grasso, C., Safren, S.A., Mayer, K.H., 2018. Co-occurring psychosocial problems predict HIV status and increased health care costs and utilization among sexual minority men. J Behav Med 41, 450</w:t>
      </w:r>
      <w:r>
        <w:rPr>
          <w:rtl w:val="0"/>
          <w:lang w:val="en-US"/>
        </w:rPr>
        <w:t>–</w:t>
      </w:r>
      <w:r>
        <w:rPr>
          <w:rtl w:val="0"/>
          <w:lang w:val="en-US"/>
        </w:rPr>
        <w:t xml:space="preserve">457. </w:t>
      </w:r>
      <w:r>
        <w:rPr>
          <w:rStyle w:val="Hyperlink.0"/>
        </w:rPr>
        <w:fldChar w:fldCharType="begin" w:fldLock="0"/>
      </w:r>
      <w:r>
        <w:rPr>
          <w:rStyle w:val="Hyperlink.0"/>
        </w:rPr>
        <w:instrText xml:space="preserve"> HYPERLINK "https://doi.org/10.1007/s10865-018-9913-z"</w:instrText>
      </w:r>
      <w:r>
        <w:rPr>
          <w:rStyle w:val="Hyperlink.0"/>
        </w:rPr>
        <w:fldChar w:fldCharType="separate" w:fldLock="0"/>
      </w:r>
      <w:r>
        <w:rPr>
          <w:rStyle w:val="Hyperlink.0"/>
          <w:rtl w:val="0"/>
        </w:rPr>
        <w:t>https://doi.org/10.1007/s10865-018-9913-z</w:t>
      </w:r>
      <w:r>
        <w:rPr/>
        <w:fldChar w:fldCharType="end" w:fldLock="0"/>
      </w:r>
    </w:p>
    <w:p>
      <w:pPr>
        <w:pStyle w:val="Body Text"/>
      </w:pPr>
      <w:r>
        <w:rPr>
          <w:rtl w:val="0"/>
          <w:lang w:val="en-US"/>
        </w:rPr>
        <w:t>Oginni, O.A., Mapayi, B.M., Afolabi, O.T., Ebuenyi, I.D., Akinsulore, A., Mosaku, K.S., 2019. Association between risky sexual behavior and a psychosocial syndemic among nigerian men who have sex with men. J Gay Lesbian Ment Health, Journal of Gay &amp; Lesbian Psychotherapy 23, 168</w:t>
      </w:r>
      <w:r>
        <w:rPr>
          <w:rtl w:val="0"/>
          <w:lang w:val="en-US"/>
        </w:rPr>
        <w:t>–</w:t>
      </w:r>
      <w:r>
        <w:rPr>
          <w:rtl w:val="0"/>
          <w:lang w:val="en-US"/>
        </w:rPr>
        <w:t xml:space="preserve">185. </w:t>
      </w:r>
      <w:r>
        <w:rPr>
          <w:rStyle w:val="Hyperlink.0"/>
        </w:rPr>
        <w:fldChar w:fldCharType="begin" w:fldLock="0"/>
      </w:r>
      <w:r>
        <w:rPr>
          <w:rStyle w:val="Hyperlink.0"/>
        </w:rPr>
        <w:instrText xml:space="preserve"> HYPERLINK "https://doi.org/10.1080/19359705.2018.1552640"</w:instrText>
      </w:r>
      <w:r>
        <w:rPr>
          <w:rStyle w:val="Hyperlink.0"/>
        </w:rPr>
        <w:fldChar w:fldCharType="separate" w:fldLock="0"/>
      </w:r>
      <w:r>
        <w:rPr>
          <w:rStyle w:val="Hyperlink.0"/>
          <w:rtl w:val="0"/>
        </w:rPr>
        <w:t>https://doi.org/10.1080/19359705.2018.1552640</w:t>
      </w:r>
      <w:r>
        <w:rPr/>
        <w:fldChar w:fldCharType="end" w:fldLock="0"/>
      </w:r>
    </w:p>
    <w:p>
      <w:pPr>
        <w:pStyle w:val="Body Text"/>
      </w:pPr>
      <w:r>
        <w:rPr>
          <w:rtl w:val="0"/>
          <w:lang w:val="en-US"/>
        </w:rPr>
        <w:t>Ogunbajo, A., Oke, T., Jin, H., Rashidi, W., Iwuagwu, S., Harper, G.W., Biello, K.B., Mimiaga, M.J., 2019. A syndemic of psychosocial health problems is associated with increased HIV sexual risk among Nigerian gay, bisexual, and other men who have sex with men (GBMSM). AIDS Care 32, 337</w:t>
      </w:r>
      <w:r>
        <w:rPr>
          <w:rtl w:val="0"/>
          <w:lang w:val="en-US"/>
        </w:rPr>
        <w:t>–</w:t>
      </w:r>
      <w:r>
        <w:rPr>
          <w:rtl w:val="0"/>
          <w:lang w:val="en-US"/>
        </w:rPr>
        <w:t xml:space="preserve">342. </w:t>
      </w:r>
      <w:r>
        <w:rPr>
          <w:rStyle w:val="Hyperlink.0"/>
        </w:rPr>
        <w:fldChar w:fldCharType="begin" w:fldLock="0"/>
      </w:r>
      <w:r>
        <w:rPr>
          <w:rStyle w:val="Hyperlink.0"/>
        </w:rPr>
        <w:instrText xml:space="preserve"> HYPERLINK "https://doi.org/10.1080/09540121.2019.1678722"</w:instrText>
      </w:r>
      <w:r>
        <w:rPr>
          <w:rStyle w:val="Hyperlink.0"/>
        </w:rPr>
        <w:fldChar w:fldCharType="separate" w:fldLock="0"/>
      </w:r>
      <w:r>
        <w:rPr>
          <w:rStyle w:val="Hyperlink.0"/>
          <w:rtl w:val="0"/>
        </w:rPr>
        <w:t>https://doi.org/10.1080/09540121.2019.1678722</w:t>
      </w:r>
      <w:r>
        <w:rPr/>
        <w:fldChar w:fldCharType="end" w:fldLock="0"/>
      </w:r>
    </w:p>
    <w:p>
      <w:pPr>
        <w:pStyle w:val="Body Text"/>
      </w:pPr>
      <w:r>
        <w:rPr>
          <w:rtl w:val="0"/>
          <w:lang w:val="en-US"/>
        </w:rPr>
        <w:t>O</w:t>
      </w:r>
      <w:r>
        <w:rPr>
          <w:rtl w:val="0"/>
          <w:lang w:val="en-US"/>
        </w:rPr>
        <w:t>’</w:t>
      </w:r>
      <w:r>
        <w:rPr>
          <w:rtl w:val="0"/>
          <w:lang w:val="en-US"/>
        </w:rPr>
        <w:t>Leary, A., Jemmott</w:t>
      </w:r>
      <w:r>
        <w:rPr>
          <w:rtl w:val="0"/>
          <w:lang w:val="en-US"/>
        </w:rPr>
        <w:t xml:space="preserve">  </w:t>
      </w:r>
      <w:r>
        <w:rPr>
          <w:rtl w:val="0"/>
          <w:lang w:val="en-US"/>
        </w:rPr>
        <w:t>3rd, J.B., Stevens, R., Rutledge, S.E., Icard, L.D., 2014. Optimism and education buffer the effects of syndemic conditions on HIV status among African American men who have sex with men. AIDS Behav 18, 2080</w:t>
      </w:r>
      <w:r>
        <w:rPr>
          <w:rtl w:val="0"/>
          <w:lang w:val="en-US"/>
        </w:rPr>
        <w:t>–</w:t>
      </w:r>
      <w:r>
        <w:rPr>
          <w:rtl w:val="0"/>
          <w:lang w:val="en-US"/>
        </w:rPr>
        <w:t xml:space="preserve">2088. </w:t>
      </w:r>
      <w:r>
        <w:rPr>
          <w:rStyle w:val="Hyperlink.0"/>
        </w:rPr>
        <w:fldChar w:fldCharType="begin" w:fldLock="0"/>
      </w:r>
      <w:r>
        <w:rPr>
          <w:rStyle w:val="Hyperlink.0"/>
        </w:rPr>
        <w:instrText xml:space="preserve"> HYPERLINK "https://doi.org/10.1007/s10461-014-0708-0"</w:instrText>
      </w:r>
      <w:r>
        <w:rPr>
          <w:rStyle w:val="Hyperlink.0"/>
        </w:rPr>
        <w:fldChar w:fldCharType="separate" w:fldLock="0"/>
      </w:r>
      <w:r>
        <w:rPr>
          <w:rStyle w:val="Hyperlink.0"/>
          <w:rtl w:val="0"/>
        </w:rPr>
        <w:t>https://doi.org/10.1007/s10461-014-0708-0</w:t>
      </w:r>
      <w:r>
        <w:rPr/>
        <w:fldChar w:fldCharType="end" w:fldLock="0"/>
      </w:r>
    </w:p>
    <w:p>
      <w:pPr>
        <w:pStyle w:val="Body Text"/>
      </w:pPr>
      <w:r>
        <w:rPr>
          <w:rtl w:val="0"/>
          <w:lang w:val="en-US"/>
        </w:rPr>
        <w:t>Pantalone, D.W., Nelson, K.M., Batchelder, A.W., Chiu, C., Gunn, H.A., Horvath, K.J., 2020. A Systematic Review and Meta-Analysis of Combination Behavioral Interventions Co-Targeting Psychosocial Syndemics and HIV-Related Health Behaviors for Sexual Minority Men. J Sex Res 57, 681</w:t>
      </w:r>
      <w:r>
        <w:rPr>
          <w:rtl w:val="0"/>
          <w:lang w:val="en-US"/>
        </w:rPr>
        <w:t>–</w:t>
      </w:r>
      <w:r>
        <w:rPr>
          <w:rtl w:val="0"/>
          <w:lang w:val="en-US"/>
        </w:rPr>
        <w:t xml:space="preserve">708. </w:t>
      </w:r>
      <w:r>
        <w:rPr>
          <w:rStyle w:val="Hyperlink.0"/>
        </w:rPr>
        <w:fldChar w:fldCharType="begin" w:fldLock="0"/>
      </w:r>
      <w:r>
        <w:rPr>
          <w:rStyle w:val="Hyperlink.0"/>
        </w:rPr>
        <w:instrText xml:space="preserve"> HYPERLINK "https://doi.org/10.1080/00224499.2020.1728514"</w:instrText>
      </w:r>
      <w:r>
        <w:rPr>
          <w:rStyle w:val="Hyperlink.0"/>
        </w:rPr>
        <w:fldChar w:fldCharType="separate" w:fldLock="0"/>
      </w:r>
      <w:r>
        <w:rPr>
          <w:rStyle w:val="Hyperlink.0"/>
          <w:rtl w:val="0"/>
        </w:rPr>
        <w:t>https://doi.org/10.1080/00224499.2020.1728514</w:t>
      </w:r>
      <w:r>
        <w:rPr/>
        <w:fldChar w:fldCharType="end" w:fldLock="0"/>
      </w:r>
    </w:p>
    <w:p>
      <w:pPr>
        <w:pStyle w:val="Body Text"/>
      </w:pPr>
      <w:r>
        <w:rPr>
          <w:rtl w:val="0"/>
          <w:lang w:val="en-US"/>
        </w:rPr>
        <w:t>Pantalone, D.W., Valentine, S.E., Woodward, E.N., O</w:t>
      </w:r>
      <w:r>
        <w:rPr>
          <w:rtl w:val="0"/>
          <w:lang w:val="en-US"/>
        </w:rPr>
        <w:t>’</w:t>
      </w:r>
      <w:r>
        <w:rPr>
          <w:rtl w:val="0"/>
          <w:lang w:val="en-US"/>
        </w:rPr>
        <w:t>Cleirigh, C., 2018. Syndemic Indicators Predict Poor Medication Adherence and Increased Health Care Utilization for Urban HIV-Positive Men Who Have Sex with Men. J Gay Lesbian Ment Health 22, 71</w:t>
      </w:r>
      <w:r>
        <w:rPr>
          <w:rtl w:val="0"/>
          <w:lang w:val="en-US"/>
        </w:rPr>
        <w:t>–</w:t>
      </w:r>
      <w:r>
        <w:rPr>
          <w:rtl w:val="0"/>
          <w:lang w:val="en-US"/>
        </w:rPr>
        <w:t xml:space="preserve">87. </w:t>
      </w:r>
      <w:r>
        <w:rPr>
          <w:rStyle w:val="Hyperlink.0"/>
        </w:rPr>
        <w:fldChar w:fldCharType="begin" w:fldLock="0"/>
      </w:r>
      <w:r>
        <w:rPr>
          <w:rStyle w:val="Hyperlink.0"/>
        </w:rPr>
        <w:instrText xml:space="preserve"> HYPERLINK "https://doi.org/10.1080/19359705.2017.1389794"</w:instrText>
      </w:r>
      <w:r>
        <w:rPr>
          <w:rStyle w:val="Hyperlink.0"/>
        </w:rPr>
        <w:fldChar w:fldCharType="separate" w:fldLock="0"/>
      </w:r>
      <w:r>
        <w:rPr>
          <w:rStyle w:val="Hyperlink.0"/>
          <w:rtl w:val="0"/>
        </w:rPr>
        <w:t>https://doi.org/10.1080/19359705.2017.1389794</w:t>
      </w:r>
      <w:r>
        <w:rPr/>
        <w:fldChar w:fldCharType="end" w:fldLock="0"/>
      </w:r>
    </w:p>
    <w:p>
      <w:pPr>
        <w:pStyle w:val="Body Text"/>
      </w:pPr>
      <w:r>
        <w:rPr>
          <w:rtl w:val="0"/>
          <w:lang w:val="en-US"/>
        </w:rPr>
        <w:t>Parsons, J.T., Grov, C., Golub, S.A., 2012. Sexual compulsivity, co-occurring psychosocial health problems, and HIV risk among gay and bisexual men: further evidence of a syndemic. Am J Public Health 102, 156</w:t>
      </w:r>
      <w:r>
        <w:rPr>
          <w:rtl w:val="0"/>
          <w:lang w:val="en-US"/>
        </w:rPr>
        <w:t>–</w:t>
      </w:r>
      <w:r>
        <w:rPr>
          <w:rtl w:val="0"/>
          <w:lang w:val="en-US"/>
        </w:rPr>
        <w:t xml:space="preserve">162. </w:t>
      </w:r>
      <w:r>
        <w:rPr>
          <w:rStyle w:val="Hyperlink.0"/>
        </w:rPr>
        <w:fldChar w:fldCharType="begin" w:fldLock="0"/>
      </w:r>
      <w:r>
        <w:rPr>
          <w:rStyle w:val="Hyperlink.0"/>
        </w:rPr>
        <w:instrText xml:space="preserve"> HYPERLINK "https://doi.org/10.2105/AJPH.2011.300284"</w:instrText>
      </w:r>
      <w:r>
        <w:rPr>
          <w:rStyle w:val="Hyperlink.0"/>
        </w:rPr>
        <w:fldChar w:fldCharType="separate" w:fldLock="0"/>
      </w:r>
      <w:r>
        <w:rPr>
          <w:rStyle w:val="Hyperlink.0"/>
          <w:rtl w:val="0"/>
        </w:rPr>
        <w:t>https://doi.org/10.2105/AJPH.2011.300284</w:t>
      </w:r>
      <w:r>
        <w:rPr/>
        <w:fldChar w:fldCharType="end" w:fldLock="0"/>
      </w:r>
    </w:p>
    <w:p>
      <w:pPr>
        <w:pStyle w:val="Body Text"/>
      </w:pPr>
      <w:r>
        <w:rPr>
          <w:rtl w:val="0"/>
          <w:lang w:val="en-US"/>
        </w:rPr>
        <w:t>Parsons, J.T., Millar, B.M., Moody, R.L., Starks, T.J., Rendina, H.J., Grov, C., 2017. Syndemic conditions and HIV transmission risk behavior among HIV-negative gay and bisexual men in a U.S. national sample. Health Psychol 36, 695</w:t>
      </w:r>
      <w:r>
        <w:rPr>
          <w:rtl w:val="0"/>
          <w:lang w:val="en-US"/>
        </w:rPr>
        <w:t>–</w:t>
      </w:r>
      <w:r>
        <w:rPr>
          <w:rtl w:val="0"/>
          <w:lang w:val="en-US"/>
        </w:rPr>
        <w:t xml:space="preserve">703. </w:t>
      </w:r>
      <w:r>
        <w:rPr>
          <w:rStyle w:val="Hyperlink.0"/>
        </w:rPr>
        <w:fldChar w:fldCharType="begin" w:fldLock="0"/>
      </w:r>
      <w:r>
        <w:rPr>
          <w:rStyle w:val="Hyperlink.0"/>
        </w:rPr>
        <w:instrText xml:space="preserve"> HYPERLINK "https://doi.org/10.1037/hea0000509"</w:instrText>
      </w:r>
      <w:r>
        <w:rPr>
          <w:rStyle w:val="Hyperlink.0"/>
        </w:rPr>
        <w:fldChar w:fldCharType="separate" w:fldLock="0"/>
      </w:r>
      <w:r>
        <w:rPr>
          <w:rStyle w:val="Hyperlink.0"/>
          <w:rtl w:val="0"/>
        </w:rPr>
        <w:t>https://doi.org/10.1037/hea0000509</w:t>
      </w:r>
      <w:r>
        <w:rPr/>
        <w:fldChar w:fldCharType="end" w:fldLock="0"/>
      </w:r>
    </w:p>
    <w:p>
      <w:pPr>
        <w:pStyle w:val="Body Text"/>
      </w:pPr>
      <w:r>
        <w:rPr>
          <w:rtl w:val="0"/>
          <w:lang w:val="en-US"/>
        </w:rPr>
        <w:t>Parsons, J.T., Rendina, H.J., Moody, R.L., Ventuneac, A., Grov, C., 2015. Syndemic production and sexual compulsivity/hypersexuality in highly sexually active gay and bisexual men: further evidence for a three group conceptualization. Arch Sex Behav 44, 1903</w:t>
      </w:r>
      <w:r>
        <w:rPr>
          <w:rtl w:val="0"/>
          <w:lang w:val="en-US"/>
        </w:rPr>
        <w:t>–</w:t>
      </w:r>
      <w:r>
        <w:rPr>
          <w:rtl w:val="0"/>
          <w:lang w:val="en-US"/>
        </w:rPr>
        <w:t xml:space="preserve">1913. </w:t>
      </w:r>
      <w:r>
        <w:rPr>
          <w:rStyle w:val="Hyperlink.0"/>
        </w:rPr>
        <w:fldChar w:fldCharType="begin" w:fldLock="0"/>
      </w:r>
      <w:r>
        <w:rPr>
          <w:rStyle w:val="Hyperlink.0"/>
        </w:rPr>
        <w:instrText xml:space="preserve"> HYPERLINK "https://doi.org/10.1007/s10508-015-0574-5"</w:instrText>
      </w:r>
      <w:r>
        <w:rPr>
          <w:rStyle w:val="Hyperlink.0"/>
        </w:rPr>
        <w:fldChar w:fldCharType="separate" w:fldLock="0"/>
      </w:r>
      <w:r>
        <w:rPr>
          <w:rStyle w:val="Hyperlink.0"/>
          <w:rtl w:val="0"/>
        </w:rPr>
        <w:t>https://doi.org/10.1007/s10508-015-0574-5</w:t>
      </w:r>
      <w:r>
        <w:rPr/>
        <w:fldChar w:fldCharType="end" w:fldLock="0"/>
      </w:r>
    </w:p>
    <w:p>
      <w:pPr>
        <w:pStyle w:val="Body Text"/>
      </w:pPr>
      <w:r>
        <w:rPr>
          <w:rtl w:val="0"/>
          <w:lang w:val="en-US"/>
        </w:rPr>
        <w:t>Perry, N.S., Nelson, K.M., Carey, M.P., 2019. Diversity of Psychosocial Syndemic Indicators and Associations with Sexual Behavior with Male and Female Partners Among Early Adolescent Sexual Minority Males. LGBT Health 6, 386</w:t>
      </w:r>
      <w:r>
        <w:rPr>
          <w:rtl w:val="0"/>
          <w:lang w:val="en-US"/>
        </w:rPr>
        <w:t>–</w:t>
      </w:r>
      <w:r>
        <w:rPr>
          <w:rtl w:val="0"/>
          <w:lang w:val="en-US"/>
        </w:rPr>
        <w:t xml:space="preserve">392. </w:t>
      </w:r>
      <w:r>
        <w:rPr>
          <w:rStyle w:val="Hyperlink.0"/>
        </w:rPr>
        <w:fldChar w:fldCharType="begin" w:fldLock="0"/>
      </w:r>
      <w:r>
        <w:rPr>
          <w:rStyle w:val="Hyperlink.0"/>
        </w:rPr>
        <w:instrText xml:space="preserve"> HYPERLINK "https://doi.org/10.1089/lgbt.2019.0113"</w:instrText>
      </w:r>
      <w:r>
        <w:rPr>
          <w:rStyle w:val="Hyperlink.0"/>
        </w:rPr>
        <w:fldChar w:fldCharType="separate" w:fldLock="0"/>
      </w:r>
      <w:r>
        <w:rPr>
          <w:rStyle w:val="Hyperlink.0"/>
          <w:rtl w:val="0"/>
        </w:rPr>
        <w:t>https://doi.org/10.1089/lgbt.2019.0113</w:t>
      </w:r>
      <w:r>
        <w:rPr/>
        <w:fldChar w:fldCharType="end" w:fldLock="0"/>
      </w:r>
    </w:p>
    <w:p>
      <w:pPr>
        <w:pStyle w:val="Body Text"/>
      </w:pPr>
      <w:r>
        <w:rPr>
          <w:rtl w:val="0"/>
          <w:lang w:val="en-US"/>
        </w:rPr>
        <w:t xml:space="preserve">Pitpitan, E.V., Smith, L.R., Goodman-Meza, D., Torres, K., Semple, S.J., Strathdee, S.A., Patterson, T.L., 2016. </w:t>
      </w:r>
      <w:r>
        <w:rPr>
          <w:rtl w:val="0"/>
          <w:lang w:val="en-US"/>
        </w:rPr>
        <w:t>“</w:t>
      </w:r>
      <w:r>
        <w:rPr>
          <w:rtl w:val="0"/>
          <w:lang w:val="en-US"/>
        </w:rPr>
        <w:t>Outness</w:t>
      </w:r>
      <w:r>
        <w:rPr>
          <w:rtl w:val="0"/>
          <w:lang w:val="en-US"/>
        </w:rPr>
        <w:t xml:space="preserve">” </w:t>
      </w:r>
      <w:r>
        <w:rPr>
          <w:rtl w:val="0"/>
          <w:lang w:val="en-US"/>
        </w:rPr>
        <w:t>as a Moderator of the Association Between Syndemic Conditions and HIV Risk-Taking Behavior Among Men Who Have Sex with Men in Tijuana, Mexico. AIDS Behav 20, 431</w:t>
      </w:r>
      <w:r>
        <w:rPr>
          <w:rtl w:val="0"/>
          <w:lang w:val="en-US"/>
        </w:rPr>
        <w:t>–</w:t>
      </w:r>
      <w:r>
        <w:rPr>
          <w:rtl w:val="0"/>
          <w:lang w:val="en-US"/>
        </w:rPr>
        <w:t xml:space="preserve">438. </w:t>
      </w:r>
      <w:r>
        <w:rPr>
          <w:rStyle w:val="Hyperlink.0"/>
        </w:rPr>
        <w:fldChar w:fldCharType="begin" w:fldLock="0"/>
      </w:r>
      <w:r>
        <w:rPr>
          <w:rStyle w:val="Hyperlink.0"/>
        </w:rPr>
        <w:instrText xml:space="preserve"> HYPERLINK "https://doi.org/10.1007/s10461-015-1172-1"</w:instrText>
      </w:r>
      <w:r>
        <w:rPr>
          <w:rStyle w:val="Hyperlink.0"/>
        </w:rPr>
        <w:fldChar w:fldCharType="separate" w:fldLock="0"/>
      </w:r>
      <w:r>
        <w:rPr>
          <w:rStyle w:val="Hyperlink.0"/>
          <w:rtl w:val="0"/>
        </w:rPr>
        <w:t>https://doi.org/10.1007/s10461-015-1172-1</w:t>
      </w:r>
      <w:r>
        <w:rPr/>
        <w:fldChar w:fldCharType="end" w:fldLock="0"/>
      </w:r>
    </w:p>
    <w:p>
      <w:pPr>
        <w:pStyle w:val="Body Text"/>
      </w:pPr>
      <w:r>
        <w:rPr>
          <w:rtl w:val="0"/>
          <w:lang w:val="en-US"/>
        </w:rPr>
        <w:t>Pollard, A., Nadarzynski, T., Llewellyn, C., 2018. Syndemics of stigma, minority-stress, maladaptive coping, risk environments and littoral spaces among men who have sex with men using chemsex. Cult Health Sex 20, 411</w:t>
      </w:r>
      <w:r>
        <w:rPr>
          <w:rtl w:val="0"/>
          <w:lang w:val="en-US"/>
        </w:rPr>
        <w:t>–</w:t>
      </w:r>
      <w:r>
        <w:rPr>
          <w:rtl w:val="0"/>
          <w:lang w:val="en-US"/>
        </w:rPr>
        <w:t xml:space="preserve">427. </w:t>
      </w:r>
      <w:r>
        <w:rPr>
          <w:rStyle w:val="Hyperlink.0"/>
        </w:rPr>
        <w:fldChar w:fldCharType="begin" w:fldLock="0"/>
      </w:r>
      <w:r>
        <w:rPr>
          <w:rStyle w:val="Hyperlink.0"/>
        </w:rPr>
        <w:instrText xml:space="preserve"> HYPERLINK "https://doi.org/10.1080/13691058.2017.1350751"</w:instrText>
      </w:r>
      <w:r>
        <w:rPr>
          <w:rStyle w:val="Hyperlink.0"/>
        </w:rPr>
        <w:fldChar w:fldCharType="separate" w:fldLock="0"/>
      </w:r>
      <w:r>
        <w:rPr>
          <w:rStyle w:val="Hyperlink.0"/>
          <w:rtl w:val="0"/>
        </w:rPr>
        <w:t>https://doi.org/10.1080/13691058.2017.1350751</w:t>
      </w:r>
      <w:r>
        <w:rPr/>
        <w:fldChar w:fldCharType="end" w:fldLock="0"/>
      </w:r>
    </w:p>
    <w:p>
      <w:pPr>
        <w:pStyle w:val="Body Text"/>
      </w:pPr>
      <w:r>
        <w:rPr>
          <w:rtl w:val="0"/>
          <w:lang w:val="en-US"/>
        </w:rPr>
        <w:t>Quinn, B., Gorbach, P.M., Okafor, C.N., Heinzerling, K.G., Shoptaw, S., 2020. Investigating possible syndemic relationships between structural and drug use factors, sexual HIV transmission and viral load among men of colour who have sex with men in Los Angeles County. Drug Alcohol Rev.</w:t>
      </w:r>
      <w:r>
        <w:rPr>
          <w:rtl w:val="0"/>
          <w:lang w:val="en-US"/>
        </w:rPr>
        <w:t> </w:t>
      </w:r>
      <w:r>
        <w:rPr>
          <w:rtl w:val="0"/>
          <w:lang w:val="en-US"/>
        </w:rPr>
        <w:t>39, 116</w:t>
      </w:r>
      <w:r>
        <w:rPr>
          <w:rtl w:val="0"/>
          <w:lang w:val="en-US"/>
        </w:rPr>
        <w:t>–</w:t>
      </w:r>
      <w:r>
        <w:rPr>
          <w:rtl w:val="0"/>
          <w:lang w:val="en-US"/>
        </w:rPr>
        <w:t xml:space="preserve">127. </w:t>
      </w:r>
      <w:r>
        <w:rPr>
          <w:rStyle w:val="Hyperlink.0"/>
        </w:rPr>
        <w:fldChar w:fldCharType="begin" w:fldLock="0"/>
      </w:r>
      <w:r>
        <w:rPr>
          <w:rStyle w:val="Hyperlink.0"/>
        </w:rPr>
        <w:instrText xml:space="preserve"> HYPERLINK "https://doi.org/10.1111/dar.13026"</w:instrText>
      </w:r>
      <w:r>
        <w:rPr>
          <w:rStyle w:val="Hyperlink.0"/>
        </w:rPr>
        <w:fldChar w:fldCharType="separate" w:fldLock="0"/>
      </w:r>
      <w:r>
        <w:rPr>
          <w:rStyle w:val="Hyperlink.0"/>
          <w:rtl w:val="0"/>
        </w:rPr>
        <w:t>https://doi.org/10.1111/dar.13026</w:t>
      </w:r>
      <w:r>
        <w:rPr/>
        <w:fldChar w:fldCharType="end" w:fldLock="0"/>
      </w:r>
    </w:p>
    <w:p>
      <w:pPr>
        <w:pStyle w:val="Body Text"/>
      </w:pPr>
      <w:r>
        <w:rPr>
          <w:rtl w:val="0"/>
          <w:lang w:val="en-US"/>
        </w:rPr>
        <w:t xml:space="preserve">Quinn, K.G., 2019. Applying an intersectional framework to understand syndemic conditions among young Black gay, bisexual, and other men who have sex with men. Soc Sci Med. </w:t>
      </w:r>
      <w:r>
        <w:rPr>
          <w:rStyle w:val="Hyperlink.0"/>
        </w:rPr>
        <w:fldChar w:fldCharType="begin" w:fldLock="0"/>
      </w:r>
      <w:r>
        <w:rPr>
          <w:rStyle w:val="Hyperlink.0"/>
        </w:rPr>
        <w:instrText xml:space="preserve"> HYPERLINK "https://doi.org/10.1016/j.socscimed.2019.112779"</w:instrText>
      </w:r>
      <w:r>
        <w:rPr>
          <w:rStyle w:val="Hyperlink.0"/>
        </w:rPr>
        <w:fldChar w:fldCharType="separate" w:fldLock="0"/>
      </w:r>
      <w:r>
        <w:rPr>
          <w:rStyle w:val="Hyperlink.0"/>
          <w:rtl w:val="0"/>
        </w:rPr>
        <w:t>https://doi.org/10.1016/j.socscimed.2019.112779</w:t>
      </w:r>
      <w:r>
        <w:rPr/>
        <w:fldChar w:fldCharType="end" w:fldLock="0"/>
      </w:r>
    </w:p>
    <w:p>
      <w:pPr>
        <w:pStyle w:val="Body Text"/>
      </w:pPr>
      <w:r>
        <w:rPr>
          <w:rtl w:val="0"/>
          <w:lang w:val="en-US"/>
        </w:rPr>
        <w:t>Reed, S.J., Miller, R.L., 2016. Thriving and Adapting: Resilience, Sense of Community, and Syndemics among Young Black Gay and Bisexual Men. Am J Community Psychol 57, 129</w:t>
      </w:r>
      <w:r>
        <w:rPr>
          <w:rtl w:val="0"/>
          <w:lang w:val="en-US"/>
        </w:rPr>
        <w:t>–</w:t>
      </w:r>
      <w:r>
        <w:rPr>
          <w:rtl w:val="0"/>
          <w:lang w:val="en-US"/>
        </w:rPr>
        <w:t xml:space="preserve">143. </w:t>
      </w:r>
      <w:r>
        <w:rPr>
          <w:rStyle w:val="Hyperlink.0"/>
        </w:rPr>
        <w:fldChar w:fldCharType="begin" w:fldLock="0"/>
      </w:r>
      <w:r>
        <w:rPr>
          <w:rStyle w:val="Hyperlink.0"/>
        </w:rPr>
        <w:instrText xml:space="preserve"> HYPERLINK "https://doi.org/10.1002/ajcp.12028"</w:instrText>
      </w:r>
      <w:r>
        <w:rPr>
          <w:rStyle w:val="Hyperlink.0"/>
        </w:rPr>
        <w:fldChar w:fldCharType="separate" w:fldLock="0"/>
      </w:r>
      <w:r>
        <w:rPr>
          <w:rStyle w:val="Hyperlink.0"/>
          <w:rtl w:val="0"/>
        </w:rPr>
        <w:t>https://doi.org/10.1002/ajcp.12028</w:t>
      </w:r>
      <w:r>
        <w:rPr/>
        <w:fldChar w:fldCharType="end" w:fldLock="0"/>
      </w:r>
    </w:p>
    <w:p>
      <w:pPr>
        <w:pStyle w:val="Body Text"/>
      </w:pPr>
      <w:r>
        <w:rPr>
          <w:rtl w:val="0"/>
          <w:lang w:val="en-US"/>
        </w:rPr>
        <w:t>Reisner, S.L., White Hughto, J.M., Pardee, D., Sevelius, J., 2016. Syndemics and gender affirmation: HIV sexual risk in female-to-male trans masculine adults reporting sexual contact with cisgender males. Int J STD AIDS 27, 955</w:t>
      </w:r>
      <w:r>
        <w:rPr>
          <w:rtl w:val="0"/>
          <w:lang w:val="en-US"/>
        </w:rPr>
        <w:t>–</w:t>
      </w:r>
      <w:r>
        <w:rPr>
          <w:rtl w:val="0"/>
          <w:lang w:val="en-US"/>
        </w:rPr>
        <w:t xml:space="preserve">966. </w:t>
      </w:r>
      <w:r>
        <w:rPr>
          <w:rStyle w:val="Hyperlink.0"/>
        </w:rPr>
        <w:fldChar w:fldCharType="begin" w:fldLock="0"/>
      </w:r>
      <w:r>
        <w:rPr>
          <w:rStyle w:val="Hyperlink.0"/>
        </w:rPr>
        <w:instrText xml:space="preserve"> HYPERLINK "https://doi.org/10.1177/0956462415602418"</w:instrText>
      </w:r>
      <w:r>
        <w:rPr>
          <w:rStyle w:val="Hyperlink.0"/>
        </w:rPr>
        <w:fldChar w:fldCharType="separate" w:fldLock="0"/>
      </w:r>
      <w:r>
        <w:rPr>
          <w:rStyle w:val="Hyperlink.0"/>
          <w:rtl w:val="0"/>
        </w:rPr>
        <w:t>https://doi.org/10.1177/0956462415602418</w:t>
      </w:r>
      <w:r>
        <w:rPr/>
        <w:fldChar w:fldCharType="end" w:fldLock="0"/>
      </w:r>
    </w:p>
    <w:p>
      <w:pPr>
        <w:pStyle w:val="Body Text"/>
      </w:pPr>
      <w:r>
        <w:rPr>
          <w:rtl w:val="0"/>
          <w:lang w:val="en-US"/>
        </w:rPr>
        <w:t>Rooney, B.M., Tulloch, T.G., Blashill, A.J., 2018. Psychosocial Syndemic Correlates of Sexual Compulsivity Among Men Who Have Sex with Men: A Meta-Analysis. Arch Sex Behav 47, 75</w:t>
      </w:r>
      <w:r>
        <w:rPr>
          <w:rtl w:val="0"/>
          <w:lang w:val="en-US"/>
        </w:rPr>
        <w:t>–</w:t>
      </w:r>
      <w:r>
        <w:rPr>
          <w:rtl w:val="0"/>
          <w:lang w:val="en-US"/>
        </w:rPr>
        <w:t xml:space="preserve">93. </w:t>
      </w:r>
      <w:r>
        <w:rPr>
          <w:rStyle w:val="Hyperlink.0"/>
        </w:rPr>
        <w:fldChar w:fldCharType="begin" w:fldLock="0"/>
      </w:r>
      <w:r>
        <w:rPr>
          <w:rStyle w:val="Hyperlink.0"/>
        </w:rPr>
        <w:instrText xml:space="preserve"> HYPERLINK "https://doi.org/10.1007/s10508-017-1032-3"</w:instrText>
      </w:r>
      <w:r>
        <w:rPr>
          <w:rStyle w:val="Hyperlink.0"/>
        </w:rPr>
        <w:fldChar w:fldCharType="separate" w:fldLock="0"/>
      </w:r>
      <w:r>
        <w:rPr>
          <w:rStyle w:val="Hyperlink.0"/>
          <w:rtl w:val="0"/>
        </w:rPr>
        <w:t>https://doi.org/10.1007/s10508-017-1032-3</w:t>
      </w:r>
      <w:r>
        <w:rPr/>
        <w:fldChar w:fldCharType="end" w:fldLock="0"/>
      </w:r>
    </w:p>
    <w:p>
      <w:pPr>
        <w:pStyle w:val="Body Text"/>
      </w:pPr>
      <w:r>
        <w:rPr>
          <w:rtl w:val="0"/>
          <w:lang w:val="en-US"/>
        </w:rPr>
        <w:t>Safren, S.A., Blashill, A.J., Lee, J.S., O</w:t>
      </w:r>
      <w:r>
        <w:rPr>
          <w:rtl w:val="0"/>
          <w:lang w:val="en-US"/>
        </w:rPr>
        <w:t>’</w:t>
      </w:r>
      <w:r>
        <w:rPr>
          <w:rtl w:val="0"/>
          <w:lang w:val="en-US"/>
        </w:rPr>
        <w:t>Cleirigh, C., Tomassili, J., Biello, K.B., Mimiaga, M.J., Mayer, K.H., 2018. Condom-use self-efficacy as a mediator between syndemics and condomless sex in men who have sex with men (MSM). Health Psychol 37, 820</w:t>
      </w:r>
      <w:r>
        <w:rPr>
          <w:rtl w:val="0"/>
          <w:lang w:val="en-US"/>
        </w:rPr>
        <w:t>–</w:t>
      </w:r>
      <w:r>
        <w:rPr>
          <w:rtl w:val="0"/>
          <w:lang w:val="en-US"/>
        </w:rPr>
        <w:t xml:space="preserve">827. </w:t>
      </w:r>
      <w:r>
        <w:rPr>
          <w:rStyle w:val="Hyperlink.0"/>
        </w:rPr>
        <w:fldChar w:fldCharType="begin" w:fldLock="0"/>
      </w:r>
      <w:r>
        <w:rPr>
          <w:rStyle w:val="Hyperlink.0"/>
        </w:rPr>
        <w:instrText xml:space="preserve"> HYPERLINK "https://doi.org/10.1037/hea0000617"</w:instrText>
      </w:r>
      <w:r>
        <w:rPr>
          <w:rStyle w:val="Hyperlink.0"/>
        </w:rPr>
        <w:fldChar w:fldCharType="separate" w:fldLock="0"/>
      </w:r>
      <w:r>
        <w:rPr>
          <w:rStyle w:val="Hyperlink.0"/>
          <w:rtl w:val="0"/>
        </w:rPr>
        <w:t>https://doi.org/10.1037/hea0000617</w:t>
      </w:r>
      <w:r>
        <w:rPr/>
        <w:fldChar w:fldCharType="end" w:fldLock="0"/>
      </w:r>
    </w:p>
    <w:p>
      <w:pPr>
        <w:pStyle w:val="Body Text"/>
      </w:pPr>
      <w:r>
        <w:rPr>
          <w:rtl w:val="0"/>
          <w:lang w:val="en-US"/>
        </w:rPr>
        <w:t>Santos, G.-M., Do, T., Beck, J., Makofane, K., Arreola, S., Pyun, T., Hebert, P., Wilson, P.A., Ayala, G., 2014. Syndemic conditions associated with increased HIV risk in a global sample of men who have sex with men. Sex Transm Infect 90, 250</w:t>
      </w:r>
      <w:r>
        <w:rPr>
          <w:rtl w:val="0"/>
          <w:lang w:val="en-US"/>
        </w:rPr>
        <w:t>–</w:t>
      </w:r>
      <w:r>
        <w:rPr>
          <w:rtl w:val="0"/>
          <w:lang w:val="en-US"/>
        </w:rPr>
        <w:t xml:space="preserve">253. </w:t>
      </w:r>
      <w:r>
        <w:rPr>
          <w:rStyle w:val="Hyperlink.0"/>
        </w:rPr>
        <w:fldChar w:fldCharType="begin" w:fldLock="0"/>
      </w:r>
      <w:r>
        <w:rPr>
          <w:rStyle w:val="Hyperlink.0"/>
        </w:rPr>
        <w:instrText xml:space="preserve"> HYPERLINK "https://doi.org/10.1136/sextrans-2013-051318"</w:instrText>
      </w:r>
      <w:r>
        <w:rPr>
          <w:rStyle w:val="Hyperlink.0"/>
        </w:rPr>
        <w:fldChar w:fldCharType="separate" w:fldLock="0"/>
      </w:r>
      <w:r>
        <w:rPr>
          <w:rStyle w:val="Hyperlink.0"/>
          <w:rtl w:val="0"/>
        </w:rPr>
        <w:t>https://doi.org/10.1136/sextrans-2013-051318</w:t>
      </w:r>
      <w:r>
        <w:rPr/>
        <w:fldChar w:fldCharType="end" w:fldLock="0"/>
      </w:r>
    </w:p>
    <w:p>
      <w:pPr>
        <w:pStyle w:val="Body Text"/>
      </w:pPr>
      <w:r>
        <w:rPr>
          <w:rtl w:val="0"/>
          <w:lang w:val="en-US"/>
        </w:rPr>
        <w:t>Scheer, J.R., Clark, K.A., Maiolatesi, A.J., Pachankis, J.E., 2021. Syndemic profiles and sexual minority men</w:t>
      </w:r>
      <w:r>
        <w:rPr>
          <w:rtl w:val="0"/>
          <w:lang w:val="en-US"/>
        </w:rPr>
        <w:t>’</w:t>
      </w:r>
      <w:r>
        <w:rPr>
          <w:rtl w:val="0"/>
          <w:lang w:val="en-US"/>
        </w:rPr>
        <w:t xml:space="preserve">s hiv-risk behavior: A latent class analysis. Arch Sex Behav. </w:t>
      </w:r>
      <w:r>
        <w:rPr>
          <w:rStyle w:val="Hyperlink.0"/>
        </w:rPr>
        <w:fldChar w:fldCharType="begin" w:fldLock="0"/>
      </w:r>
      <w:r>
        <w:rPr>
          <w:rStyle w:val="Hyperlink.0"/>
        </w:rPr>
        <w:instrText xml:space="preserve"> HYPERLINK "https://doi.org/10.1007/s10508-020-01850-4"</w:instrText>
      </w:r>
      <w:r>
        <w:rPr>
          <w:rStyle w:val="Hyperlink.0"/>
        </w:rPr>
        <w:fldChar w:fldCharType="separate" w:fldLock="0"/>
      </w:r>
      <w:r>
        <w:rPr>
          <w:rStyle w:val="Hyperlink.0"/>
          <w:rtl w:val="0"/>
        </w:rPr>
        <w:t>https://doi.org/10.1007/s10508-020-01850-4</w:t>
      </w:r>
      <w:r>
        <w:rPr/>
        <w:fldChar w:fldCharType="end" w:fldLock="0"/>
      </w:r>
    </w:p>
    <w:p>
      <w:pPr>
        <w:pStyle w:val="Body Text"/>
      </w:pPr>
      <w:r>
        <w:rPr>
          <w:rtl w:val="0"/>
          <w:lang w:val="en-US"/>
        </w:rPr>
        <w:t>Semple, S.J., Stockman, J.K., Goodman-Meza, D., Pitpitan, E.V., Strathdee, S.A., Chavarin, C.V., Rangel, G., Torres, K., Patterson, T.L., 2017. Correlates of Sexual Violence Among Men Who Have Sex With Men in Tijuana, Mexico. Arch Sex Behav 46, 1011</w:t>
      </w:r>
      <w:r>
        <w:rPr>
          <w:rtl w:val="0"/>
          <w:lang w:val="en-US"/>
        </w:rPr>
        <w:t>–</w:t>
      </w:r>
      <w:r>
        <w:rPr>
          <w:rtl w:val="0"/>
          <w:lang w:val="en-US"/>
        </w:rPr>
        <w:t xml:space="preserve">1023. </w:t>
      </w:r>
      <w:r>
        <w:rPr>
          <w:rStyle w:val="Hyperlink.0"/>
        </w:rPr>
        <w:fldChar w:fldCharType="begin" w:fldLock="0"/>
      </w:r>
      <w:r>
        <w:rPr>
          <w:rStyle w:val="Hyperlink.0"/>
        </w:rPr>
        <w:instrText xml:space="preserve"> HYPERLINK "https://doi.org/10.1007/s10508-016-0747-x"</w:instrText>
      </w:r>
      <w:r>
        <w:rPr>
          <w:rStyle w:val="Hyperlink.0"/>
        </w:rPr>
        <w:fldChar w:fldCharType="separate" w:fldLock="0"/>
      </w:r>
      <w:r>
        <w:rPr>
          <w:rStyle w:val="Hyperlink.0"/>
          <w:rtl w:val="0"/>
        </w:rPr>
        <w:t>https://doi.org/10.1007/s10508-016-0747-x</w:t>
      </w:r>
      <w:r>
        <w:rPr/>
        <w:fldChar w:fldCharType="end" w:fldLock="0"/>
      </w:r>
    </w:p>
    <w:p>
      <w:pPr>
        <w:pStyle w:val="Body Text"/>
      </w:pPr>
      <w:r>
        <w:rPr>
          <w:rtl w:val="0"/>
          <w:lang w:val="en-US"/>
        </w:rPr>
        <w:t xml:space="preserve">Shuper, P.A., Joharchi, N., Bogoch, I.I., Loutfy, M., Crouzat, F., El-Helou, P., Knox, D.C., Woodward, K., Rehm, J., 2020. Alcohol consumption, substance use, and depression in relation to HIV Pre-Exposure Prophylaxis (PrEP) nonadherence among gay, bisexual, and other men-who-have-sex-with-men. BMC Public Health 20, 1782. </w:t>
      </w:r>
      <w:r>
        <w:rPr>
          <w:rStyle w:val="Hyperlink.0"/>
        </w:rPr>
        <w:fldChar w:fldCharType="begin" w:fldLock="0"/>
      </w:r>
      <w:r>
        <w:rPr>
          <w:rStyle w:val="Hyperlink.0"/>
        </w:rPr>
        <w:instrText xml:space="preserve"> HYPERLINK "https://doi.org/10.1186/s12889-020-09883-z"</w:instrText>
      </w:r>
      <w:r>
        <w:rPr>
          <w:rStyle w:val="Hyperlink.0"/>
        </w:rPr>
        <w:fldChar w:fldCharType="separate" w:fldLock="0"/>
      </w:r>
      <w:r>
        <w:rPr>
          <w:rStyle w:val="Hyperlink.0"/>
          <w:rtl w:val="0"/>
        </w:rPr>
        <w:t>https://doi.org/10.1186/s12889-020-09883-z</w:t>
      </w:r>
      <w:r>
        <w:rPr/>
        <w:fldChar w:fldCharType="end" w:fldLock="0"/>
      </w:r>
    </w:p>
    <w:p>
      <w:pPr>
        <w:pStyle w:val="Body Text"/>
      </w:pPr>
      <w:r>
        <w:rPr>
          <w:rtl w:val="0"/>
          <w:lang w:val="en-US"/>
        </w:rPr>
        <w:t>Stall, R., Mills, T.C., Williamson, J., Hart, T., Greenwood, G., Paul, J., Pollack, L., Binson, D., Osmond, D., Catania, J.A., 2003. Association of Co-Occurring Psychosocial Health Problems and Increased Vulnerability to HIV/AIDS among Urban Men Who Have Sex with Men. Am J Public Health 93, 939</w:t>
      </w:r>
      <w:r>
        <w:rPr>
          <w:rtl w:val="0"/>
          <w:lang w:val="en-US"/>
        </w:rPr>
        <w:t>–</w:t>
      </w:r>
      <w:r>
        <w:rPr>
          <w:rtl w:val="0"/>
          <w:lang w:val="en-US"/>
        </w:rPr>
        <w:t xml:space="preserve">942. </w:t>
      </w:r>
      <w:r>
        <w:rPr>
          <w:rStyle w:val="Hyperlink.0"/>
        </w:rPr>
        <w:fldChar w:fldCharType="begin" w:fldLock="0"/>
      </w:r>
      <w:r>
        <w:rPr>
          <w:rStyle w:val="Hyperlink.0"/>
        </w:rPr>
        <w:instrText xml:space="preserve"> HYPERLINK "https://doi.org/10.2105/AJPH.93.6.939"</w:instrText>
      </w:r>
      <w:r>
        <w:rPr>
          <w:rStyle w:val="Hyperlink.0"/>
        </w:rPr>
        <w:fldChar w:fldCharType="separate" w:fldLock="0"/>
      </w:r>
      <w:r>
        <w:rPr>
          <w:rStyle w:val="Hyperlink.0"/>
          <w:rtl w:val="0"/>
        </w:rPr>
        <w:t>https://doi.org/10.2105/AJPH.93.6.939</w:t>
      </w:r>
      <w:r>
        <w:rPr/>
        <w:fldChar w:fldCharType="end" w:fldLock="0"/>
      </w:r>
    </w:p>
    <w:p>
      <w:pPr>
        <w:pStyle w:val="Body Text"/>
      </w:pPr>
      <w:r>
        <w:rPr>
          <w:rtl w:val="0"/>
          <w:lang w:val="en-US"/>
        </w:rPr>
        <w:t>Starks, T.J., Millar, B.M., Eggleston, J.J., Parsons, J.T., 2014. Syndemic factors associated with HIV risk for gay and bisexual men: comparing latent class and latent factor modeling. AIDS Behav 18, 2075</w:t>
      </w:r>
      <w:r>
        <w:rPr>
          <w:rtl w:val="0"/>
          <w:lang w:val="en-US"/>
        </w:rPr>
        <w:t>–</w:t>
      </w:r>
      <w:r>
        <w:rPr>
          <w:rtl w:val="0"/>
          <w:lang w:val="en-US"/>
        </w:rPr>
        <w:t xml:space="preserve">2079. </w:t>
      </w:r>
      <w:r>
        <w:rPr>
          <w:rStyle w:val="Hyperlink.0"/>
        </w:rPr>
        <w:fldChar w:fldCharType="begin" w:fldLock="0"/>
      </w:r>
      <w:r>
        <w:rPr>
          <w:rStyle w:val="Hyperlink.0"/>
        </w:rPr>
        <w:instrText xml:space="preserve"> HYPERLINK "https://doi.org/10.1007/s10461-014-0841-9"</w:instrText>
      </w:r>
      <w:r>
        <w:rPr>
          <w:rStyle w:val="Hyperlink.0"/>
        </w:rPr>
        <w:fldChar w:fldCharType="separate" w:fldLock="0"/>
      </w:r>
      <w:r>
        <w:rPr>
          <w:rStyle w:val="Hyperlink.0"/>
          <w:rtl w:val="0"/>
        </w:rPr>
        <w:t>https://doi.org/10.1007/s10461-014-0841-9</w:t>
      </w:r>
      <w:r>
        <w:rPr/>
        <w:fldChar w:fldCharType="end" w:fldLock="0"/>
      </w:r>
    </w:p>
    <w:p>
      <w:pPr>
        <w:pStyle w:val="Body Text"/>
      </w:pPr>
      <w:r>
        <w:rPr>
          <w:rtl w:val="0"/>
          <w:lang w:val="en-US"/>
        </w:rPr>
        <w:t>Starks, T.J., Tuck, A.N., Millar, B.M., Parsons, J.T., 2016. Linking Syndemic Stress and Behavioral Indicators of Main Partner HIV Transmission Risk in Gay Male Couples. AIDS Behav 20, 439</w:t>
      </w:r>
      <w:r>
        <w:rPr>
          <w:rtl w:val="0"/>
          <w:lang w:val="en-US"/>
        </w:rPr>
        <w:t>–</w:t>
      </w:r>
      <w:r>
        <w:rPr>
          <w:rtl w:val="0"/>
          <w:lang w:val="en-US"/>
        </w:rPr>
        <w:t xml:space="preserve">448. </w:t>
      </w:r>
      <w:r>
        <w:rPr>
          <w:rStyle w:val="Hyperlink.0"/>
        </w:rPr>
        <w:fldChar w:fldCharType="begin" w:fldLock="0"/>
      </w:r>
      <w:r>
        <w:rPr>
          <w:rStyle w:val="Hyperlink.0"/>
        </w:rPr>
        <w:instrText xml:space="preserve"> HYPERLINK "https://doi.org/10.1007/s10461-015-1248-y"</w:instrText>
      </w:r>
      <w:r>
        <w:rPr>
          <w:rStyle w:val="Hyperlink.0"/>
        </w:rPr>
        <w:fldChar w:fldCharType="separate" w:fldLock="0"/>
      </w:r>
      <w:r>
        <w:rPr>
          <w:rStyle w:val="Hyperlink.0"/>
          <w:rtl w:val="0"/>
        </w:rPr>
        <w:t>https://doi.org/10.1007/s10461-015-1248-y</w:t>
      </w:r>
      <w:r>
        <w:rPr/>
        <w:fldChar w:fldCharType="end" w:fldLock="0"/>
      </w:r>
    </w:p>
    <w:p>
      <w:pPr>
        <w:pStyle w:val="Body Text"/>
      </w:pPr>
      <w:r>
        <w:rPr>
          <w:rtl w:val="0"/>
          <w:lang w:val="en-US"/>
        </w:rPr>
        <w:t>Storholm, E.D., Halkitis, P.N., Siconolfi, D.E., Moeller, R.W., 2011. Cigarette smoking as part of a syndemic among young men who have sex with men ages 13-29 in New York City. J Urban Health 88, 663</w:t>
      </w:r>
      <w:r>
        <w:rPr>
          <w:rtl w:val="0"/>
          <w:lang w:val="en-US"/>
        </w:rPr>
        <w:t>–</w:t>
      </w:r>
      <w:r>
        <w:rPr>
          <w:rtl w:val="0"/>
          <w:lang w:val="en-US"/>
        </w:rPr>
        <w:t xml:space="preserve">676. </w:t>
      </w:r>
      <w:r>
        <w:rPr>
          <w:rStyle w:val="Hyperlink.0"/>
        </w:rPr>
        <w:fldChar w:fldCharType="begin" w:fldLock="0"/>
      </w:r>
      <w:r>
        <w:rPr>
          <w:rStyle w:val="Hyperlink.0"/>
        </w:rPr>
        <w:instrText xml:space="preserve"> HYPERLINK "https://doi.org/10.1007/s11524-011-9563-8"</w:instrText>
      </w:r>
      <w:r>
        <w:rPr>
          <w:rStyle w:val="Hyperlink.0"/>
        </w:rPr>
        <w:fldChar w:fldCharType="separate" w:fldLock="0"/>
      </w:r>
      <w:r>
        <w:rPr>
          <w:rStyle w:val="Hyperlink.0"/>
          <w:rtl w:val="0"/>
        </w:rPr>
        <w:t>https://doi.org/10.1007/s11524-011-9563-8</w:t>
      </w:r>
      <w:r>
        <w:rPr/>
        <w:fldChar w:fldCharType="end" w:fldLock="0"/>
      </w:r>
    </w:p>
    <w:p>
      <w:pPr>
        <w:pStyle w:val="Body Text"/>
      </w:pPr>
      <w:r>
        <w:rPr>
          <w:rtl w:val="0"/>
          <w:lang w:val="en-US"/>
        </w:rPr>
        <w:t xml:space="preserve">Sullivan, M.C., Eaton, L.A., 2020. Intersecting barriers to prep awareness and uptake in black men who have sex with men in atlanta, ga: A syndemic perspective. Int J Behav Med. </w:t>
      </w:r>
      <w:r>
        <w:rPr>
          <w:rStyle w:val="Hyperlink.0"/>
        </w:rPr>
        <w:fldChar w:fldCharType="begin" w:fldLock="0"/>
      </w:r>
      <w:r>
        <w:rPr>
          <w:rStyle w:val="Hyperlink.0"/>
        </w:rPr>
        <w:instrText xml:space="preserve"> HYPERLINK "https://doi.org/10.1007/s12529-020-09925-1"</w:instrText>
      </w:r>
      <w:r>
        <w:rPr>
          <w:rStyle w:val="Hyperlink.0"/>
        </w:rPr>
        <w:fldChar w:fldCharType="separate" w:fldLock="0"/>
      </w:r>
      <w:r>
        <w:rPr>
          <w:rStyle w:val="Hyperlink.0"/>
          <w:rtl w:val="0"/>
        </w:rPr>
        <w:t>https://doi.org/10.1007/s12529-020-09925-1</w:t>
      </w:r>
      <w:r>
        <w:rPr/>
        <w:fldChar w:fldCharType="end" w:fldLock="0"/>
      </w:r>
    </w:p>
    <w:p>
      <w:pPr>
        <w:pStyle w:val="Body Text"/>
      </w:pPr>
      <w:r>
        <w:rPr>
          <w:rtl w:val="0"/>
          <w:lang w:val="en-US"/>
        </w:rPr>
        <w:t>Tan, D.H.S., Leon-Carlyle, M., Mills, R., Moses, E., Carvalhal, A., 2016. Self-administered screening for syndemic mental health problems should be routinely implemented among MSM PrEP users. J Gay Lesbian Ment Health, Journal of Gay &amp; Lesbian Mental Health 20, 13</w:t>
      </w:r>
      <w:r>
        <w:rPr>
          <w:rtl w:val="0"/>
          <w:lang w:val="en-US"/>
        </w:rPr>
        <w:t>–</w:t>
      </w:r>
      <w:r>
        <w:rPr>
          <w:rtl w:val="0"/>
          <w:lang w:val="en-US"/>
        </w:rPr>
        <w:t xml:space="preserve">20. </w:t>
      </w:r>
      <w:r>
        <w:rPr>
          <w:rStyle w:val="Hyperlink.0"/>
        </w:rPr>
        <w:fldChar w:fldCharType="begin" w:fldLock="0"/>
      </w:r>
      <w:r>
        <w:rPr>
          <w:rStyle w:val="Hyperlink.0"/>
        </w:rPr>
        <w:instrText xml:space="preserve"> HYPERLINK "https://doi.org/10.1080/19359705.2015.1105765"</w:instrText>
      </w:r>
      <w:r>
        <w:rPr>
          <w:rStyle w:val="Hyperlink.0"/>
        </w:rPr>
        <w:fldChar w:fldCharType="separate" w:fldLock="0"/>
      </w:r>
      <w:r>
        <w:rPr>
          <w:rStyle w:val="Hyperlink.0"/>
          <w:rtl w:val="0"/>
        </w:rPr>
        <w:t>https://doi.org/10.1080/19359705.2015.1105765</w:t>
      </w:r>
      <w:r>
        <w:rPr/>
        <w:fldChar w:fldCharType="end" w:fldLock="0"/>
      </w:r>
    </w:p>
    <w:p>
      <w:pPr>
        <w:pStyle w:val="Body Text"/>
      </w:pPr>
      <w:r>
        <w:rPr>
          <w:rtl w:val="0"/>
          <w:lang w:val="en-US"/>
        </w:rPr>
        <w:t>Tomori, C., McFall, A.M., Solomon, S.S., Srikrishnan, A.K., Anand, S., Balakrishnan, P., Mehta, S.H., Celentano, D.D., 2018. Is there synergy in syndemics? Psychosocial conditions and sexual risk among men who have sex with men in India. Soc Sci Med 206, 110</w:t>
      </w:r>
      <w:r>
        <w:rPr>
          <w:rtl w:val="0"/>
          <w:lang w:val="en-US"/>
        </w:rPr>
        <w:t>–</w:t>
      </w:r>
      <w:r>
        <w:rPr>
          <w:rtl w:val="0"/>
          <w:lang w:val="en-US"/>
        </w:rPr>
        <w:t xml:space="preserve">116. </w:t>
      </w:r>
      <w:r>
        <w:rPr>
          <w:rStyle w:val="Hyperlink.0"/>
        </w:rPr>
        <w:fldChar w:fldCharType="begin" w:fldLock="0"/>
      </w:r>
      <w:r>
        <w:rPr>
          <w:rStyle w:val="Hyperlink.0"/>
        </w:rPr>
        <w:instrText xml:space="preserve"> HYPERLINK "https://doi.org/10.1016/j.socscimed.2018.03.032"</w:instrText>
      </w:r>
      <w:r>
        <w:rPr>
          <w:rStyle w:val="Hyperlink.0"/>
        </w:rPr>
        <w:fldChar w:fldCharType="separate" w:fldLock="0"/>
      </w:r>
      <w:r>
        <w:rPr>
          <w:rStyle w:val="Hyperlink.0"/>
          <w:rtl w:val="0"/>
        </w:rPr>
        <w:t>https://doi.org/10.1016/j.socscimed.2018.03.032</w:t>
      </w:r>
      <w:r>
        <w:rPr/>
        <w:fldChar w:fldCharType="end" w:fldLock="0"/>
      </w:r>
    </w:p>
    <w:p>
      <w:pPr>
        <w:pStyle w:val="Body Text"/>
      </w:pPr>
      <w:r>
        <w:rPr>
          <w:rtl w:val="0"/>
          <w:lang w:val="en-US"/>
        </w:rPr>
        <w:t>Tulloch, T.G., Rotondi, N.K., Ing, S., Myers, T., Calzavara, L.M., Loutfy, M.R., Hart, T.A., 2015. Retrospective reports of developmental stressors, syndemics, and their association with sexual risk outcomes among gay men. Arch Sex Behav 44, 1879</w:t>
      </w:r>
      <w:r>
        <w:rPr>
          <w:rtl w:val="0"/>
          <w:lang w:val="en-US"/>
        </w:rPr>
        <w:t>–</w:t>
      </w:r>
      <w:r>
        <w:rPr>
          <w:rtl w:val="0"/>
          <w:lang w:val="en-US"/>
        </w:rPr>
        <w:t xml:space="preserve">1889. </w:t>
      </w:r>
      <w:r>
        <w:rPr>
          <w:rStyle w:val="Hyperlink.0"/>
        </w:rPr>
        <w:fldChar w:fldCharType="begin" w:fldLock="0"/>
      </w:r>
      <w:r>
        <w:rPr>
          <w:rStyle w:val="Hyperlink.0"/>
        </w:rPr>
        <w:instrText xml:space="preserve"> HYPERLINK "https://doi.org/10.1007/s10508-015-0479-3"</w:instrText>
      </w:r>
      <w:r>
        <w:rPr>
          <w:rStyle w:val="Hyperlink.0"/>
        </w:rPr>
        <w:fldChar w:fldCharType="separate" w:fldLock="0"/>
      </w:r>
      <w:r>
        <w:rPr>
          <w:rStyle w:val="Hyperlink.0"/>
          <w:rtl w:val="0"/>
        </w:rPr>
        <w:t>https://doi.org/10.1007/s10508-015-0479-3</w:t>
      </w:r>
      <w:r>
        <w:rPr/>
        <w:fldChar w:fldCharType="end" w:fldLock="0"/>
      </w:r>
    </w:p>
    <w:p>
      <w:pPr>
        <w:pStyle w:val="Body Text"/>
      </w:pPr>
      <w:r>
        <w:rPr>
          <w:rtl w:val="0"/>
          <w:lang w:val="en-US"/>
        </w:rPr>
        <w:t xml:space="preserve">Turpin, R.E., Dyer, T.V., Dangerfield, D.T. 2nd, Liu, H., Mayer, K.H., 2020a. Syndemic latent transition analysis in the HPTN 061 cohort: Prospective interactions between trauma, mental health, social support, and substance use. Drug Alcohol Depend 214. </w:t>
      </w:r>
      <w:r>
        <w:rPr>
          <w:rStyle w:val="Hyperlink.0"/>
        </w:rPr>
        <w:fldChar w:fldCharType="begin" w:fldLock="0"/>
      </w:r>
      <w:r>
        <w:rPr>
          <w:rStyle w:val="Hyperlink.0"/>
        </w:rPr>
        <w:instrText xml:space="preserve"> HYPERLINK "https://doi.org/10.1016/j.drugalcdep.2020.108106"</w:instrText>
      </w:r>
      <w:r>
        <w:rPr>
          <w:rStyle w:val="Hyperlink.0"/>
        </w:rPr>
        <w:fldChar w:fldCharType="separate" w:fldLock="0"/>
      </w:r>
      <w:r>
        <w:rPr>
          <w:rStyle w:val="Hyperlink.0"/>
          <w:rtl w:val="0"/>
        </w:rPr>
        <w:t>https://doi.org/10.1016/j.drugalcdep.2020.108106</w:t>
      </w:r>
      <w:r>
        <w:rPr/>
        <w:fldChar w:fldCharType="end" w:fldLock="0"/>
      </w:r>
    </w:p>
    <w:p>
      <w:pPr>
        <w:pStyle w:val="Body Text"/>
      </w:pPr>
      <w:r>
        <w:rPr>
          <w:rtl w:val="0"/>
          <w:lang w:val="en-US"/>
        </w:rPr>
        <w:t xml:space="preserve">Turpin, R.E., Salerno, J.P., Rosario, A.D., Boekeloo, B., 2020b. Victimization, Substance Use, Depression, and Sexual Risk in Adolescent Males Who Have Sex with Males: A Syndemic Latent Profile Analysis. Arch Sex Behav. </w:t>
      </w:r>
      <w:r>
        <w:rPr>
          <w:rStyle w:val="Hyperlink.0"/>
        </w:rPr>
        <w:fldChar w:fldCharType="begin" w:fldLock="0"/>
      </w:r>
      <w:r>
        <w:rPr>
          <w:rStyle w:val="Hyperlink.0"/>
        </w:rPr>
        <w:instrText xml:space="preserve"> HYPERLINK "https://doi.org/10.1007/s10508-020-01685-z"</w:instrText>
      </w:r>
      <w:r>
        <w:rPr>
          <w:rStyle w:val="Hyperlink.0"/>
        </w:rPr>
        <w:fldChar w:fldCharType="separate" w:fldLock="0"/>
      </w:r>
      <w:r>
        <w:rPr>
          <w:rStyle w:val="Hyperlink.0"/>
          <w:rtl w:val="0"/>
        </w:rPr>
        <w:t>https://doi.org/10.1007/s10508-020-01685-z</w:t>
      </w:r>
      <w:r>
        <w:rPr/>
        <w:fldChar w:fldCharType="end" w:fldLock="0"/>
      </w:r>
    </w:p>
    <w:p>
      <w:pPr>
        <w:pStyle w:val="Body Text"/>
      </w:pPr>
      <w:r>
        <w:rPr>
          <w:rtl w:val="0"/>
          <w:lang w:val="en-US"/>
        </w:rPr>
        <w:t>Van den Berghe, W., N</w:t>
      </w:r>
      <w:r>
        <w:rPr>
          <w:rtl w:val="0"/>
          <w:lang w:val="en-US"/>
        </w:rPr>
        <w:t>ö</w:t>
      </w:r>
      <w:r>
        <w:rPr>
          <w:rtl w:val="0"/>
          <w:lang w:val="en-US"/>
        </w:rPr>
        <w:t>stlinger, C., Laga, M., 2014. Syndemic and other risk factors for unprotected anal intercourse among an online sample of belgian HIV negative men who have sex with men. AIDS Behav 18, 50</w:t>
      </w:r>
      <w:r>
        <w:rPr>
          <w:rtl w:val="0"/>
          <w:lang w:val="en-US"/>
        </w:rPr>
        <w:t>–</w:t>
      </w:r>
      <w:r>
        <w:rPr>
          <w:rtl w:val="0"/>
          <w:lang w:val="en-US"/>
        </w:rPr>
        <w:t xml:space="preserve">58. </w:t>
      </w:r>
      <w:r>
        <w:rPr>
          <w:rStyle w:val="Hyperlink.0"/>
        </w:rPr>
        <w:fldChar w:fldCharType="begin" w:fldLock="0"/>
      </w:r>
      <w:r>
        <w:rPr>
          <w:rStyle w:val="Hyperlink.0"/>
        </w:rPr>
        <w:instrText xml:space="preserve"> HYPERLINK "https://doi.org/10.1007/s10461-013-0516-y"</w:instrText>
      </w:r>
      <w:r>
        <w:rPr>
          <w:rStyle w:val="Hyperlink.0"/>
        </w:rPr>
        <w:fldChar w:fldCharType="separate" w:fldLock="0"/>
      </w:r>
      <w:r>
        <w:rPr>
          <w:rStyle w:val="Hyperlink.0"/>
          <w:rtl w:val="0"/>
        </w:rPr>
        <w:t>https://doi.org/10.1007/s10461-013-0516-y</w:t>
      </w:r>
      <w:r>
        <w:rPr/>
        <w:fldChar w:fldCharType="end" w:fldLock="0"/>
      </w:r>
    </w:p>
    <w:p>
      <w:pPr>
        <w:pStyle w:val="Body Text"/>
      </w:pPr>
      <w:r>
        <w:rPr>
          <w:rtl w:val="0"/>
          <w:lang w:val="en-US"/>
        </w:rPr>
        <w:t>Walters, S.M., Braksmajer, A., Coston, B., Yoon, I., Grov, C., Downing, M.J., Teran, R., Hirshfield, S., 2020. A Syndemic Model of Exchange Sex Among HIV-Positive Men Who Have Sex With Men. Arch Sex Behav 49, 1965</w:t>
      </w:r>
      <w:r>
        <w:rPr>
          <w:rtl w:val="0"/>
          <w:lang w:val="en-US"/>
        </w:rPr>
        <w:t>–</w:t>
      </w:r>
      <w:r>
        <w:rPr>
          <w:rtl w:val="0"/>
          <w:lang w:val="en-US"/>
        </w:rPr>
        <w:t xml:space="preserve">1978. </w:t>
      </w:r>
      <w:r>
        <w:rPr>
          <w:rStyle w:val="Hyperlink.0"/>
        </w:rPr>
        <w:fldChar w:fldCharType="begin" w:fldLock="0"/>
      </w:r>
      <w:r>
        <w:rPr>
          <w:rStyle w:val="Hyperlink.0"/>
        </w:rPr>
        <w:instrText xml:space="preserve"> HYPERLINK "https://doi.org/10.1007/s10508-020-01628-8"</w:instrText>
      </w:r>
      <w:r>
        <w:rPr>
          <w:rStyle w:val="Hyperlink.0"/>
        </w:rPr>
        <w:fldChar w:fldCharType="separate" w:fldLock="0"/>
      </w:r>
      <w:r>
        <w:rPr>
          <w:rStyle w:val="Hyperlink.0"/>
          <w:rtl w:val="0"/>
        </w:rPr>
        <w:t>https://doi.org/10.1007/s10508-020-01628-8</w:t>
      </w:r>
      <w:r>
        <w:rPr/>
        <w:fldChar w:fldCharType="end" w:fldLock="0"/>
      </w:r>
    </w:p>
    <w:p>
      <w:pPr>
        <w:pStyle w:val="Body Text"/>
      </w:pPr>
      <w:r>
        <w:rPr>
          <w:rtl w:val="0"/>
          <w:lang w:val="en-US"/>
        </w:rPr>
        <w:t xml:space="preserve">Wang, Ying, Wang, Z., Jia, M., Liang, A., Yuan, D., Sun, Z., Gan, F., Wang, Yichen, Cai, Y., Zhang, Z., 2017. Association between a syndemic of psychosocial problems and unprotected anal intercourse among men who have sex with men in Shanghai, China. BMC Infect Dis 17, 46. </w:t>
      </w:r>
      <w:r>
        <w:rPr>
          <w:rStyle w:val="Hyperlink.0"/>
        </w:rPr>
        <w:fldChar w:fldCharType="begin" w:fldLock="0"/>
      </w:r>
      <w:r>
        <w:rPr>
          <w:rStyle w:val="Hyperlink.0"/>
        </w:rPr>
        <w:instrText xml:space="preserve"> HYPERLINK "https://doi.org/10.1186/s12879-016-2132-8"</w:instrText>
      </w:r>
      <w:r>
        <w:rPr>
          <w:rStyle w:val="Hyperlink.0"/>
        </w:rPr>
        <w:fldChar w:fldCharType="separate" w:fldLock="0"/>
      </w:r>
      <w:r>
        <w:rPr>
          <w:rStyle w:val="Hyperlink.0"/>
          <w:rtl w:val="0"/>
        </w:rPr>
        <w:t>https://doi.org/10.1186/s12879-016-2132-8</w:t>
      </w:r>
      <w:r>
        <w:rPr/>
        <w:fldChar w:fldCharType="end" w:fldLock="0"/>
      </w:r>
    </w:p>
    <w:p>
      <w:pPr>
        <w:pStyle w:val="Body Text"/>
      </w:pPr>
      <w:r>
        <w:rPr>
          <w:rtl w:val="0"/>
          <w:lang w:val="en-US"/>
        </w:rPr>
        <w:t>Wang, Z., Zhao, X., Zhang, Z., Luo, M., Shen, Q., Dong, Y., Wang, Y., Cai, Y., 2018. Co-Occurring Psychosocial Problems and Multiple Sexual Partners among Men Who Have Sex with Men in Shanghai, China: A Syndemic Approach. J Sex Res 55, 892</w:t>
      </w:r>
      <w:r>
        <w:rPr>
          <w:rtl w:val="0"/>
          <w:lang w:val="en-US"/>
        </w:rPr>
        <w:t>–</w:t>
      </w:r>
      <w:r>
        <w:rPr>
          <w:rtl w:val="0"/>
          <w:lang w:val="en-US"/>
        </w:rPr>
        <w:t xml:space="preserve">901. </w:t>
      </w:r>
      <w:r>
        <w:rPr>
          <w:rStyle w:val="Hyperlink.0"/>
        </w:rPr>
        <w:fldChar w:fldCharType="begin" w:fldLock="0"/>
      </w:r>
      <w:r>
        <w:rPr>
          <w:rStyle w:val="Hyperlink.0"/>
        </w:rPr>
        <w:instrText xml:space="preserve"> HYPERLINK "https://doi.org/10.1080/00224499.2017.1399333"</w:instrText>
      </w:r>
      <w:r>
        <w:rPr>
          <w:rStyle w:val="Hyperlink.0"/>
        </w:rPr>
        <w:fldChar w:fldCharType="separate" w:fldLock="0"/>
      </w:r>
      <w:r>
        <w:rPr>
          <w:rStyle w:val="Hyperlink.0"/>
          <w:rtl w:val="0"/>
        </w:rPr>
        <w:t>https://doi.org/10.1080/00224499.2017.1399333</w:t>
      </w:r>
      <w:r>
        <w:rPr/>
        <w:fldChar w:fldCharType="end" w:fldLock="0"/>
      </w:r>
    </w:p>
    <w:p>
      <w:pPr>
        <w:pStyle w:val="Body Text"/>
      </w:pPr>
      <w:r>
        <w:rPr>
          <w:rtl w:val="0"/>
          <w:lang w:val="en-US"/>
        </w:rPr>
        <w:t>Woodward, E.N., Banks, R.J., Marks, A.K., Pantalone, D.W., 2017. Identifying Resilience Resources for HIV Prevention Among Sexual Minority Men: A Systematic Review. AIDS Behav 2860</w:t>
      </w:r>
      <w:r>
        <w:rPr>
          <w:rtl w:val="0"/>
          <w:lang w:val="en-US"/>
        </w:rPr>
        <w:t>–</w:t>
      </w:r>
      <w:r>
        <w:rPr>
          <w:rtl w:val="0"/>
          <w:lang w:val="en-US"/>
        </w:rPr>
        <w:t xml:space="preserve">2873. </w:t>
      </w:r>
      <w:r>
        <w:rPr>
          <w:rStyle w:val="Hyperlink.0"/>
        </w:rPr>
        <w:fldChar w:fldCharType="begin" w:fldLock="0"/>
      </w:r>
      <w:r>
        <w:rPr>
          <w:rStyle w:val="Hyperlink.0"/>
        </w:rPr>
        <w:instrText xml:space="preserve"> HYPERLINK "https://doi.org/10.1007/s10461-016-1608-2"</w:instrText>
      </w:r>
      <w:r>
        <w:rPr>
          <w:rStyle w:val="Hyperlink.0"/>
        </w:rPr>
        <w:fldChar w:fldCharType="separate" w:fldLock="0"/>
      </w:r>
      <w:r>
        <w:rPr>
          <w:rStyle w:val="Hyperlink.0"/>
          <w:rtl w:val="0"/>
        </w:rPr>
        <w:t>https://doi.org/10.1007/s10461-016-1608-2</w:t>
      </w:r>
      <w:r>
        <w:rPr/>
        <w:fldChar w:fldCharType="end" w:fldLock="0"/>
      </w:r>
    </w:p>
    <w:p>
      <w:pPr>
        <w:pStyle w:val="Body Text"/>
      </w:pPr>
      <w:r>
        <w:rPr>
          <w:rtl w:val="0"/>
          <w:lang w:val="en-US"/>
        </w:rPr>
        <w:t>Wu, E., 2018. Childhood sexual abuse among Black men who have sex with men: A cornerstone of a syndemic? PLoS ONE 13, e0206746</w:t>
      </w:r>
      <w:r>
        <w:rPr>
          <w:rtl w:val="0"/>
          <w:lang w:val="en-US"/>
        </w:rPr>
        <w:t>–</w:t>
      </w:r>
      <w:r>
        <w:rPr>
          <w:rtl w:val="0"/>
          <w:lang w:val="en-US"/>
        </w:rPr>
        <w:t xml:space="preserve">e0206746. </w:t>
      </w:r>
      <w:r>
        <w:rPr>
          <w:rStyle w:val="Hyperlink.0"/>
        </w:rPr>
        <w:fldChar w:fldCharType="begin" w:fldLock="0"/>
      </w:r>
      <w:r>
        <w:rPr>
          <w:rStyle w:val="Hyperlink.0"/>
        </w:rPr>
        <w:instrText xml:space="preserve"> HYPERLINK "https://doi.org/10.1371/journal.pone.0206746"</w:instrText>
      </w:r>
      <w:r>
        <w:rPr>
          <w:rStyle w:val="Hyperlink.0"/>
        </w:rPr>
        <w:fldChar w:fldCharType="separate" w:fldLock="0"/>
      </w:r>
      <w:r>
        <w:rPr>
          <w:rStyle w:val="Hyperlink.0"/>
          <w:rtl w:val="0"/>
        </w:rPr>
        <w:t>https://doi.org/10.1371/journal.pone.0206746</w:t>
      </w:r>
      <w:r>
        <w:rPr/>
        <w:fldChar w:fldCharType="end" w:fldLock="0"/>
      </w:r>
    </w:p>
    <w:p>
      <w:pPr>
        <w:pStyle w:val="Body Text"/>
      </w:pPr>
      <w:r>
        <w:rPr>
          <w:rtl w:val="0"/>
          <w:lang w:val="en-US"/>
        </w:rPr>
        <w:t>Yu, F., Nehl, E.J., Zheng, T., He, N., Berg, C.J., Lemieux, A.F., Lin, L., Tran, A., Sullivan, P.S., Wong, F.Y., 2013. A syndemic including cigarette smoking and sexual risk behaviors among a sample of MSM in Shanghai, China. Drug Alcohol Depend 132, 265</w:t>
      </w:r>
      <w:r>
        <w:rPr>
          <w:rtl w:val="0"/>
          <w:lang w:val="en-US"/>
        </w:rPr>
        <w:t>–</w:t>
      </w:r>
      <w:r>
        <w:rPr>
          <w:rtl w:val="0"/>
          <w:lang w:val="en-US"/>
        </w:rPr>
        <w:t xml:space="preserve">270. </w:t>
      </w:r>
      <w:r>
        <w:rPr>
          <w:rStyle w:val="Hyperlink.0"/>
        </w:rPr>
        <w:fldChar w:fldCharType="begin" w:fldLock="0"/>
      </w:r>
      <w:r>
        <w:rPr>
          <w:rStyle w:val="Hyperlink.0"/>
        </w:rPr>
        <w:instrText xml:space="preserve"> HYPERLINK "https://doi.org/10.1016/j.drugalcdep.2013.02.016"</w:instrText>
      </w:r>
      <w:r>
        <w:rPr>
          <w:rStyle w:val="Hyperlink.0"/>
        </w:rPr>
        <w:fldChar w:fldCharType="separate" w:fldLock="0"/>
      </w:r>
      <w:r>
        <w:rPr>
          <w:rStyle w:val="Hyperlink.0"/>
          <w:rtl w:val="0"/>
        </w:rPr>
        <w:t>https://doi.org/10.1016/j.drugalcdep.2013.02.016</w:t>
      </w:r>
      <w:r>
        <w:rPr/>
        <w:fldChar w:fldCharType="end" w:fldLock="0"/>
      </w:r>
    </w:p>
    <w:p>
      <w:pPr>
        <w:pStyle w:val="Body Text"/>
      </w:pPr>
      <w:r>
        <w:rPr>
          <w:rtl w:val="0"/>
          <w:lang w:val="en-US"/>
        </w:rPr>
        <w:t>Zepf, R., Greene, M., Hessol, N.A., Johnson, M.O., Santos, G.M., John, M.D., Dawson-Rose, C., 2020. Syndemic conditions and medication adherence in older men living with HIV who have sex with men. AIDS Care 32, 1610</w:t>
      </w:r>
      <w:r>
        <w:rPr>
          <w:rtl w:val="0"/>
          <w:lang w:val="en-US"/>
        </w:rPr>
        <w:t>–</w:t>
      </w:r>
      <w:r>
        <w:rPr>
          <w:rtl w:val="0"/>
          <w:lang w:val="en-US"/>
        </w:rPr>
        <w:t xml:space="preserve">1616. </w:t>
      </w:r>
      <w:r>
        <w:rPr>
          <w:rStyle w:val="Hyperlink.0"/>
        </w:rPr>
        <w:fldChar w:fldCharType="begin" w:fldLock="0"/>
      </w:r>
      <w:r>
        <w:rPr>
          <w:rStyle w:val="Hyperlink.0"/>
        </w:rPr>
        <w:instrText xml:space="preserve"> HYPERLINK "https://doi.org/10.1080/09540121.2020.1772954"</w:instrText>
      </w:r>
      <w:r>
        <w:rPr>
          <w:rStyle w:val="Hyperlink.0"/>
        </w:rPr>
        <w:fldChar w:fldCharType="separate" w:fldLock="0"/>
      </w:r>
      <w:r>
        <w:rPr>
          <w:rStyle w:val="Hyperlink.0"/>
          <w:rtl w:val="0"/>
        </w:rPr>
        <w:t>https://doi.org/10.1080/09540121.2020.1772954</w:t>
      </w:r>
      <w:r>
        <w:rPr/>
        <w:fldChar w:fldCharType="end" w:fldLock="0"/>
      </w:r>
    </w:p>
    <w:p>
      <w:pPr>
        <w:pStyle w:val="Body Text"/>
      </w:pPr>
      <w:r>
        <w:rPr>
          <w:rtl w:val="0"/>
          <w:lang w:val="en-US"/>
        </w:rPr>
        <w:t>Zhang, J., O</w:t>
      </w:r>
      <w:r>
        <w:rPr>
          <w:rtl w:val="0"/>
          <w:lang w:val="en-US"/>
        </w:rPr>
        <w:t>’</w:t>
      </w:r>
      <w:r>
        <w:rPr>
          <w:rtl w:val="0"/>
          <w:lang w:val="en-US"/>
        </w:rPr>
        <w:t>Leary, A., Jemmott</w:t>
      </w:r>
      <w:r>
        <w:rPr>
          <w:rtl w:val="0"/>
          <w:lang w:val="en-US"/>
        </w:rPr>
        <w:t xml:space="preserve">  </w:t>
      </w:r>
      <w:r>
        <w:rPr>
          <w:rtl w:val="0"/>
          <w:lang w:val="en-US"/>
        </w:rPr>
        <w:t>3rd, J.B., Icard, L.D., Rutledge, S.E., 2019. Syndemic conditions predict lower levels of physical activity among African American men who have sex with men: A prospective survey study. PLOS One 14, e0213439</w:t>
      </w:r>
      <w:r>
        <w:rPr>
          <w:rtl w:val="0"/>
          <w:lang w:val="en-US"/>
        </w:rPr>
        <w:t>–</w:t>
      </w:r>
      <w:r>
        <w:rPr>
          <w:rtl w:val="0"/>
          <w:lang w:val="en-US"/>
        </w:rPr>
        <w:t xml:space="preserve">e0213439. </w:t>
      </w:r>
      <w:r>
        <w:rPr>
          <w:rStyle w:val="Hyperlink.0"/>
        </w:rPr>
        <w:fldChar w:fldCharType="begin" w:fldLock="0"/>
      </w:r>
      <w:r>
        <w:rPr>
          <w:rStyle w:val="Hyperlink.0"/>
        </w:rPr>
        <w:instrText xml:space="preserve"> HYPERLINK "https://doi.org/10.1371/journal.pone.0213439"</w:instrText>
      </w:r>
      <w:r>
        <w:rPr>
          <w:rStyle w:val="Hyperlink.0"/>
        </w:rPr>
        <w:fldChar w:fldCharType="separate" w:fldLock="0"/>
      </w:r>
      <w:r>
        <w:rPr>
          <w:rStyle w:val="Hyperlink.0"/>
          <w:rtl w:val="0"/>
        </w:rPr>
        <w:t>https://doi.org/10.1371/journal.pone.0213439</w:t>
      </w:r>
      <w:r>
        <w:rPr/>
        <w:fldChar w:fldCharType="end" w:fldLock="0"/>
      </w:r>
    </w:p>
    <w:p>
      <w:pPr>
        <w:pStyle w:val="Body"/>
      </w:pPr>
      <w:r>
        <w:rPr>
          <w:rFonts w:ascii="Arial Unicode MS" w:cs="Arial Unicode MS" w:hAnsi="Arial Unicode MS" w:eastAsia="Arial Unicode MS"/>
          <w:b w:val="0"/>
          <w:bCs w:val="0"/>
          <w:i w:val="0"/>
          <w:iCs w:val="0"/>
        </w:rPr>
        <w:br w:type="page"/>
      </w:r>
    </w:p>
    <w:p>
      <w:pPr>
        <w:pStyle w:val="heading 3"/>
      </w:pPr>
      <w:bookmarkStart w:name="b.measurementtables" w:id="344"/>
      <w:r>
        <w:rPr>
          <w:rFonts w:cs="Arial Unicode MS" w:eastAsia="Arial Unicode MS"/>
          <w:rtl w:val="0"/>
          <w:lang w:val="en-US"/>
        </w:rPr>
        <w:t>B. Measurement tables</w:t>
      </w:r>
      <w:bookmarkEnd w:id="344"/>
      <w:bookmarkEnd w:id="343"/>
    </w:p>
    <w:p>
      <w:pPr>
        <w:pStyle w:val="Table Caption"/>
      </w:pPr>
      <w:bookmarkStart w:name="DepressionTab" w:id="345"/>
      <w:r>
        <w:rPr>
          <w:rFonts w:cs="Arial Unicode MS" w:eastAsia="Arial Unicode MS"/>
          <w:rtl w:val="0"/>
          <w:lang w:val="en-US"/>
        </w:rPr>
        <w:t xml:space="preserve">Table </w:t>
      </w:r>
      <w:bookmarkEnd w:id="345"/>
      <w:r>
        <w:rPr>
          <w:rFonts w:cs="Arial Unicode MS" w:eastAsia="Arial Unicode MS"/>
          <w:rtl w:val="0"/>
          <w:lang w:val="en-US"/>
        </w:rPr>
        <w:t xml:space="preserve">: </w:t>
      </w:r>
      <w:bookmarkStart w:name="tabDepressionTab" w:id="346"/>
      <w:r>
        <w:rPr>
          <w:rFonts w:cs="Arial Unicode MS" w:eastAsia="Arial Unicode MS"/>
          <w:rtl w:val="0"/>
          <w:lang w:val="en-US"/>
        </w:rPr>
        <w:t>Summary of the studies including depression or depressive symptoms as a syndemic condition and the criteria used to screen this condition</w:t>
      </w:r>
      <w:bookmarkEnd w:id="346"/>
    </w:p>
    <w:tbl>
      <w:tblPr>
        <w:tblW w:w="1051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008"/>
        <w:gridCol w:w="1152"/>
        <w:gridCol w:w="2592"/>
        <w:gridCol w:w="1440"/>
        <w:gridCol w:w="1440"/>
        <w:gridCol w:w="2880"/>
      </w:tblGrid>
      <w:tr>
        <w:tblPrEx>
          <w:shd w:val="clear" w:color="auto" w:fill="4f81bd"/>
        </w:tblPrEx>
        <w:trPr>
          <w:trHeight w:val="1483" w:hRule="atLeast"/>
          <w:tblHeader/>
        </w:trPr>
        <w:tc>
          <w:tcPr>
            <w:tcW w:type="dxa" w:w="1008"/>
            <w:tcBorders>
              <w:top w:val="single" w:color="45ada8" w:sz="20" w:space="0" w:shadow="0" w:frame="0"/>
              <w:left w:val="single" w:color="45ada8" w:sz="20" w:space="0" w:shadow="0" w:frame="0"/>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Use of a scale or a criteria</w:t>
            </w:r>
          </w:p>
        </w:tc>
        <w:tc>
          <w:tcPr>
            <w:tcW w:type="dxa" w:w="1152"/>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Number of studies</w:t>
            </w:r>
          </w:p>
        </w:tc>
        <w:tc>
          <w:tcPr>
            <w:tcW w:type="dxa" w:w="2592"/>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Scale or criteria used</w:t>
            </w:r>
          </w:p>
        </w:tc>
        <w:tc>
          <w:tcPr>
            <w:tcW w:type="dxa" w:w="144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Number of studies</w:t>
            </w:r>
          </w:p>
        </w:tc>
        <w:tc>
          <w:tcPr>
            <w:tcW w:type="dxa" w:w="144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Cutoff used</w:t>
            </w:r>
          </w:p>
        </w:tc>
        <w:tc>
          <w:tcPr>
            <w:tcW w:type="dxa" w:w="2880"/>
            <w:tcBorders>
              <w:top w:val="single" w:color="45ada8" w:sz="20" w:space="0" w:shadow="0" w:frame="0"/>
              <w:left w:val="nil"/>
              <w:bottom w:val="single" w:color="45ada8" w:sz="20" w:space="0" w:shadow="0" w:frame="0"/>
              <w:right w:val="single" w:color="45ada8" w:sz="20" w:space="0" w:shadow="0" w:frame="0"/>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References</w:t>
            </w:r>
          </w:p>
        </w:tc>
      </w:tr>
      <w:tr>
        <w:tblPrEx>
          <w:shd w:val="clear" w:color="auto" w:fill="ced7e7"/>
        </w:tblPrEx>
        <w:trPr>
          <w:trHeight w:val="268" w:hRule="atLeast"/>
        </w:trPr>
        <w:tc>
          <w:tcPr>
            <w:tcW w:type="dxa" w:w="1008"/>
            <w:vMerge w:val="restart"/>
            <w:tcBorders>
              <w:top w:val="single" w:color="45ada8" w:sz="20" w:space="0" w:shadow="0" w:frame="0"/>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Scale</w:t>
            </w:r>
          </w:p>
        </w:tc>
        <w:tc>
          <w:tcPr>
            <w:tcW w:type="dxa" w:w="1152"/>
            <w:vMerge w:val="restart"/>
            <w:tcBorders>
              <w:top w:val="single" w:color="45ada8" w:sz="20" w:space="0" w:shadow="0" w:frame="0"/>
              <w:left w:val="nil"/>
              <w:bottom w:val="nil"/>
              <w:right w:val="nil"/>
            </w:tcBorders>
            <w:shd w:val="clear" w:color="auto" w:fill="9fe0ae"/>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66</w:t>
            </w:r>
          </w:p>
        </w:tc>
        <w:tc>
          <w:tcPr>
            <w:tcW w:type="dxa" w:w="2592"/>
            <w:vMerge w:val="restart"/>
            <w:tcBorders>
              <w:top w:val="single" w:color="45ada8" w:sz="20"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CESD</w:t>
            </w:r>
          </w:p>
        </w:tc>
        <w:tc>
          <w:tcPr>
            <w:tcW w:type="dxa" w:w="1440"/>
            <w:vMerge w:val="restart"/>
            <w:tcBorders>
              <w:top w:val="single" w:color="45ada8" w:sz="20" w:space="0" w:shadow="0" w:frame="0"/>
              <w:left w:val="nil"/>
              <w:bottom w:val="nil"/>
              <w:right w:val="nil"/>
            </w:tcBorders>
            <w:shd w:val="clear" w:color="auto" w:fill="a1e1b0"/>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24</w:t>
            </w:r>
          </w:p>
        </w:tc>
        <w:tc>
          <w:tcPr>
            <w:tcW w:type="dxa" w:w="1440"/>
            <w:vMerge w:val="restart"/>
            <w:tcBorders>
              <w:top w:val="single" w:color="45ada8" w:sz="20"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16</w:t>
            </w:r>
          </w:p>
        </w:tc>
        <w:tc>
          <w:tcPr>
            <w:tcW w:type="dxa" w:w="2880"/>
            <w:tcBorders>
              <w:top w:val="single" w:color="45ada8" w:sz="20"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Zhang et al. 2019</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Morrison et al. 2018</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Wang et al. 2017</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Friedman et al. 2016</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Tulloch et al. 2015</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Friedman et al. 2015</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Herrick et al. 2014</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Herrick et al. 2013</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Dyer et al. 2012</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Tan et al. 2016</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Ng et al. 2020</w:t>
            </w:r>
          </w:p>
        </w:tc>
      </w:tr>
      <w:tr>
        <w:tblPrEx>
          <w:shd w:val="clear" w:color="auto" w:fill="ced7e7"/>
        </w:tblPrEx>
        <w:trPr>
          <w:trHeight w:val="49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22</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Vanden Berghe et al. 2014</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23</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Wang et al. 2018</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Parsons et al. 2017</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Hart et al. 2017</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Li et al. 2016</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Starks 2014</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Jie et al. 2012</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Parsons et al. 2012</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Stall et al. 2003</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27</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Carrico et al. 2018</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Continuous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Hugh Klein 2011</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Turpin et al. 2020b</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1e1b0"/>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Dyer et al. 2020</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CESD-10</w:t>
            </w:r>
          </w:p>
        </w:tc>
        <w:tc>
          <w:tcPr>
            <w:tcW w:type="dxa" w:w="1440"/>
            <w:vMerge w:val="restart"/>
            <w:tcBorders>
              <w:top w:val="nil"/>
              <w:left w:val="nil"/>
              <w:bottom w:val="nil"/>
              <w:right w:val="nil"/>
            </w:tcBorders>
            <w:shd w:val="clear" w:color="auto" w:fill="d9f3de"/>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10</w:t>
            </w: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10</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Chandler et al. 2020a</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d9f3de"/>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Ogunbajo et al. 2019</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d9f3de"/>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Chandler et al. 2020b</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d9f3de"/>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Martinez et al. 2016</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d9f3de"/>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Biello et al. 2016</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d9f3de"/>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Mimiaga et al. 2015a</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d9f3de"/>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Biello et al. 2014</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d9f3de"/>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Shuper et al. 2020</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d9f3de"/>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Chandler et al. 2020c</w:t>
            </w:r>
          </w:p>
        </w:tc>
      </w:tr>
      <w:tr>
        <w:tblPrEx>
          <w:shd w:val="clear" w:color="auto" w:fill="ced7e7"/>
        </w:tblPrEx>
        <w:trPr>
          <w:trHeight w:val="49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d9f3de"/>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Sullivan and Eaton 2020</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PHQ-9</w:t>
            </w:r>
          </w:p>
        </w:tc>
        <w:tc>
          <w:tcPr>
            <w:tcW w:type="dxa" w:w="1440"/>
            <w:vMerge w:val="restart"/>
            <w:tcBorders>
              <w:top w:val="nil"/>
              <w:left w:val="nil"/>
              <w:bottom w:val="nil"/>
              <w:right w:val="nil"/>
            </w:tcBorders>
            <w:shd w:val="clear" w:color="auto" w:fill="e0f5e4"/>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8</w:t>
            </w: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10</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Zepf et al. 2020</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e0f5e4"/>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Nostlinger et al. 2020</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e0f5e4"/>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Harkness et al. 2019</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e0f5e4"/>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Tomori et al. 2018</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e0f5e4"/>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15</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McDaid et al. 2019</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e0f5e4"/>
          </w:tcP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5</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Chakrapani et al. 2020</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e0f5e4"/>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Safren et al. 2018</w:t>
            </w:r>
          </w:p>
        </w:tc>
      </w:tr>
      <w:tr>
        <w:tblPrEx>
          <w:shd w:val="clear" w:color="auto" w:fill="ced7e7"/>
        </w:tblPrEx>
        <w:trPr>
          <w:trHeight w:val="26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e0f5e4"/>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Having at least 5 positive items in addition to the depressed mood and/or loss of interest items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Harkness et al. 2018</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BDI-II</w:t>
            </w:r>
          </w:p>
        </w:tc>
        <w:tc>
          <w:tcPr>
            <w:tcW w:type="dxa" w:w="1440"/>
            <w:vMerge w:val="restart"/>
            <w:tcBorders>
              <w:top w:val="nil"/>
              <w:left w:val="nil"/>
              <w:bottom w:val="nil"/>
              <w:right w:val="nil"/>
            </w:tcBorders>
            <w:shd w:val="clear" w:color="auto" w:fill="ecf9ee"/>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5</w:t>
            </w: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16</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Halkitis et al. 2012</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ecf9ee"/>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17</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Pitpitan et al. 2016</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ecf9ee"/>
          </w:tcP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Continuous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Semple et al. 2017</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ecf9ee"/>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Halkitis et al. 2015</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ecf9ee"/>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Halkitis et al. 2013</w:t>
            </w:r>
          </w:p>
        </w:tc>
      </w:tr>
      <w:tr>
        <w:tblPrEx>
          <w:shd w:val="clear" w:color="auto" w:fill="ced7e7"/>
        </w:tblPrEx>
        <w:trPr>
          <w:trHeight w:val="49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Depression subscale of the Brief Symptom Inventory</w:t>
            </w:r>
          </w:p>
        </w:tc>
        <w:tc>
          <w:tcPr>
            <w:tcW w:type="dxa" w:w="1440"/>
            <w:vMerge w:val="restart"/>
            <w:tcBorders>
              <w:top w:val="nil"/>
              <w:left w:val="nil"/>
              <w:bottom w:val="nil"/>
              <w:right w:val="nil"/>
            </w:tcBorders>
            <w:shd w:val="clear" w:color="auto" w:fill="f0faf2"/>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4</w:t>
            </w: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0.5 (raw-score)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Parsons et al. 2015</w:t>
            </w:r>
          </w:p>
        </w:tc>
      </w:tr>
      <w:tr>
        <w:tblPrEx>
          <w:shd w:val="clear" w:color="auto" w:fill="ced7e7"/>
        </w:tblPrEx>
        <w:trPr>
          <w:trHeight w:val="49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f0faf2"/>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0.8 (raw 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Mu</w:t>
            </w:r>
            <w:r>
              <w:rPr>
                <w:rFonts w:ascii="Arial" w:hAnsi="Arial" w:hint="default"/>
                <w:b w:val="1"/>
                <w:bCs w:val="1"/>
                <w:sz w:val="22"/>
                <w:szCs w:val="22"/>
                <w:shd w:val="nil" w:color="auto" w:fill="auto"/>
                <w:rtl w:val="0"/>
                <w:lang w:val="en-US"/>
              </w:rPr>
              <w:t>ñ</w:t>
            </w:r>
            <w:r>
              <w:rPr>
                <w:rFonts w:ascii="Arial" w:hAnsi="Arial"/>
                <w:b w:val="1"/>
                <w:bCs w:val="1"/>
                <w:sz w:val="22"/>
                <w:szCs w:val="22"/>
                <w:shd w:val="nil" w:color="auto" w:fill="auto"/>
                <w:rtl w:val="0"/>
                <w:lang w:val="en-US"/>
              </w:rPr>
              <w:t>oz-Laboy et al. 2018</w:t>
            </w:r>
          </w:p>
        </w:tc>
      </w:tr>
      <w:tr>
        <w:tblPrEx>
          <w:shd w:val="clear" w:color="auto" w:fill="ced7e7"/>
        </w:tblPrEx>
        <w:trPr>
          <w:trHeight w:val="49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f0faf2"/>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65 (T-score)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Starks et al. 2016</w:t>
            </w:r>
          </w:p>
        </w:tc>
      </w:tr>
      <w:tr>
        <w:tblPrEx>
          <w:shd w:val="clear" w:color="auto" w:fill="ced7e7"/>
        </w:tblPrEx>
        <w:trPr>
          <w:trHeight w:val="49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f0faf2"/>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Not specified</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Moeller et al. 2011</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PHQ-2</w:t>
            </w:r>
          </w:p>
        </w:tc>
        <w:tc>
          <w:tcPr>
            <w:tcW w:type="dxa" w:w="1440"/>
            <w:vMerge w:val="restart"/>
            <w:tcBorders>
              <w:top w:val="nil"/>
              <w:left w:val="nil"/>
              <w:bottom w:val="nil"/>
              <w:right w:val="nil"/>
            </w:tcBorders>
            <w:shd w:val="clear" w:color="auto" w:fill="f4fbf5"/>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3</w:t>
            </w: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3</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Walters et al. 2020</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f4fbf5"/>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Hirshfield et al. 2015</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f4fbf5"/>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Santos et al. 2014</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PHQ-8</w:t>
            </w:r>
          </w:p>
        </w:tc>
        <w:tc>
          <w:tcPr>
            <w:tcW w:type="dxa" w:w="1440"/>
            <w:vMerge w:val="restart"/>
            <w:tcBorders>
              <w:top w:val="nil"/>
              <w:left w:val="nil"/>
              <w:bottom w:val="nil"/>
              <w:right w:val="nil"/>
            </w:tcBorders>
            <w:shd w:val="clear" w:color="auto" w:fill="f4fbf5"/>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3</w:t>
            </w: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10</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Blashill et al. 2020</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f4fbf5"/>
          </w:tcP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Continuous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Lee et al. 2020a</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f4fbf5"/>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Lee et al. 2020b</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HADS</w:t>
            </w:r>
          </w:p>
        </w:tc>
        <w:tc>
          <w:tcPr>
            <w:tcW w:type="dxa" w:w="1440"/>
            <w:vMerge w:val="restart"/>
            <w:tcBorders>
              <w:top w:val="nil"/>
              <w:left w:val="nil"/>
              <w:bottom w:val="nil"/>
              <w:right w:val="nil"/>
            </w:tcBorders>
            <w:shd w:val="clear" w:color="auto" w:fill="f7fdf8"/>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w:t>
            </w: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10</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Card et al. 2018</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f7fdf8"/>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8</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Achterbergh et al. 2021</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Zung Self Rating Depression Scale</w:t>
            </w:r>
          </w:p>
        </w:tc>
        <w:tc>
          <w:tcPr>
            <w:tcW w:type="dxa" w:w="1440"/>
            <w:vMerge w:val="restart"/>
            <w:tcBorders>
              <w:top w:val="nil"/>
              <w:left w:val="nil"/>
              <w:bottom w:val="nil"/>
              <w:right w:val="nil"/>
            </w:tcBorders>
            <w:shd w:val="clear" w:color="auto" w:fill="f7fdf8"/>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w:t>
            </w: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0.5</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Jiang et al. 2020</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f7fdf8"/>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40</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Oginni et al. 2019</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BDI-FS</w:t>
            </w:r>
          </w:p>
        </w:tc>
        <w:tc>
          <w:tcPr>
            <w:tcW w:type="dxa" w:w="1440"/>
            <w:tcBorders>
              <w:top w:val="nil"/>
              <w:left w:val="nil"/>
              <w:bottom w:val="nil"/>
              <w:right w:val="nil"/>
            </w:tcBorders>
            <w:shd w:val="clear" w:color="auto" w:fill="fbfefc"/>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7</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Chakrapani et al. 2017</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CESD-12</w:t>
            </w:r>
          </w:p>
        </w:tc>
        <w:tc>
          <w:tcPr>
            <w:tcW w:type="dxa" w:w="1440"/>
            <w:tcBorders>
              <w:top w:val="nil"/>
              <w:left w:val="nil"/>
              <w:bottom w:val="nil"/>
              <w:right w:val="nil"/>
            </w:tcBorders>
            <w:shd w:val="clear" w:color="auto" w:fill="fbfefc"/>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10</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Yu et al. 2013</w:t>
            </w:r>
          </w:p>
        </w:tc>
      </w:tr>
      <w:tr>
        <w:tblPrEx>
          <w:shd w:val="clear" w:color="auto" w:fill="ced7e7"/>
        </w:tblPrEx>
        <w:trPr>
          <w:trHeight w:val="25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CESD-5</w:t>
            </w:r>
          </w:p>
        </w:tc>
        <w:tc>
          <w:tcPr>
            <w:tcW w:type="dxa" w:w="1440"/>
            <w:tcBorders>
              <w:top w:val="nil"/>
              <w:left w:val="nil"/>
              <w:bottom w:val="nil"/>
              <w:right w:val="nil"/>
            </w:tcBorders>
            <w:shd w:val="clear" w:color="auto" w:fill="fbfefc"/>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O'Leary et al. 2014</w:t>
            </w:r>
          </w:p>
        </w:tc>
      </w:tr>
      <w:tr>
        <w:tblPrEx>
          <w:shd w:val="clear" w:color="auto" w:fill="ced7e7"/>
        </w:tblPrEx>
        <w:trPr>
          <w:trHeight w:val="26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2592"/>
            <w:tcBorders>
              <w:top w:val="dotted" w:color="bebebe" w:sz="8" w:space="0" w:shadow="0" w:frame="0"/>
              <w:left w:val="nil"/>
              <w:bottom w:val="single" w:color="45ada8" w:sz="16"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CESD-SF</w:t>
            </w:r>
          </w:p>
        </w:tc>
        <w:tc>
          <w:tcPr>
            <w:tcW w:type="dxa" w:w="1440"/>
            <w:tcBorders>
              <w:top w:val="nil"/>
              <w:left w:val="nil"/>
              <w:bottom w:val="single" w:color="45ada8" w:sz="16" w:space="0" w:shadow="0" w:frame="0"/>
              <w:right w:val="nil"/>
            </w:tcBorders>
            <w:shd w:val="clear" w:color="auto" w:fill="fbfefc"/>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1440"/>
            <w:tcBorders>
              <w:top w:val="dotted" w:color="bebebe" w:sz="8" w:space="0" w:shadow="0" w:frame="0"/>
              <w:left w:val="nil"/>
              <w:bottom w:val="single" w:color="45ada8" w:sz="16"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13</w:t>
            </w:r>
          </w:p>
        </w:tc>
        <w:tc>
          <w:tcPr>
            <w:tcW w:type="dxa" w:w="2880"/>
            <w:tcBorders>
              <w:top w:val="dotted" w:color="bebebe" w:sz="8" w:space="0" w:shadow="0" w:frame="0"/>
              <w:left w:val="dotted" w:color="bebebe" w:sz="8" w:space="0" w:shadow="0" w:frame="0"/>
              <w:bottom w:val="single" w:color="45ada8" w:sz="16"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Mimiaga et al. 2015b</w:t>
            </w:r>
          </w:p>
        </w:tc>
      </w:tr>
      <w:tr>
        <w:tblPrEx>
          <w:shd w:val="clear" w:color="auto" w:fill="ced7e7"/>
        </w:tblPrEx>
        <w:trPr>
          <w:trHeight w:val="263" w:hRule="atLeast"/>
        </w:trPr>
        <w:tc>
          <w:tcPr>
            <w:tcW w:type="dxa" w:w="1008"/>
            <w:vMerge w:val="continue"/>
            <w:tcBorders>
              <w:top w:val="single" w:color="45ada8" w:sz="20" w:space="0" w:shadow="0" w:frame="0"/>
              <w:left w:val="nil"/>
              <w:bottom w:val="nil"/>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9fe0ae"/>
          </w:tcPr>
          <w:p/>
        </w:tc>
        <w:tc>
          <w:tcPr>
            <w:tcW w:type="dxa" w:w="5472"/>
            <w:gridSpan w:val="3"/>
            <w:tcBorders>
              <w:top w:val="single" w:color="45ada8" w:sz="16"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The Depression Symptom Scale (DSS-9)</w:t>
            </w:r>
          </w:p>
        </w:tc>
        <w:tc>
          <w:tcPr>
            <w:tcW w:type="dxa" w:w="2880"/>
            <w:tcBorders>
              <w:top w:val="single" w:color="45ada8" w:sz="16"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Friedman et al. 2014</w:t>
            </w:r>
          </w:p>
        </w:tc>
      </w:tr>
      <w:tr>
        <w:tblPrEx>
          <w:shd w:val="clear" w:color="auto" w:fill="ced7e7"/>
        </w:tblPrEx>
        <w:trPr>
          <w:trHeight w:val="253" w:hRule="atLeast"/>
        </w:trPr>
        <w:tc>
          <w:tcPr>
            <w:tcW w:type="dxa" w:w="1008"/>
            <w:vMerge w:val="restart"/>
            <w:tcBorders>
              <w:top w:val="nil"/>
              <w:left w:val="nil"/>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Criteria</w:t>
            </w:r>
          </w:p>
        </w:tc>
        <w:tc>
          <w:tcPr>
            <w:tcW w:type="dxa" w:w="1152"/>
            <w:vMerge w:val="restart"/>
            <w:tcBorders>
              <w:top w:val="nil"/>
              <w:left w:val="nil"/>
              <w:bottom w:val="single" w:color="45ada8" w:sz="20" w:space="0" w:shadow="0" w:frame="0"/>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10</w:t>
            </w:r>
          </w:p>
        </w:tc>
        <w:tc>
          <w:tcPr>
            <w:tcW w:type="dxa" w:w="5472"/>
            <w:gridSpan w:val="3"/>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Being on medication for depression in the last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Ferlatte et al. 2015</w:t>
            </w:r>
          </w:p>
        </w:tc>
      </w:tr>
      <w:tr>
        <w:tblPrEx>
          <w:shd w:val="clear" w:color="auto" w:fill="ced7e7"/>
        </w:tblPrEx>
        <w:trPr>
          <w:trHeight w:val="493" w:hRule="atLeast"/>
        </w:trPr>
        <w:tc>
          <w:tcPr>
            <w:tcW w:type="dxa" w:w="1008"/>
            <w:vMerge w:val="continue"/>
            <w:tcBorders>
              <w:top w:val="nil"/>
              <w:left w:val="nil"/>
              <w:bottom w:val="single" w:color="45ada8" w:sz="20" w:space="0" w:shadow="0" w:frame="0"/>
              <w:right w:val="nil"/>
            </w:tcBorders>
            <w:shd w:val="clear" w:color="auto" w:fill="ffffff"/>
          </w:tcPr>
          <w:p/>
        </w:tc>
        <w:tc>
          <w:tcPr>
            <w:tcW w:type="dxa" w:w="1152"/>
            <w:vMerge w:val="continue"/>
            <w:tcBorders>
              <w:top w:val="nil"/>
              <w:left w:val="nil"/>
              <w:bottom w:val="single" w:color="45ada8" w:sz="20" w:space="0" w:shadow="0" w:frame="0"/>
              <w:right w:val="nil"/>
            </w:tcBorders>
            <w:shd w:val="clear" w:color="auto" w:fill="f1fbf3"/>
          </w:tcPr>
          <w:p/>
        </w:tc>
        <w:tc>
          <w:tcPr>
            <w:tcW w:type="dxa" w:w="5472"/>
            <w:gridSpan w:val="3"/>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Brandstrom and Pachankis 2018</w:t>
            </w:r>
          </w:p>
        </w:tc>
      </w:tr>
      <w:tr>
        <w:tblPrEx>
          <w:shd w:val="clear" w:color="auto" w:fill="ced7e7"/>
        </w:tblPrEx>
        <w:trPr>
          <w:trHeight w:val="253" w:hRule="atLeast"/>
        </w:trPr>
        <w:tc>
          <w:tcPr>
            <w:tcW w:type="dxa" w:w="1008"/>
            <w:vMerge w:val="continue"/>
            <w:tcBorders>
              <w:top w:val="nil"/>
              <w:left w:val="nil"/>
              <w:bottom w:val="single" w:color="45ada8" w:sz="20" w:space="0" w:shadow="0" w:frame="0"/>
              <w:right w:val="nil"/>
            </w:tcBorders>
            <w:shd w:val="clear" w:color="auto" w:fill="ffffff"/>
          </w:tcPr>
          <w:p/>
        </w:tc>
        <w:tc>
          <w:tcPr>
            <w:tcW w:type="dxa" w:w="1152"/>
            <w:vMerge w:val="continue"/>
            <w:tcBorders>
              <w:top w:val="nil"/>
              <w:left w:val="nil"/>
              <w:bottom w:val="single" w:color="45ada8" w:sz="20" w:space="0" w:shadow="0" w:frame="0"/>
              <w:right w:val="nil"/>
            </w:tcBorders>
            <w:shd w:val="clear" w:color="auto" w:fill="f1fbf3"/>
          </w:tcPr>
          <w:p/>
        </w:tc>
        <w:tc>
          <w:tcPr>
            <w:tcW w:type="dxa" w:w="5472"/>
            <w:gridSpan w:val="3"/>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Ferlatte et al. 2018b</w:t>
            </w:r>
          </w:p>
        </w:tc>
      </w:tr>
      <w:tr>
        <w:tblPrEx>
          <w:shd w:val="clear" w:color="auto" w:fill="ced7e7"/>
        </w:tblPrEx>
        <w:trPr>
          <w:trHeight w:val="253" w:hRule="atLeast"/>
        </w:trPr>
        <w:tc>
          <w:tcPr>
            <w:tcW w:type="dxa" w:w="1008"/>
            <w:vMerge w:val="continue"/>
            <w:tcBorders>
              <w:top w:val="nil"/>
              <w:left w:val="nil"/>
              <w:bottom w:val="single" w:color="45ada8" w:sz="20" w:space="0" w:shadow="0" w:frame="0"/>
              <w:right w:val="nil"/>
            </w:tcBorders>
            <w:shd w:val="clear" w:color="auto" w:fill="ffffff"/>
          </w:tcPr>
          <w:p/>
        </w:tc>
        <w:tc>
          <w:tcPr>
            <w:tcW w:type="dxa" w:w="1152"/>
            <w:vMerge w:val="continue"/>
            <w:tcBorders>
              <w:top w:val="nil"/>
              <w:left w:val="nil"/>
              <w:bottom w:val="single" w:color="45ada8" w:sz="20" w:space="0" w:shadow="0" w:frame="0"/>
              <w:right w:val="nil"/>
            </w:tcBorders>
            <w:shd w:val="clear" w:color="auto" w:fill="f1fbf3"/>
          </w:tcPr>
          <w:p/>
        </w:tc>
        <w:tc>
          <w:tcPr>
            <w:tcW w:type="dxa" w:w="5472"/>
            <w:gridSpan w:val="3"/>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Clinical diagnosis based on the DSM-IV</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Batchelder et al. 2019</w:t>
            </w:r>
          </w:p>
        </w:tc>
      </w:tr>
      <w:tr>
        <w:tblPrEx>
          <w:shd w:val="clear" w:color="auto" w:fill="ced7e7"/>
        </w:tblPrEx>
        <w:trPr>
          <w:trHeight w:val="253" w:hRule="atLeast"/>
        </w:trPr>
        <w:tc>
          <w:tcPr>
            <w:tcW w:type="dxa" w:w="1008"/>
            <w:vMerge w:val="continue"/>
            <w:tcBorders>
              <w:top w:val="nil"/>
              <w:left w:val="nil"/>
              <w:bottom w:val="single" w:color="45ada8" w:sz="20" w:space="0" w:shadow="0" w:frame="0"/>
              <w:right w:val="nil"/>
            </w:tcBorders>
            <w:shd w:val="clear" w:color="auto" w:fill="ffffff"/>
          </w:tcPr>
          <w:p/>
        </w:tc>
        <w:tc>
          <w:tcPr>
            <w:tcW w:type="dxa" w:w="1152"/>
            <w:vMerge w:val="continue"/>
            <w:tcBorders>
              <w:top w:val="nil"/>
              <w:left w:val="nil"/>
              <w:bottom w:val="single" w:color="45ada8" w:sz="20" w:space="0" w:shadow="0" w:frame="0"/>
              <w:right w:val="nil"/>
            </w:tcBorders>
            <w:shd w:val="clear" w:color="auto" w:fill="f1fbf3"/>
          </w:tcPr>
          <w:p/>
        </w:tc>
        <w:tc>
          <w:tcPr>
            <w:tcW w:type="dxa" w:w="5472"/>
            <w:gridSpan w:val="3"/>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Mustanski et al. 2017</w:t>
            </w:r>
          </w:p>
        </w:tc>
      </w:tr>
      <w:tr>
        <w:tblPrEx>
          <w:shd w:val="clear" w:color="auto" w:fill="ced7e7"/>
        </w:tblPrEx>
        <w:trPr>
          <w:trHeight w:val="253" w:hRule="atLeast"/>
        </w:trPr>
        <w:tc>
          <w:tcPr>
            <w:tcW w:type="dxa" w:w="1008"/>
            <w:vMerge w:val="continue"/>
            <w:tcBorders>
              <w:top w:val="nil"/>
              <w:left w:val="nil"/>
              <w:bottom w:val="single" w:color="45ada8" w:sz="20" w:space="0" w:shadow="0" w:frame="0"/>
              <w:right w:val="nil"/>
            </w:tcBorders>
            <w:shd w:val="clear" w:color="auto" w:fill="ffffff"/>
          </w:tcPr>
          <w:p/>
        </w:tc>
        <w:tc>
          <w:tcPr>
            <w:tcW w:type="dxa" w:w="1152"/>
            <w:vMerge w:val="continue"/>
            <w:tcBorders>
              <w:top w:val="nil"/>
              <w:left w:val="nil"/>
              <w:bottom w:val="single" w:color="45ada8" w:sz="20" w:space="0" w:shadow="0" w:frame="0"/>
              <w:right w:val="nil"/>
            </w:tcBorders>
            <w:shd w:val="clear" w:color="auto" w:fill="f1fbf3"/>
          </w:tcPr>
          <w:p/>
        </w:tc>
        <w:tc>
          <w:tcPr>
            <w:tcW w:type="dxa" w:w="5472"/>
            <w:gridSpan w:val="3"/>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During the past 12 months having felt so sad or hopeless almost every day for 2 weeks in a row that the respondent stopped doing some usual activities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Turpin et al. 2020a</w:t>
            </w:r>
          </w:p>
        </w:tc>
      </w:tr>
      <w:tr>
        <w:tblPrEx>
          <w:shd w:val="clear" w:color="auto" w:fill="ced7e7"/>
        </w:tblPrEx>
        <w:trPr>
          <w:trHeight w:val="320" w:hRule="atLeast"/>
        </w:trPr>
        <w:tc>
          <w:tcPr>
            <w:tcW w:type="dxa" w:w="1008"/>
            <w:vMerge w:val="continue"/>
            <w:tcBorders>
              <w:top w:val="nil"/>
              <w:left w:val="nil"/>
              <w:bottom w:val="single" w:color="45ada8" w:sz="20" w:space="0" w:shadow="0" w:frame="0"/>
              <w:right w:val="nil"/>
            </w:tcBorders>
            <w:shd w:val="clear" w:color="auto" w:fill="ffffff"/>
          </w:tcPr>
          <w:p/>
        </w:tc>
        <w:tc>
          <w:tcPr>
            <w:tcW w:type="dxa" w:w="1152"/>
            <w:vMerge w:val="continue"/>
            <w:tcBorders>
              <w:top w:val="nil"/>
              <w:left w:val="nil"/>
              <w:bottom w:val="single" w:color="45ada8" w:sz="20" w:space="0" w:shadow="0" w:frame="0"/>
              <w:right w:val="nil"/>
            </w:tcBorders>
            <w:shd w:val="clear" w:color="auto" w:fill="f1fbf3"/>
          </w:tcPr>
          <w:p/>
        </w:tc>
        <w:tc>
          <w:tcPr>
            <w:tcW w:type="dxa" w:w="5472"/>
            <w:gridSpan w:val="3"/>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Mustanski 2014</w:t>
            </w:r>
          </w:p>
        </w:tc>
      </w:tr>
      <w:tr>
        <w:tblPrEx>
          <w:shd w:val="clear" w:color="auto" w:fill="ced7e7"/>
        </w:tblPrEx>
        <w:trPr>
          <w:trHeight w:val="493" w:hRule="atLeast"/>
        </w:trPr>
        <w:tc>
          <w:tcPr>
            <w:tcW w:type="dxa" w:w="1008"/>
            <w:vMerge w:val="continue"/>
            <w:tcBorders>
              <w:top w:val="nil"/>
              <w:left w:val="nil"/>
              <w:bottom w:val="single" w:color="45ada8" w:sz="20" w:space="0" w:shadow="0" w:frame="0"/>
              <w:right w:val="nil"/>
            </w:tcBorders>
            <w:shd w:val="clear" w:color="auto" w:fill="ffffff"/>
          </w:tcPr>
          <w:p/>
        </w:tc>
        <w:tc>
          <w:tcPr>
            <w:tcW w:type="dxa" w:w="1152"/>
            <w:vMerge w:val="continue"/>
            <w:tcBorders>
              <w:top w:val="nil"/>
              <w:left w:val="nil"/>
              <w:bottom w:val="single" w:color="45ada8" w:sz="20" w:space="0" w:shadow="0" w:frame="0"/>
              <w:right w:val="nil"/>
            </w:tcBorders>
            <w:shd w:val="clear" w:color="auto" w:fill="f1fbf3"/>
          </w:tcPr>
          <w:p/>
        </w:tc>
        <w:tc>
          <w:tcPr>
            <w:tcW w:type="dxa" w:w="5472"/>
            <w:gridSpan w:val="3"/>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Feeling snap and unable to snap out of it for most of the time or being in treatment for depression</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Ferlatte et al. 2014</w:t>
            </w:r>
          </w:p>
        </w:tc>
      </w:tr>
      <w:tr>
        <w:tblPrEx>
          <w:shd w:val="clear" w:color="auto" w:fill="ced7e7"/>
        </w:tblPrEx>
        <w:trPr>
          <w:trHeight w:val="253" w:hRule="atLeast"/>
        </w:trPr>
        <w:tc>
          <w:tcPr>
            <w:tcW w:type="dxa" w:w="1008"/>
            <w:vMerge w:val="continue"/>
            <w:tcBorders>
              <w:top w:val="nil"/>
              <w:left w:val="nil"/>
              <w:bottom w:val="single" w:color="45ada8" w:sz="20" w:space="0" w:shadow="0" w:frame="0"/>
              <w:right w:val="nil"/>
            </w:tcBorders>
            <w:shd w:val="clear" w:color="auto" w:fill="ffffff"/>
          </w:tcPr>
          <w:p/>
        </w:tc>
        <w:tc>
          <w:tcPr>
            <w:tcW w:type="dxa" w:w="1152"/>
            <w:vMerge w:val="continue"/>
            <w:tcBorders>
              <w:top w:val="nil"/>
              <w:left w:val="nil"/>
              <w:bottom w:val="single" w:color="45ada8" w:sz="20" w:space="0" w:shadow="0" w:frame="0"/>
              <w:right w:val="nil"/>
            </w:tcBorders>
            <w:shd w:val="clear" w:color="auto" w:fill="f1fbf3"/>
          </w:tcPr>
          <w:p/>
        </w:tc>
        <w:tc>
          <w:tcPr>
            <w:tcW w:type="dxa" w:w="5472"/>
            <w:gridSpan w:val="3"/>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Medical diagnosis of depression in the EMR</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Byg et al. 2016</w:t>
            </w:r>
          </w:p>
        </w:tc>
      </w:tr>
      <w:tr>
        <w:tblPrEx>
          <w:shd w:val="clear" w:color="auto" w:fill="ced7e7"/>
        </w:tblPrEx>
        <w:trPr>
          <w:trHeight w:val="268" w:hRule="atLeast"/>
        </w:trPr>
        <w:tc>
          <w:tcPr>
            <w:tcW w:type="dxa" w:w="1008"/>
            <w:vMerge w:val="continue"/>
            <w:tcBorders>
              <w:top w:val="nil"/>
              <w:left w:val="nil"/>
              <w:bottom w:val="single" w:color="45ada8" w:sz="20" w:space="0" w:shadow="0" w:frame="0"/>
              <w:right w:val="nil"/>
            </w:tcBorders>
            <w:shd w:val="clear" w:color="auto" w:fill="ffffff"/>
          </w:tcPr>
          <w:p/>
        </w:tc>
        <w:tc>
          <w:tcPr>
            <w:tcW w:type="dxa" w:w="1152"/>
            <w:vMerge w:val="continue"/>
            <w:tcBorders>
              <w:top w:val="nil"/>
              <w:left w:val="nil"/>
              <w:bottom w:val="single" w:color="45ada8" w:sz="20" w:space="0" w:shadow="0" w:frame="0"/>
              <w:right w:val="nil"/>
            </w:tcBorders>
            <w:shd w:val="clear" w:color="auto" w:fill="f1fbf3"/>
          </w:tcPr>
          <w:p/>
        </w:tc>
        <w:tc>
          <w:tcPr>
            <w:tcW w:type="dxa" w:w="5472"/>
            <w:gridSpan w:val="3"/>
            <w:tcBorders>
              <w:top w:val="dotted" w:color="bebebe" w:sz="8" w:space="0" w:shadow="0" w:frame="0"/>
              <w:left w:val="nil"/>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Self-report of a medical diagnosis</w:t>
            </w:r>
          </w:p>
        </w:tc>
        <w:tc>
          <w:tcPr>
            <w:tcW w:type="dxa" w:w="2880"/>
            <w:tcBorders>
              <w:top w:val="dotted" w:color="bebebe" w:sz="8" w:space="0" w:shadow="0" w:frame="0"/>
              <w:left w:val="dotted" w:color="bebebe" w:sz="8" w:space="0" w:shadow="0" w:frame="0"/>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Reisner et al. 2016</w:t>
            </w:r>
          </w:p>
        </w:tc>
      </w:tr>
    </w:tbl>
    <w:p>
      <w:pPr>
        <w:pStyle w:val="Table Caption"/>
        <w:widowControl w:val="0"/>
        <w:jc w:val="center"/>
      </w:pPr>
    </w:p>
    <w:p>
      <w:pPr>
        <w:pStyle w:val="Body"/>
      </w:pPr>
      <w:r>
        <w:rPr>
          <w:rFonts w:ascii="Arial Unicode MS" w:cs="Arial Unicode MS" w:hAnsi="Arial Unicode MS" w:eastAsia="Arial Unicode MS"/>
          <w:b w:val="0"/>
          <w:bCs w:val="0"/>
          <w:i w:val="0"/>
          <w:iCs w:val="0"/>
        </w:rPr>
        <w:br w:type="page"/>
      </w:r>
    </w:p>
    <w:p>
      <w:pPr>
        <w:pStyle w:val="Table Caption"/>
      </w:pPr>
      <w:bookmarkStart w:name="IPVTab" w:id="347"/>
      <w:r>
        <w:rPr>
          <w:rFonts w:cs="Arial Unicode MS" w:eastAsia="Arial Unicode MS"/>
          <w:rtl w:val="0"/>
          <w:lang w:val="en-US"/>
        </w:rPr>
        <w:t xml:space="preserve">Table </w:t>
      </w:r>
      <w:bookmarkEnd w:id="347"/>
      <w:r>
        <w:rPr>
          <w:rFonts w:cs="Arial Unicode MS" w:eastAsia="Arial Unicode MS"/>
          <w:rtl w:val="0"/>
          <w:lang w:val="en-US"/>
        </w:rPr>
        <w:t xml:space="preserve">: </w:t>
      </w:r>
      <w:bookmarkStart w:name="tabIPVTab" w:id="348"/>
      <w:r>
        <w:rPr>
          <w:rFonts w:cs="Arial Unicode MS" w:eastAsia="Arial Unicode MS"/>
          <w:rtl w:val="0"/>
          <w:lang w:val="en-US"/>
        </w:rPr>
        <w:t>Summary of the studies including intimate partner violence as a syndemic condition and the criteria used to screen this condition</w:t>
      </w:r>
      <w:bookmarkEnd w:id="348"/>
    </w:p>
    <w:tbl>
      <w:tblPr>
        <w:tblW w:w="1051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2"/>
        <w:gridCol w:w="1152"/>
        <w:gridCol w:w="2448"/>
        <w:gridCol w:w="1440"/>
        <w:gridCol w:w="1440"/>
        <w:gridCol w:w="2880"/>
      </w:tblGrid>
      <w:tr>
        <w:tblPrEx>
          <w:shd w:val="clear" w:color="auto" w:fill="4f81bd"/>
        </w:tblPrEx>
        <w:trPr>
          <w:trHeight w:val="1003" w:hRule="atLeast"/>
          <w:tblHeader/>
        </w:trPr>
        <w:tc>
          <w:tcPr>
            <w:tcW w:type="dxa" w:w="1152"/>
            <w:tcBorders>
              <w:top w:val="single" w:color="45ada8" w:sz="20" w:space="0" w:shadow="0" w:frame="0"/>
              <w:left w:val="single" w:color="45ada8" w:sz="20" w:space="0" w:shadow="0" w:frame="0"/>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Use of a scale or a criteria</w:t>
            </w:r>
          </w:p>
        </w:tc>
        <w:tc>
          <w:tcPr>
            <w:tcW w:type="dxa" w:w="1152"/>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Number of studies</w:t>
            </w:r>
          </w:p>
        </w:tc>
        <w:tc>
          <w:tcPr>
            <w:tcW w:type="dxa" w:w="2448"/>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Type(s) of violence screened or scale used</w:t>
            </w:r>
          </w:p>
        </w:tc>
        <w:tc>
          <w:tcPr>
            <w:tcW w:type="dxa" w:w="144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Number of studies</w:t>
            </w:r>
          </w:p>
        </w:tc>
        <w:tc>
          <w:tcPr>
            <w:tcW w:type="dxa" w:w="144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Reference period or cutoff used</w:t>
            </w:r>
          </w:p>
        </w:tc>
        <w:tc>
          <w:tcPr>
            <w:tcW w:type="dxa" w:w="2880"/>
            <w:tcBorders>
              <w:top w:val="single" w:color="45ada8" w:sz="20" w:space="0" w:shadow="0" w:frame="0"/>
              <w:left w:val="nil"/>
              <w:bottom w:val="single" w:color="45ada8" w:sz="20" w:space="0" w:shadow="0" w:frame="0"/>
              <w:right w:val="single" w:color="45ada8" w:sz="20" w:space="0" w:shadow="0" w:frame="0"/>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References</w:t>
            </w:r>
          </w:p>
        </w:tc>
      </w:tr>
      <w:tr>
        <w:tblPrEx>
          <w:shd w:val="clear" w:color="auto" w:fill="ced7e7"/>
        </w:tblPrEx>
        <w:trPr>
          <w:trHeight w:val="268" w:hRule="atLeast"/>
        </w:trPr>
        <w:tc>
          <w:tcPr>
            <w:tcW w:type="dxa" w:w="1152"/>
            <w:vMerge w:val="restart"/>
            <w:tcBorders>
              <w:top w:val="single" w:color="45ada8" w:sz="20" w:space="0" w:shadow="0" w:frame="0"/>
              <w:left w:val="nil"/>
              <w:bottom w:val="single" w:color="45ada8" w:sz="16"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Criteria</w:t>
            </w:r>
          </w:p>
        </w:tc>
        <w:tc>
          <w:tcPr>
            <w:tcW w:type="dxa" w:w="1152"/>
            <w:vMerge w:val="restart"/>
            <w:tcBorders>
              <w:top w:val="single" w:color="45ada8" w:sz="20" w:space="0" w:shadow="0" w:frame="0"/>
              <w:left w:val="nil"/>
              <w:bottom w:val="single" w:color="45ada8" w:sz="16" w:space="0" w:shadow="0" w:frame="0"/>
              <w:right w:val="nil"/>
            </w:tcBorders>
            <w:shd w:val="clear" w:color="auto" w:fill="a0e1a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38</w:t>
            </w:r>
          </w:p>
        </w:tc>
        <w:tc>
          <w:tcPr>
            <w:tcW w:type="dxa" w:w="2448"/>
            <w:vMerge w:val="restart"/>
            <w:tcBorders>
              <w:top w:val="single" w:color="45ada8" w:sz="20"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physical IPV, sexual IPV, psychological IPV</w:t>
            </w:r>
          </w:p>
        </w:tc>
        <w:tc>
          <w:tcPr>
            <w:tcW w:type="dxa" w:w="1440"/>
            <w:vMerge w:val="restart"/>
            <w:tcBorders>
              <w:top w:val="single" w:color="45ada8" w:sz="20" w:space="0" w:shadow="0" w:frame="0"/>
              <w:left w:val="nil"/>
              <w:bottom w:val="nil"/>
              <w:right w:val="nil"/>
            </w:tcBorders>
            <w:shd w:val="clear" w:color="auto" w:fill="a5e3b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12</w:t>
            </w:r>
          </w:p>
        </w:tc>
        <w:tc>
          <w:tcPr>
            <w:tcW w:type="dxa" w:w="1440"/>
            <w:tcBorders>
              <w:top w:val="single" w:color="45ada8" w:sz="20"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year</w:t>
            </w:r>
          </w:p>
        </w:tc>
        <w:tc>
          <w:tcPr>
            <w:tcW w:type="dxa" w:w="2880"/>
            <w:tcBorders>
              <w:top w:val="single" w:color="45ada8" w:sz="20"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Oginni et al. 2019</w:t>
            </w:r>
          </w:p>
        </w:tc>
      </w:tr>
      <w:tr>
        <w:tblPrEx>
          <w:shd w:val="clear" w:color="auto" w:fill="ced7e7"/>
        </w:tblPrEx>
        <w:trPr>
          <w:trHeight w:val="49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5e3b3"/>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6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Turpin et al. 2020b</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5e3b3"/>
          </w:tcP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5 years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Biello et al. 2016</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5e3b3"/>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Starks et al. 2016</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5e3b3"/>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Mimiaga et al. 2015a</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5e3b3"/>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Parsons et al. 2015</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5e3b3"/>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Stall et al. 2003</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5e3b3"/>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Achterbergh et al. 2021</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5e3b3"/>
          </w:tcP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Lifetime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Lee et al. 2020a</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5e3b3"/>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Safren et al. 2018</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5e3b3"/>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Mustanski et al. 2007</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single" w:color="45ada8" w:sz="20" w:space="0" w:shadow="0" w:frame="0"/>
              <w:left w:val="nil"/>
              <w:bottom w:val="dotted" w:color="bebebe" w:sz="8" w:space="0" w:shadow="0" w:frame="0"/>
              <w:right w:val="nil"/>
            </w:tcBorders>
            <w:shd w:val="clear" w:color="auto" w:fill="ffffff"/>
          </w:tcPr>
          <w:p/>
        </w:tc>
        <w:tc>
          <w:tcPr>
            <w:tcW w:type="dxa" w:w="1440"/>
            <w:vMerge w:val="continue"/>
            <w:tcBorders>
              <w:top w:val="single" w:color="45ada8" w:sz="20" w:space="0" w:shadow="0" w:frame="0"/>
              <w:left w:val="nil"/>
              <w:bottom w:val="nil"/>
              <w:right w:val="nil"/>
            </w:tcBorders>
            <w:shd w:val="clear" w:color="auto" w:fill="a5e3b3"/>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Dyer et al. 2020</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physical IPV, psychological IPV</w:t>
            </w:r>
          </w:p>
        </w:tc>
        <w:tc>
          <w:tcPr>
            <w:tcW w:type="dxa" w:w="1440"/>
            <w:vMerge w:val="restart"/>
            <w:tcBorders>
              <w:top w:val="nil"/>
              <w:left w:val="nil"/>
              <w:bottom w:val="nil"/>
              <w:right w:val="nil"/>
            </w:tcBorders>
            <w:shd w:val="clear" w:color="auto" w:fill="c4eccc"/>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8</w:t>
            </w: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5 years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Starks 2014</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c4eccc"/>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Herrick et al. 2013</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c4eccc"/>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Dyer et al. 2012</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c4eccc"/>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Parsons et al. 2012</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c4eccc"/>
          </w:tcP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McDaid et al. 2019</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c4eccc"/>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Ferlatte et al. 2018a</w:t>
            </w:r>
          </w:p>
        </w:tc>
      </w:tr>
      <w:tr>
        <w:tblPrEx>
          <w:shd w:val="clear" w:color="auto" w:fill="ced7e7"/>
        </w:tblPrEx>
        <w:trPr>
          <w:trHeight w:val="49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c4eccc"/>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Not specified</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Jie et al. 2012</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c4eccc"/>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Lifetime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Walters et al. 2020</w:t>
            </w:r>
          </w:p>
        </w:tc>
      </w:tr>
      <w:tr>
        <w:tblPrEx>
          <w:shd w:val="clear" w:color="auto" w:fill="ced7e7"/>
        </w:tblPrEx>
        <w:trPr>
          <w:trHeight w:val="49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physical IPV</w:t>
            </w:r>
          </w:p>
        </w:tc>
        <w:tc>
          <w:tcPr>
            <w:tcW w:type="dxa" w:w="1440"/>
            <w:vMerge w:val="restart"/>
            <w:tcBorders>
              <w:top w:val="nil"/>
              <w:left w:val="nil"/>
              <w:bottom w:val="nil"/>
              <w:right w:val="nil"/>
            </w:tcBorders>
            <w:shd w:val="clear" w:color="auto" w:fill="cbefd2"/>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7</w:t>
            </w: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month</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Mustanski 2014</w:t>
            </w:r>
          </w:p>
        </w:tc>
      </w:tr>
      <w:tr>
        <w:tblPrEx>
          <w:shd w:val="clear" w:color="auto" w:fill="ced7e7"/>
        </w:tblPrEx>
        <w:trPr>
          <w:trHeight w:val="49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cbefd2"/>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4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Eaton et al. 2013</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cbefd2"/>
          </w:tcP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Chandler et al. 2020a</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cbefd2"/>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Chandler et al. 2020b</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cbefd2"/>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Chandler et al. 2020c</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cbefd2"/>
          </w:tcP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Lifetime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Tomori et al. 2018</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cbefd2"/>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Tulloch et al. 2015</w:t>
            </w:r>
          </w:p>
        </w:tc>
      </w:tr>
      <w:tr>
        <w:tblPrEx>
          <w:shd w:val="clear" w:color="auto" w:fill="ced7e7"/>
        </w:tblPrEx>
        <w:trPr>
          <w:trHeight w:val="49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physical IPV, sexual IPV</w:t>
            </w:r>
          </w:p>
        </w:tc>
        <w:tc>
          <w:tcPr>
            <w:tcW w:type="dxa" w:w="1440"/>
            <w:vMerge w:val="restart"/>
            <w:tcBorders>
              <w:top w:val="nil"/>
              <w:left w:val="nil"/>
              <w:bottom w:val="nil"/>
              <w:right w:val="nil"/>
            </w:tcBorders>
            <w:shd w:val="clear" w:color="auto" w:fill="d3f1d9"/>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6</w:t>
            </w: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6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Mustanski et al. 2017</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d3f1d9"/>
          </w:tcP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Lifetime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Turpin et al. 2020a</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d3f1d9"/>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OCleirigh et al. 2018</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d3f1d9"/>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O'Leary et al. 2014</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d3f1d9"/>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Ng et al. 2020</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d3f1d9"/>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Reisner et al. 2016</w:t>
            </w:r>
          </w:p>
        </w:tc>
      </w:tr>
      <w:tr>
        <w:tblPrEx>
          <w:shd w:val="clear" w:color="auto" w:fill="ced7e7"/>
        </w:tblPrEx>
        <w:trPr>
          <w:trHeight w:val="49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physical IPV, sexual IPV, psychological IPV, gay-related IPV</w:t>
            </w:r>
          </w:p>
        </w:tc>
        <w:tc>
          <w:tcPr>
            <w:tcW w:type="dxa" w:w="1440"/>
            <w:vMerge w:val="restart"/>
            <w:tcBorders>
              <w:top w:val="nil"/>
              <w:left w:val="nil"/>
              <w:bottom w:val="nil"/>
              <w:right w:val="nil"/>
            </w:tcBorders>
            <w:shd w:val="clear" w:color="auto" w:fill="f0faf2"/>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w:t>
            </w: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5 years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Jiang et al. 2020</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f0faf2"/>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Lifetime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Chuang et al. 2018</w:t>
            </w:r>
          </w:p>
        </w:tc>
      </w:tr>
      <w:tr>
        <w:tblPrEx>
          <w:shd w:val="clear" w:color="auto" w:fill="ced7e7"/>
        </w:tblPrEx>
        <w:trPr>
          <w:trHeight w:val="49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Not specified</w:t>
            </w:r>
          </w:p>
        </w:tc>
        <w:tc>
          <w:tcPr>
            <w:tcW w:type="dxa" w:w="1440"/>
            <w:vMerge w:val="restart"/>
            <w:tcBorders>
              <w:top w:val="nil"/>
              <w:left w:val="nil"/>
              <w:bottom w:val="nil"/>
              <w:right w:val="nil"/>
            </w:tcBorders>
            <w:shd w:val="clear" w:color="auto" w:fill="f0faf2"/>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w:t>
            </w: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Not specified</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Byg et al. 2016</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f0faf2"/>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Lifetime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Beymer et al. 2016</w:t>
            </w:r>
          </w:p>
        </w:tc>
      </w:tr>
      <w:tr>
        <w:tblPrEx>
          <w:shd w:val="clear" w:color="auto" w:fill="ced7e7"/>
        </w:tblPrEx>
        <w:trPr>
          <w:trHeight w:val="98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0e1af"/>
          </w:tcPr>
          <w:p/>
        </w:tc>
        <w:tc>
          <w:tcPr>
            <w:tcW w:type="dxa" w:w="2448"/>
            <w:tcBorders>
              <w:top w:val="dotted" w:color="bebebe" w:sz="8" w:space="0" w:shadow="0" w:frame="0"/>
              <w:left w:val="nil"/>
              <w:bottom w:val="single" w:color="45ada8" w:sz="16"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physical IPV, sexual IPV, psychological IPV, gay-related IPV, HIV-related IPV</w:t>
            </w:r>
          </w:p>
        </w:tc>
        <w:tc>
          <w:tcPr>
            <w:tcW w:type="dxa" w:w="1440"/>
            <w:tcBorders>
              <w:top w:val="nil"/>
              <w:left w:val="nil"/>
              <w:bottom w:val="single" w:color="45ada8" w:sz="16" w:space="0" w:shadow="0" w:frame="0"/>
              <w:right w:val="nil"/>
            </w:tcBorders>
            <w:shd w:val="clear" w:color="auto" w:fill="f8fdf9"/>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1440"/>
            <w:tcBorders>
              <w:top w:val="dotted" w:color="bebebe" w:sz="8" w:space="0" w:shadow="0" w:frame="0"/>
              <w:left w:val="nil"/>
              <w:bottom w:val="single" w:color="45ada8" w:sz="16"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month</w:t>
            </w:r>
          </w:p>
        </w:tc>
        <w:tc>
          <w:tcPr>
            <w:tcW w:type="dxa" w:w="2880"/>
            <w:tcBorders>
              <w:top w:val="dotted" w:color="bebebe" w:sz="8" w:space="0" w:shadow="0" w:frame="0"/>
              <w:left w:val="dotted" w:color="bebebe" w:sz="8" w:space="0" w:shadow="0" w:frame="0"/>
              <w:bottom w:val="single" w:color="45ada8" w:sz="16"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Wu Elwin 2018</w:t>
            </w:r>
          </w:p>
        </w:tc>
      </w:tr>
      <w:tr>
        <w:tblPrEx>
          <w:shd w:val="clear" w:color="auto" w:fill="ced7e7"/>
        </w:tblPrEx>
        <w:trPr>
          <w:trHeight w:val="503" w:hRule="atLeast"/>
        </w:trPr>
        <w:tc>
          <w:tcPr>
            <w:tcW w:type="dxa" w:w="1152"/>
            <w:vMerge w:val="restart"/>
            <w:tcBorders>
              <w:top w:val="single" w:color="45ada8" w:sz="16" w:space="0" w:shadow="0" w:frame="0"/>
              <w:left w:val="nil"/>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Scale</w:t>
            </w:r>
          </w:p>
        </w:tc>
        <w:tc>
          <w:tcPr>
            <w:tcW w:type="dxa" w:w="1152"/>
            <w:vMerge w:val="restart"/>
            <w:tcBorders>
              <w:top w:val="single" w:color="45ada8" w:sz="16" w:space="0" w:shadow="0" w:frame="0"/>
              <w:left w:val="nil"/>
              <w:bottom w:val="single" w:color="45ada8" w:sz="20" w:space="0" w:shadow="0" w:frame="0"/>
              <w:right w:val="nil"/>
            </w:tcBorders>
            <w:shd w:val="clear" w:color="auto" w:fill="eefaf0"/>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7</w:t>
            </w:r>
          </w:p>
        </w:tc>
        <w:tc>
          <w:tcPr>
            <w:tcW w:type="dxa" w:w="2448"/>
            <w:vMerge w:val="restart"/>
            <w:tcBorders>
              <w:top w:val="single" w:color="45ada8" w:sz="16"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HITS</w:t>
            </w:r>
          </w:p>
        </w:tc>
        <w:tc>
          <w:tcPr>
            <w:tcW w:type="dxa" w:w="1440"/>
            <w:vMerge w:val="restart"/>
            <w:tcBorders>
              <w:top w:val="single" w:color="45ada8" w:sz="16" w:space="0" w:shadow="0" w:frame="0"/>
              <w:left w:val="nil"/>
              <w:bottom w:val="nil"/>
              <w:right w:val="nil"/>
            </w:tcBorders>
            <w:shd w:val="clear" w:color="auto" w:fill="e9f8ec"/>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3</w:t>
            </w:r>
          </w:p>
        </w:tc>
        <w:tc>
          <w:tcPr>
            <w:tcW w:type="dxa" w:w="1440"/>
            <w:tcBorders>
              <w:top w:val="single" w:color="45ada8" w:sz="16"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Continuous</w:t>
            </w:r>
          </w:p>
        </w:tc>
        <w:tc>
          <w:tcPr>
            <w:tcW w:type="dxa" w:w="2880"/>
            <w:tcBorders>
              <w:top w:val="single" w:color="45ada8" w:sz="16"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Lee et al. 2020b</w:t>
            </w:r>
          </w:p>
        </w:tc>
      </w:tr>
      <w:tr>
        <w:tblPrEx>
          <w:shd w:val="clear" w:color="auto" w:fill="ced7e7"/>
        </w:tblPrEx>
        <w:trPr>
          <w:trHeight w:val="253" w:hRule="atLeast"/>
        </w:trPr>
        <w:tc>
          <w:tcPr>
            <w:tcW w:type="dxa" w:w="1152"/>
            <w:vMerge w:val="continue"/>
            <w:tcBorders>
              <w:top w:val="single" w:color="45ada8" w:sz="16" w:space="0" w:shadow="0" w:frame="0"/>
              <w:left w:val="nil"/>
              <w:bottom w:val="single" w:color="45ada8" w:sz="20" w:space="0" w:shadow="0" w:frame="0"/>
              <w:right w:val="nil"/>
            </w:tcBorders>
            <w:shd w:val="clear" w:color="auto" w:fill="ffffff"/>
          </w:tcPr>
          <w:p/>
        </w:tc>
        <w:tc>
          <w:tcPr>
            <w:tcW w:type="dxa" w:w="1152"/>
            <w:vMerge w:val="continue"/>
            <w:tcBorders>
              <w:top w:val="single" w:color="45ada8" w:sz="16" w:space="0" w:shadow="0" w:frame="0"/>
              <w:left w:val="nil"/>
              <w:bottom w:val="single" w:color="45ada8" w:sz="20" w:space="0" w:shadow="0" w:frame="0"/>
              <w:right w:val="nil"/>
            </w:tcBorders>
            <w:shd w:val="clear" w:color="auto" w:fill="eefaf0"/>
          </w:tcPr>
          <w:p/>
        </w:tc>
        <w:tc>
          <w:tcPr>
            <w:tcW w:type="dxa" w:w="2448"/>
            <w:vMerge w:val="continue"/>
            <w:tcBorders>
              <w:top w:val="single" w:color="45ada8" w:sz="16" w:space="0" w:shadow="0" w:frame="0"/>
              <w:left w:val="nil"/>
              <w:bottom w:val="dotted" w:color="bebebe" w:sz="8" w:space="0" w:shadow="0" w:frame="0"/>
              <w:right w:val="nil"/>
            </w:tcBorders>
            <w:shd w:val="clear" w:color="auto" w:fill="ffffff"/>
          </w:tcPr>
          <w:p/>
        </w:tc>
        <w:tc>
          <w:tcPr>
            <w:tcW w:type="dxa" w:w="1440"/>
            <w:vMerge w:val="continue"/>
            <w:tcBorders>
              <w:top w:val="single" w:color="45ada8" w:sz="16" w:space="0" w:shadow="0" w:frame="0"/>
              <w:left w:val="nil"/>
              <w:bottom w:val="nil"/>
              <w:right w:val="nil"/>
            </w:tcBorders>
            <w:shd w:val="clear" w:color="auto" w:fill="e9f8ec"/>
          </w:tcP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11</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Zepf et al. 2020</w:t>
            </w:r>
          </w:p>
        </w:tc>
      </w:tr>
      <w:tr>
        <w:tblPrEx>
          <w:shd w:val="clear" w:color="auto" w:fill="ced7e7"/>
        </w:tblPrEx>
        <w:trPr>
          <w:trHeight w:val="253" w:hRule="atLeast"/>
        </w:trPr>
        <w:tc>
          <w:tcPr>
            <w:tcW w:type="dxa" w:w="1152"/>
            <w:vMerge w:val="continue"/>
            <w:tcBorders>
              <w:top w:val="single" w:color="45ada8" w:sz="16" w:space="0" w:shadow="0" w:frame="0"/>
              <w:left w:val="nil"/>
              <w:bottom w:val="single" w:color="45ada8" w:sz="20" w:space="0" w:shadow="0" w:frame="0"/>
              <w:right w:val="nil"/>
            </w:tcBorders>
            <w:shd w:val="clear" w:color="auto" w:fill="ffffff"/>
          </w:tcPr>
          <w:p/>
        </w:tc>
        <w:tc>
          <w:tcPr>
            <w:tcW w:type="dxa" w:w="1152"/>
            <w:vMerge w:val="continue"/>
            <w:tcBorders>
              <w:top w:val="single" w:color="45ada8" w:sz="16" w:space="0" w:shadow="0" w:frame="0"/>
              <w:left w:val="nil"/>
              <w:bottom w:val="single" w:color="45ada8" w:sz="20" w:space="0" w:shadow="0" w:frame="0"/>
              <w:right w:val="nil"/>
            </w:tcBorders>
            <w:shd w:val="clear" w:color="auto" w:fill="eefaf0"/>
          </w:tcPr>
          <w:p/>
        </w:tc>
        <w:tc>
          <w:tcPr>
            <w:tcW w:type="dxa" w:w="2448"/>
            <w:vMerge w:val="continue"/>
            <w:tcBorders>
              <w:top w:val="single" w:color="45ada8" w:sz="16" w:space="0" w:shadow="0" w:frame="0"/>
              <w:left w:val="nil"/>
              <w:bottom w:val="dotted" w:color="bebebe" w:sz="8" w:space="0" w:shadow="0" w:frame="0"/>
              <w:right w:val="nil"/>
            </w:tcBorders>
            <w:shd w:val="clear" w:color="auto" w:fill="ffffff"/>
          </w:tcPr>
          <w:p/>
        </w:tc>
        <w:tc>
          <w:tcPr>
            <w:tcW w:type="dxa" w:w="1440"/>
            <w:vMerge w:val="continue"/>
            <w:tcBorders>
              <w:top w:val="single" w:color="45ada8" w:sz="16" w:space="0" w:shadow="0" w:frame="0"/>
              <w:left w:val="nil"/>
              <w:bottom w:val="nil"/>
              <w:right w:val="nil"/>
            </w:tcBorders>
            <w:shd w:val="clear" w:color="auto" w:fill="e9f8ec"/>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Blashill et al. 2020</w:t>
            </w:r>
          </w:p>
        </w:tc>
      </w:tr>
      <w:tr>
        <w:tblPrEx>
          <w:shd w:val="clear" w:color="auto" w:fill="ced7e7"/>
        </w:tblPrEx>
        <w:trPr>
          <w:trHeight w:val="973" w:hRule="atLeast"/>
        </w:trPr>
        <w:tc>
          <w:tcPr>
            <w:tcW w:type="dxa" w:w="1152"/>
            <w:vMerge w:val="continue"/>
            <w:tcBorders>
              <w:top w:val="single" w:color="45ada8" w:sz="16" w:space="0" w:shadow="0" w:frame="0"/>
              <w:left w:val="nil"/>
              <w:bottom w:val="single" w:color="45ada8" w:sz="20" w:space="0" w:shadow="0" w:frame="0"/>
              <w:right w:val="nil"/>
            </w:tcBorders>
            <w:shd w:val="clear" w:color="auto" w:fill="ffffff"/>
          </w:tcPr>
          <w:p/>
        </w:tc>
        <w:tc>
          <w:tcPr>
            <w:tcW w:type="dxa" w:w="1152"/>
            <w:vMerge w:val="continue"/>
            <w:tcBorders>
              <w:top w:val="single" w:color="45ada8" w:sz="16" w:space="0" w:shadow="0" w:frame="0"/>
              <w:left w:val="nil"/>
              <w:bottom w:val="single" w:color="45ada8" w:sz="20" w:space="0" w:shadow="0" w:frame="0"/>
              <w:right w:val="nil"/>
            </w:tcBorders>
            <w:shd w:val="clear" w:color="auto" w:fill="eefaf0"/>
          </w:tcPr>
          <w:p/>
        </w:tc>
        <w:tc>
          <w:tcPr>
            <w:tcW w:type="dxa" w:w="2448"/>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CTS2</w:t>
            </w:r>
          </w:p>
        </w:tc>
        <w:tc>
          <w:tcPr>
            <w:tcW w:type="dxa" w:w="1440"/>
            <w:vMerge w:val="restart"/>
            <w:tcBorders>
              <w:top w:val="nil"/>
              <w:left w:val="nil"/>
              <w:bottom w:val="nil"/>
              <w:right w:val="nil"/>
            </w:tcBorders>
            <w:shd w:val="clear" w:color="auto" w:fill="e9f8ec"/>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3</w:t>
            </w: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Responding yes to at least one item</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Parsons et al. 2017</w:t>
            </w:r>
          </w:p>
        </w:tc>
      </w:tr>
      <w:tr>
        <w:tblPrEx>
          <w:shd w:val="clear" w:color="auto" w:fill="ced7e7"/>
        </w:tblPrEx>
        <w:trPr>
          <w:trHeight w:val="493" w:hRule="atLeast"/>
        </w:trPr>
        <w:tc>
          <w:tcPr>
            <w:tcW w:type="dxa" w:w="1152"/>
            <w:vMerge w:val="continue"/>
            <w:tcBorders>
              <w:top w:val="single" w:color="45ada8" w:sz="16" w:space="0" w:shadow="0" w:frame="0"/>
              <w:left w:val="nil"/>
              <w:bottom w:val="single" w:color="45ada8" w:sz="20" w:space="0" w:shadow="0" w:frame="0"/>
              <w:right w:val="nil"/>
            </w:tcBorders>
            <w:shd w:val="clear" w:color="auto" w:fill="ffffff"/>
          </w:tcPr>
          <w:p/>
        </w:tc>
        <w:tc>
          <w:tcPr>
            <w:tcW w:type="dxa" w:w="1152"/>
            <w:vMerge w:val="continue"/>
            <w:tcBorders>
              <w:top w:val="single" w:color="45ada8" w:sz="16" w:space="0" w:shadow="0" w:frame="0"/>
              <w:left w:val="nil"/>
              <w:bottom w:val="single" w:color="45ada8" w:sz="20" w:space="0" w:shadow="0" w:frame="0"/>
              <w:right w:val="nil"/>
            </w:tcBorders>
            <w:shd w:val="clear" w:color="auto" w:fill="eefaf0"/>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e9f8ec"/>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Not specified</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Zhang et al. 2019</w:t>
            </w:r>
          </w:p>
        </w:tc>
      </w:tr>
      <w:tr>
        <w:tblPrEx>
          <w:shd w:val="clear" w:color="auto" w:fill="ced7e7"/>
        </w:tblPrEx>
        <w:trPr>
          <w:trHeight w:val="493" w:hRule="atLeast"/>
        </w:trPr>
        <w:tc>
          <w:tcPr>
            <w:tcW w:type="dxa" w:w="1152"/>
            <w:vMerge w:val="continue"/>
            <w:tcBorders>
              <w:top w:val="single" w:color="45ada8" w:sz="16" w:space="0" w:shadow="0" w:frame="0"/>
              <w:left w:val="nil"/>
              <w:bottom w:val="single" w:color="45ada8" w:sz="20" w:space="0" w:shadow="0" w:frame="0"/>
              <w:right w:val="nil"/>
            </w:tcBorders>
            <w:shd w:val="clear" w:color="auto" w:fill="ffffff"/>
          </w:tcPr>
          <w:p/>
        </w:tc>
        <w:tc>
          <w:tcPr>
            <w:tcW w:type="dxa" w:w="1152"/>
            <w:vMerge w:val="continue"/>
            <w:tcBorders>
              <w:top w:val="single" w:color="45ada8" w:sz="16" w:space="0" w:shadow="0" w:frame="0"/>
              <w:left w:val="nil"/>
              <w:bottom w:val="single" w:color="45ada8" w:sz="20" w:space="0" w:shadow="0" w:frame="0"/>
              <w:right w:val="nil"/>
            </w:tcBorders>
            <w:shd w:val="clear" w:color="auto" w:fill="eefaf0"/>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e9f8ec"/>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Continuous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Pantalone et al. 2018</w:t>
            </w:r>
          </w:p>
        </w:tc>
      </w:tr>
      <w:tr>
        <w:tblPrEx>
          <w:shd w:val="clear" w:color="auto" w:fill="ced7e7"/>
        </w:tblPrEx>
        <w:trPr>
          <w:trHeight w:val="748" w:hRule="atLeast"/>
        </w:trPr>
        <w:tc>
          <w:tcPr>
            <w:tcW w:type="dxa" w:w="1152"/>
            <w:vMerge w:val="continue"/>
            <w:tcBorders>
              <w:top w:val="single" w:color="45ada8" w:sz="16" w:space="0" w:shadow="0" w:frame="0"/>
              <w:left w:val="nil"/>
              <w:bottom w:val="single" w:color="45ada8" w:sz="20" w:space="0" w:shadow="0" w:frame="0"/>
              <w:right w:val="nil"/>
            </w:tcBorders>
            <w:shd w:val="clear" w:color="auto" w:fill="ffffff"/>
          </w:tcPr>
          <w:p/>
        </w:tc>
        <w:tc>
          <w:tcPr>
            <w:tcW w:type="dxa" w:w="1152"/>
            <w:vMerge w:val="continue"/>
            <w:tcBorders>
              <w:top w:val="single" w:color="45ada8" w:sz="16" w:space="0" w:shadow="0" w:frame="0"/>
              <w:left w:val="nil"/>
              <w:bottom w:val="single" w:color="45ada8" w:sz="20" w:space="0" w:shadow="0" w:frame="0"/>
              <w:right w:val="nil"/>
            </w:tcBorders>
            <w:shd w:val="clear" w:color="auto" w:fill="eefaf0"/>
          </w:tcPr>
          <w:p/>
        </w:tc>
        <w:tc>
          <w:tcPr>
            <w:tcW w:type="dxa" w:w="2448"/>
            <w:tcBorders>
              <w:top w:val="dotted" w:color="bebebe" w:sz="8" w:space="0" w:shadow="0" w:frame="0"/>
              <w:left w:val="nil"/>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Authors' scale (physical and psychological)</w:t>
            </w:r>
          </w:p>
        </w:tc>
        <w:tc>
          <w:tcPr>
            <w:tcW w:type="dxa" w:w="1440"/>
            <w:tcBorders>
              <w:top w:val="nil"/>
              <w:left w:val="nil"/>
              <w:bottom w:val="single" w:color="45ada8" w:sz="20" w:space="0" w:shadow="0" w:frame="0"/>
              <w:right w:val="nil"/>
            </w:tcBorders>
            <w:shd w:val="clear" w:color="auto" w:fill="f8fdf9"/>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1440"/>
            <w:tcBorders>
              <w:top w:val="dotted" w:color="bebebe" w:sz="8" w:space="0" w:shadow="0" w:frame="0"/>
              <w:left w:val="nil"/>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continuous</w:t>
            </w:r>
          </w:p>
        </w:tc>
        <w:tc>
          <w:tcPr>
            <w:tcW w:type="dxa" w:w="2880"/>
            <w:tcBorders>
              <w:top w:val="dotted" w:color="bebebe" w:sz="8" w:space="0" w:shadow="0" w:frame="0"/>
              <w:left w:val="dotted" w:color="bebebe" w:sz="8" w:space="0" w:shadow="0" w:frame="0"/>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Yu et al. 2013</w:t>
            </w:r>
          </w:p>
        </w:tc>
      </w:tr>
      <w:tr>
        <w:tblPrEx>
          <w:shd w:val="clear" w:color="auto" w:fill="ced7e7"/>
        </w:tblPrEx>
        <w:trPr>
          <w:trHeight w:val="258" w:hRule="atLeast"/>
        </w:trPr>
        <w:tc>
          <w:tcPr>
            <w:tcW w:type="dxa" w:w="10512"/>
            <w:gridSpan w:val="6"/>
            <w:tcBorders>
              <w:top w:val="single" w:color="45ada8" w:sz="20" w:space="0" w:shadow="0" w:frame="0"/>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Physical intimate partner violence: 36 studies ; 80% of studies with IPV as a syndemic condition</w:t>
            </w:r>
          </w:p>
        </w:tc>
      </w:tr>
      <w:tr>
        <w:tblPrEx>
          <w:shd w:val="clear" w:color="auto" w:fill="ced7e7"/>
        </w:tblPrEx>
        <w:trPr>
          <w:trHeight w:val="233" w:hRule="atLeast"/>
        </w:trPr>
        <w:tc>
          <w:tcPr>
            <w:tcW w:type="dxa" w:w="10512"/>
            <w:gridSpan w:val="6"/>
            <w:tcBorders>
              <w:top w:val="nil"/>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Psychological intimate partner violence: 23 studies ; 51% of studies with IPV as a syndemic condition</w:t>
            </w:r>
          </w:p>
        </w:tc>
      </w:tr>
      <w:tr>
        <w:tblPrEx>
          <w:shd w:val="clear" w:color="auto" w:fill="ced7e7"/>
        </w:tblPrEx>
        <w:trPr>
          <w:trHeight w:val="233" w:hRule="atLeast"/>
        </w:trPr>
        <w:tc>
          <w:tcPr>
            <w:tcW w:type="dxa" w:w="10512"/>
            <w:gridSpan w:val="6"/>
            <w:tcBorders>
              <w:top w:val="nil"/>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Sexual intimate partner violence: 21 studies ; 47% of studies with IPV as a syndemic condition</w:t>
            </w:r>
          </w:p>
        </w:tc>
      </w:tr>
      <w:tr>
        <w:tblPrEx>
          <w:shd w:val="clear" w:color="auto" w:fill="ced7e7"/>
        </w:tblPrEx>
        <w:trPr>
          <w:trHeight w:val="233" w:hRule="atLeast"/>
        </w:trPr>
        <w:tc>
          <w:tcPr>
            <w:tcW w:type="dxa" w:w="10512"/>
            <w:gridSpan w:val="6"/>
            <w:tcBorders>
              <w:top w:val="nil"/>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Gay-related intimate partner violence: 3 studies ; 7% of studies with IPV as a syndemic condition</w:t>
            </w:r>
          </w:p>
        </w:tc>
      </w:tr>
      <w:tr>
        <w:tblPrEx>
          <w:shd w:val="clear" w:color="auto" w:fill="ced7e7"/>
        </w:tblPrEx>
        <w:trPr>
          <w:trHeight w:val="233" w:hRule="atLeast"/>
        </w:trPr>
        <w:tc>
          <w:tcPr>
            <w:tcW w:type="dxa" w:w="10512"/>
            <w:gridSpan w:val="6"/>
            <w:tcBorders>
              <w:top w:val="nil"/>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HIV-related intimate partner violence: 1 studies ; 2% of studies with IPV as a syndemic condition</w:t>
            </w:r>
          </w:p>
        </w:tc>
      </w:tr>
    </w:tbl>
    <w:p>
      <w:pPr>
        <w:pStyle w:val="Table Caption"/>
        <w:widowControl w:val="0"/>
        <w:jc w:val="center"/>
      </w:pPr>
    </w:p>
    <w:p>
      <w:pPr>
        <w:pStyle w:val="Body"/>
      </w:pPr>
      <w:r>
        <w:rPr>
          <w:rFonts w:ascii="Arial Unicode MS" w:cs="Arial Unicode MS" w:hAnsi="Arial Unicode MS" w:eastAsia="Arial Unicode MS"/>
          <w:b w:val="0"/>
          <w:bCs w:val="0"/>
          <w:i w:val="0"/>
          <w:iCs w:val="0"/>
        </w:rPr>
        <w:br w:type="page"/>
      </w:r>
    </w:p>
    <w:p>
      <w:pPr>
        <w:pStyle w:val="Table Caption"/>
      </w:pPr>
      <w:bookmarkStart w:name="SubstanceTab" w:id="349"/>
      <w:r>
        <w:rPr>
          <w:rFonts w:cs="Arial Unicode MS" w:eastAsia="Arial Unicode MS"/>
          <w:rtl w:val="0"/>
          <w:lang w:val="en-US"/>
        </w:rPr>
        <w:t xml:space="preserve">Table </w:t>
      </w:r>
      <w:bookmarkEnd w:id="349"/>
      <w:r>
        <w:rPr>
          <w:rFonts w:cs="Arial Unicode MS" w:eastAsia="Arial Unicode MS"/>
          <w:rtl w:val="0"/>
          <w:lang w:val="en-US"/>
        </w:rPr>
        <w:t xml:space="preserve">: </w:t>
      </w:r>
      <w:bookmarkStart w:name="tabSubstanceTab" w:id="350"/>
      <w:r>
        <w:rPr>
          <w:rFonts w:cs="Arial Unicode MS" w:eastAsia="Arial Unicode MS"/>
          <w:rtl w:val="0"/>
          <w:lang w:val="en-US"/>
        </w:rPr>
        <w:t>Summary of the studies including substance use as a syndemic condition and the substances specifically screened in the studies</w:t>
      </w:r>
      <w:bookmarkEnd w:id="350"/>
    </w:p>
    <w:tbl>
      <w:tblPr>
        <w:tblW w:w="1051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20"/>
        <w:gridCol w:w="1152"/>
        <w:gridCol w:w="2160"/>
        <w:gridCol w:w="2880"/>
      </w:tblGrid>
      <w:tr>
        <w:tblPrEx>
          <w:shd w:val="clear" w:color="auto" w:fill="4f81bd"/>
        </w:tblPrEx>
        <w:trPr>
          <w:trHeight w:val="763" w:hRule="atLeast"/>
          <w:tblHeader/>
        </w:trPr>
        <w:tc>
          <w:tcPr>
            <w:tcW w:type="dxa" w:w="4320"/>
            <w:tcBorders>
              <w:top w:val="single" w:color="45ada8" w:sz="20" w:space="0" w:shadow="0" w:frame="0"/>
              <w:left w:val="single" w:color="45ada8" w:sz="20" w:space="0" w:shadow="0" w:frame="0"/>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Type of substances screened</w:t>
            </w:r>
          </w:p>
        </w:tc>
        <w:tc>
          <w:tcPr>
            <w:tcW w:type="dxa" w:w="1152"/>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Number of studies</w:t>
            </w:r>
          </w:p>
        </w:tc>
        <w:tc>
          <w:tcPr>
            <w:tcW w:type="dxa" w:w="216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Reference period</w:t>
            </w:r>
          </w:p>
        </w:tc>
        <w:tc>
          <w:tcPr>
            <w:tcW w:type="dxa" w:w="2880"/>
            <w:tcBorders>
              <w:top w:val="single" w:color="45ada8" w:sz="20" w:space="0" w:shadow="0" w:frame="0"/>
              <w:left w:val="nil"/>
              <w:bottom w:val="single" w:color="45ada8" w:sz="20" w:space="0" w:shadow="0" w:frame="0"/>
              <w:right w:val="single" w:color="45ada8" w:sz="20" w:space="0" w:shadow="0" w:frame="0"/>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References</w:t>
            </w:r>
          </w:p>
        </w:tc>
      </w:tr>
      <w:tr>
        <w:tblPrEx>
          <w:shd w:val="clear" w:color="auto" w:fill="ced7e7"/>
        </w:tblPrEx>
        <w:trPr>
          <w:trHeight w:val="268" w:hRule="atLeast"/>
        </w:trPr>
        <w:tc>
          <w:tcPr>
            <w:tcW w:type="dxa" w:w="4320"/>
            <w:vMerge w:val="restart"/>
            <w:tcBorders>
              <w:top w:val="single" w:color="45ada8" w:sz="20"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w:t>
            </w:r>
          </w:p>
        </w:tc>
        <w:tc>
          <w:tcPr>
            <w:tcW w:type="dxa" w:w="1152"/>
            <w:vMerge w:val="restart"/>
            <w:tcBorders>
              <w:top w:val="single" w:color="45ada8" w:sz="20" w:space="0" w:shadow="0" w:frame="0"/>
              <w:left w:val="nil"/>
              <w:bottom w:val="nil"/>
              <w:right w:val="nil"/>
            </w:tcBorders>
            <w:shd w:val="clear" w:color="auto" w:fill="ace5b8"/>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6</w:t>
            </w:r>
          </w:p>
        </w:tc>
        <w:tc>
          <w:tcPr>
            <w:tcW w:type="dxa" w:w="2160"/>
            <w:tcBorders>
              <w:top w:val="single" w:color="45ada8" w:sz="20"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month</w:t>
            </w:r>
          </w:p>
        </w:tc>
        <w:tc>
          <w:tcPr>
            <w:tcW w:type="dxa" w:w="2880"/>
            <w:tcBorders>
              <w:top w:val="single" w:color="45ada8" w:sz="20"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Zepf et al. 2020</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ce5b8"/>
          </w:tcPr>
          <w:p/>
        </w:tc>
        <w:tc>
          <w:tcPr>
            <w:tcW w:type="dxa" w:w="216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6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Mimiaga et al. 2015b</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ce5b8"/>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Herrick et al. 2013</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ce5b8"/>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Dyer et al. 2020</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ce5b8"/>
          </w:tcPr>
          <w:p/>
        </w:tc>
        <w:tc>
          <w:tcPr>
            <w:tcW w:type="dxa" w:w="216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3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Harkness et al. 2019</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ce5b8"/>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Harkness et al. 2018</w:t>
            </w:r>
          </w:p>
        </w:tc>
      </w:tr>
      <w:tr>
        <w:tblPrEx>
          <w:shd w:val="clear" w:color="auto" w:fill="ced7e7"/>
        </w:tblPrEx>
        <w:trPr>
          <w:trHeight w:val="253" w:hRule="atLeast"/>
        </w:trPr>
        <w:tc>
          <w:tcPr>
            <w:tcW w:type="dxa" w:w="4320"/>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ecstasy, hallucinogens, depressants</w:t>
            </w:r>
          </w:p>
        </w:tc>
        <w:tc>
          <w:tcPr>
            <w:tcW w:type="dxa" w:w="1152"/>
            <w:vMerge w:val="restart"/>
            <w:tcBorders>
              <w:top w:val="nil"/>
              <w:left w:val="nil"/>
              <w:bottom w:val="nil"/>
              <w:right w:val="nil"/>
            </w:tcBorders>
            <w:shd w:val="clear" w:color="auto" w:fill="c8eed0"/>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4</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4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Moeller et al. 2011</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c8eed0"/>
          </w:tcPr>
          <w:p/>
        </w:tc>
        <w:tc>
          <w:tcPr>
            <w:tcW w:type="dxa" w:w="216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Ferlatte et al. 2015</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c8eed0"/>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Ferlatte et al. 2018a</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c8eed0"/>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Ferlatte et al. 2018b</w:t>
            </w:r>
          </w:p>
        </w:tc>
      </w:tr>
      <w:tr>
        <w:tblPrEx>
          <w:shd w:val="clear" w:color="auto" w:fill="ced7e7"/>
        </w:tblPrEx>
        <w:trPr>
          <w:trHeight w:val="253" w:hRule="atLeast"/>
        </w:trPr>
        <w:tc>
          <w:tcPr>
            <w:tcW w:type="dxa" w:w="4320"/>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marijuana, opioids</w:t>
            </w:r>
          </w:p>
        </w:tc>
        <w:tc>
          <w:tcPr>
            <w:tcW w:type="dxa" w:w="1152"/>
            <w:vMerge w:val="restart"/>
            <w:tcBorders>
              <w:top w:val="nil"/>
              <w:left w:val="nil"/>
              <w:bottom w:val="nil"/>
              <w:right w:val="nil"/>
            </w:tcBorders>
            <w:shd w:val="clear" w:color="auto" w:fill="d6f2db"/>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3</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month</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Semple et al. 2017</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d6f2db"/>
          </w:tcP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3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Wu Elwin 2018</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d6f2db"/>
          </w:tcP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Lifetime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Oginni et al. 2019</w:t>
            </w:r>
          </w:p>
        </w:tc>
      </w:tr>
      <w:tr>
        <w:tblPrEx>
          <w:shd w:val="clear" w:color="auto" w:fill="ced7e7"/>
        </w:tblPrEx>
        <w:trPr>
          <w:trHeight w:val="253" w:hRule="atLeast"/>
        </w:trPr>
        <w:tc>
          <w:tcPr>
            <w:tcW w:type="dxa" w:w="4320"/>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ecstasy, hallucinogens, marijuana, depressants, opioids, inhalants</w:t>
            </w:r>
          </w:p>
        </w:tc>
        <w:tc>
          <w:tcPr>
            <w:tcW w:type="dxa" w:w="1152"/>
            <w:vMerge w:val="restart"/>
            <w:tcBorders>
              <w:top w:val="nil"/>
              <w:left w:val="nil"/>
              <w:bottom w:val="nil"/>
              <w:right w:val="nil"/>
            </w:tcBorders>
            <w:shd w:val="clear" w:color="auto" w:fill="d6f2db"/>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3</w:t>
            </w:r>
          </w:p>
        </w:tc>
        <w:tc>
          <w:tcPr>
            <w:tcW w:type="dxa" w:w="216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month</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Halkitis et al. 2015</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d6f2db"/>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Halkitis et al. 2013</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d6f2db"/>
          </w:tcP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3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Storholm et al. 2011</w:t>
            </w:r>
          </w:p>
        </w:tc>
      </w:tr>
      <w:tr>
        <w:tblPrEx>
          <w:shd w:val="clear" w:color="auto" w:fill="ced7e7"/>
        </w:tblPrEx>
        <w:trPr>
          <w:trHeight w:val="253" w:hRule="atLeast"/>
        </w:trPr>
        <w:tc>
          <w:tcPr>
            <w:tcW w:type="dxa" w:w="4320"/>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opioids</w:t>
            </w:r>
          </w:p>
        </w:tc>
        <w:tc>
          <w:tcPr>
            <w:tcW w:type="dxa" w:w="1152"/>
            <w:vMerge w:val="restart"/>
            <w:tcBorders>
              <w:top w:val="nil"/>
              <w:left w:val="nil"/>
              <w:bottom w:val="nil"/>
              <w:right w:val="nil"/>
            </w:tcBorders>
            <w:shd w:val="clear" w:color="auto" w:fill="e4f7e7"/>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w:t>
            </w:r>
          </w:p>
        </w:tc>
        <w:tc>
          <w:tcPr>
            <w:tcW w:type="dxa" w:w="216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6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OCleirigh et al. 2018</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e4f7e7"/>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Tomori et al. 2018</w:t>
            </w:r>
          </w:p>
        </w:tc>
      </w:tr>
      <w:tr>
        <w:tblPrEx>
          <w:shd w:val="clear" w:color="auto" w:fill="ced7e7"/>
        </w:tblPrEx>
        <w:trPr>
          <w:trHeight w:val="253" w:hRule="atLeast"/>
        </w:trPr>
        <w:tc>
          <w:tcPr>
            <w:tcW w:type="dxa" w:w="4320"/>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not_specified</w:t>
            </w:r>
          </w:p>
        </w:tc>
        <w:tc>
          <w:tcPr>
            <w:tcW w:type="dxa" w:w="1152"/>
            <w:vMerge w:val="restart"/>
            <w:tcBorders>
              <w:top w:val="nil"/>
              <w:left w:val="nil"/>
              <w:bottom w:val="nil"/>
              <w:right w:val="nil"/>
            </w:tcBorders>
            <w:shd w:val="clear" w:color="auto" w:fill="e4f7e7"/>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month</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Biello et al. 2014</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e4f7e7"/>
          </w:tcP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Santos et al. 2014</w:t>
            </w:r>
          </w:p>
        </w:tc>
      </w:tr>
      <w:tr>
        <w:tblPrEx>
          <w:shd w:val="clear" w:color="auto" w:fill="ced7e7"/>
        </w:tblPrEx>
        <w:trPr>
          <w:trHeight w:val="253" w:hRule="atLeast"/>
        </w:trPr>
        <w:tc>
          <w:tcPr>
            <w:tcW w:type="dxa" w:w="4320"/>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marijuana</w:t>
            </w:r>
          </w:p>
        </w:tc>
        <w:tc>
          <w:tcPr>
            <w:tcW w:type="dxa" w:w="1152"/>
            <w:vMerge w:val="restart"/>
            <w:tcBorders>
              <w:top w:val="nil"/>
              <w:left w:val="nil"/>
              <w:bottom w:val="nil"/>
              <w:right w:val="nil"/>
            </w:tcBorders>
            <w:shd w:val="clear" w:color="auto" w:fill="e4f7e7"/>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month</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Blashill et al. 2020</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e4f7e7"/>
          </w:tcP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Lifetime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Perry et al. 2019</w:t>
            </w:r>
          </w:p>
        </w:tc>
      </w:tr>
      <w:tr>
        <w:tblPrEx>
          <w:shd w:val="clear" w:color="auto" w:fill="ced7e7"/>
        </w:tblPrEx>
        <w:trPr>
          <w:trHeight w:val="25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marijuana, inhalants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4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Eaton et al. 2013</w:t>
            </w:r>
          </w:p>
        </w:tc>
      </w:tr>
      <w:tr>
        <w:tblPrEx>
          <w:shd w:val="clear" w:color="auto" w:fill="ced7e7"/>
        </w:tblPrEx>
        <w:trPr>
          <w:trHeight w:val="25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marijuana</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month</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Mustanski 2014</w:t>
            </w:r>
          </w:p>
        </w:tc>
      </w:tr>
      <w:tr>
        <w:tblPrEx>
          <w:shd w:val="clear" w:color="auto" w:fill="ced7e7"/>
        </w:tblPrEx>
        <w:trPr>
          <w:trHeight w:val="49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inhalants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3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Sullivan and Eaton 2020</w:t>
            </w:r>
          </w:p>
        </w:tc>
      </w:tr>
      <w:tr>
        <w:tblPrEx>
          <w:shd w:val="clear" w:color="auto" w:fill="ced7e7"/>
        </w:tblPrEx>
        <w:trPr>
          <w:trHeight w:val="49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hallucinogens, marijuana, depressants, inhalants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Lifetime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Shuper et al. 2020</w:t>
            </w:r>
          </w:p>
        </w:tc>
      </w:tr>
      <w:tr>
        <w:tblPrEx>
          <w:shd w:val="clear" w:color="auto" w:fill="ced7e7"/>
        </w:tblPrEx>
        <w:trPr>
          <w:trHeight w:val="49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hallucinogens, depressants, opioids, inhalants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3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Lee et al. 2020a</w:t>
            </w:r>
          </w:p>
        </w:tc>
      </w:tr>
      <w:tr>
        <w:tblPrEx>
          <w:shd w:val="clear" w:color="auto" w:fill="ced7e7"/>
        </w:tblPrEx>
        <w:trPr>
          <w:trHeight w:val="49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hallucinogens, depressants, opioids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month</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Lee et al. 2020b</w:t>
            </w:r>
          </w:p>
        </w:tc>
      </w:tr>
      <w:tr>
        <w:tblPrEx>
          <w:shd w:val="clear" w:color="auto" w:fill="ced7e7"/>
        </w:tblPrEx>
        <w:trPr>
          <w:trHeight w:val="49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hallucinogens, depressants, NPS, opioids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Lifetime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Ogunbajo et al. 2019</w:t>
            </w:r>
          </w:p>
        </w:tc>
      </w:tr>
      <w:tr>
        <w:tblPrEx>
          <w:shd w:val="clear" w:color="auto" w:fill="ced7e7"/>
        </w:tblPrEx>
        <w:trPr>
          <w:trHeight w:val="49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hallucinogens, depressants, NPS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3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Nostlinger et al. 2020</w:t>
            </w:r>
          </w:p>
        </w:tc>
      </w:tr>
      <w:tr>
        <w:tblPrEx>
          <w:shd w:val="clear" w:color="auto" w:fill="ced7e7"/>
        </w:tblPrEx>
        <w:trPr>
          <w:trHeight w:val="25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ecstasy, opioids, inhalants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6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Dyer et al. 2012</w:t>
            </w:r>
          </w:p>
        </w:tc>
      </w:tr>
      <w:tr>
        <w:tblPrEx>
          <w:shd w:val="clear" w:color="auto" w:fill="ced7e7"/>
        </w:tblPrEx>
        <w:trPr>
          <w:trHeight w:val="25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ecstasy, NPS, opioids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Lifetime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Turpin et al. 2020a</w:t>
            </w:r>
          </w:p>
        </w:tc>
      </w:tr>
      <w:tr>
        <w:tblPrEx>
          <w:shd w:val="clear" w:color="auto" w:fill="ced7e7"/>
        </w:tblPrEx>
        <w:trPr>
          <w:trHeight w:val="49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ecstasy, marijuana, depressants, opioids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Yu et al. 2013</w:t>
            </w:r>
          </w:p>
        </w:tc>
      </w:tr>
      <w:tr>
        <w:tblPrEx>
          <w:shd w:val="clear" w:color="auto" w:fill="ced7e7"/>
        </w:tblPrEx>
        <w:trPr>
          <w:trHeight w:val="25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ecstasy, marijuana</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Li et al. 2016</w:t>
            </w:r>
          </w:p>
        </w:tc>
      </w:tr>
      <w:tr>
        <w:tblPrEx>
          <w:shd w:val="clear" w:color="auto" w:fill="ced7e7"/>
        </w:tblPrEx>
        <w:trPr>
          <w:trHeight w:val="25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ecstasy, inhalants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Beymer et al. 2016</w:t>
            </w:r>
          </w:p>
        </w:tc>
      </w:tr>
      <w:tr>
        <w:tblPrEx>
          <w:shd w:val="clear" w:color="auto" w:fill="ced7e7"/>
        </w:tblPrEx>
        <w:trPr>
          <w:trHeight w:val="49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ecstasy, hallucinogens, marijuana, depressants, opioids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month</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Hugh Klein 2011</w:t>
            </w:r>
          </w:p>
        </w:tc>
      </w:tr>
      <w:tr>
        <w:tblPrEx>
          <w:shd w:val="clear" w:color="auto" w:fill="ced7e7"/>
        </w:tblPrEx>
        <w:trPr>
          <w:trHeight w:val="49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ecstasy, hallucinogens, marijuana, depressants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Mustanski et al. 2007</w:t>
            </w:r>
          </w:p>
        </w:tc>
      </w:tr>
      <w:tr>
        <w:tblPrEx>
          <w:shd w:val="clear" w:color="auto" w:fill="ced7e7"/>
        </w:tblPrEx>
        <w:trPr>
          <w:trHeight w:val="49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ecstasy, hallucinogens, depressants, opioids, inhalants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Lifetime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Pitpitan et al. 2016</w:t>
            </w:r>
          </w:p>
        </w:tc>
      </w:tr>
      <w:tr>
        <w:tblPrEx>
          <w:shd w:val="clear" w:color="auto" w:fill="ced7e7"/>
        </w:tblPrEx>
        <w:trPr>
          <w:trHeight w:val="49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ecstasy, hallucinogens, depressants, opioids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3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Herrick et al. 2014</w:t>
            </w:r>
          </w:p>
        </w:tc>
      </w:tr>
      <w:tr>
        <w:tblPrEx>
          <w:shd w:val="clear" w:color="auto" w:fill="ced7e7"/>
        </w:tblPrEx>
        <w:trPr>
          <w:trHeight w:val="49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ecstasy, hallucinogens, depressants, inhalants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4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Guadamuz et al. 2014</w:t>
            </w:r>
          </w:p>
        </w:tc>
      </w:tr>
      <w:tr>
        <w:tblPrEx>
          <w:shd w:val="clear" w:color="auto" w:fill="ced7e7"/>
        </w:tblPrEx>
        <w:trPr>
          <w:trHeight w:val="49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stimulants, depressants, opioids, inhalants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6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Turpin et al. 2020b</w:t>
            </w:r>
          </w:p>
        </w:tc>
      </w:tr>
      <w:tr>
        <w:tblPrEx>
          <w:shd w:val="clear" w:color="auto" w:fill="ced7e7"/>
        </w:tblPrEx>
        <w:trPr>
          <w:trHeight w:val="25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marijuana, opioids</w:t>
            </w:r>
          </w:p>
        </w:tc>
        <w:tc>
          <w:tcPr>
            <w:tcW w:type="dxa" w:w="1152"/>
            <w:tcBorders>
              <w:top w:val="nil"/>
              <w:left w:val="nil"/>
              <w:bottom w:val="nil"/>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Chakrapani et al. 2019b</w:t>
            </w:r>
          </w:p>
        </w:tc>
      </w:tr>
      <w:tr>
        <w:tblPrEx>
          <w:shd w:val="clear" w:color="auto" w:fill="ced7e7"/>
        </w:tblPrEx>
        <w:trPr>
          <w:trHeight w:val="268" w:hRule="atLeast"/>
        </w:trPr>
        <w:tc>
          <w:tcPr>
            <w:tcW w:type="dxa" w:w="4320"/>
            <w:tcBorders>
              <w:top w:val="dotted" w:color="bebebe" w:sz="8" w:space="0" w:shadow="0" w:frame="0"/>
              <w:left w:val="nil"/>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marijuana, inhalants</w:t>
            </w:r>
          </w:p>
        </w:tc>
        <w:tc>
          <w:tcPr>
            <w:tcW w:type="dxa" w:w="1152"/>
            <w:tcBorders>
              <w:top w:val="nil"/>
              <w:left w:val="nil"/>
              <w:bottom w:val="single" w:color="45ada8" w:sz="20" w:space="0" w:shadow="0" w:frame="0"/>
              <w:right w:val="nil"/>
            </w:tcBorders>
            <w:shd w:val="clear" w:color="auto" w:fill="f1fbf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month</w:t>
            </w:r>
          </w:p>
        </w:tc>
        <w:tc>
          <w:tcPr>
            <w:tcW w:type="dxa" w:w="2880"/>
            <w:tcBorders>
              <w:top w:val="dotted" w:color="bebebe" w:sz="8" w:space="0" w:shadow="0" w:frame="0"/>
              <w:left w:val="dotted" w:color="bebebe" w:sz="8" w:space="0" w:shadow="0" w:frame="0"/>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Halkitis et al. 2012</w:t>
            </w:r>
          </w:p>
        </w:tc>
      </w:tr>
      <w:tr>
        <w:tblPrEx>
          <w:shd w:val="clear" w:color="auto" w:fill="ced7e7"/>
        </w:tblPrEx>
        <w:trPr>
          <w:trHeight w:val="258" w:hRule="atLeast"/>
        </w:trPr>
        <w:tc>
          <w:tcPr>
            <w:tcW w:type="dxa" w:w="10512"/>
            <w:gridSpan w:val="4"/>
            <w:tcBorders>
              <w:top w:val="single" w:color="45ada8" w:sz="20" w:space="0" w:shadow="0" w:frame="0"/>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Stimulants : cocaine/crack, amphetamine (37 studies ; 86%)</w:t>
            </w:r>
          </w:p>
        </w:tc>
      </w:tr>
      <w:tr>
        <w:tblPrEx>
          <w:shd w:val="clear" w:color="auto" w:fill="ced7e7"/>
        </w:tblPrEx>
        <w:trPr>
          <w:trHeight w:val="233" w:hRule="atLeast"/>
        </w:trPr>
        <w:tc>
          <w:tcPr>
            <w:tcW w:type="dxa" w:w="10512"/>
            <w:gridSpan w:val="4"/>
            <w:tcBorders>
              <w:top w:val="nil"/>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Ecstasy (17 studies ; 40%)</w:t>
            </w:r>
          </w:p>
        </w:tc>
      </w:tr>
      <w:tr>
        <w:tblPrEx>
          <w:shd w:val="clear" w:color="auto" w:fill="ced7e7"/>
        </w:tblPrEx>
        <w:trPr>
          <w:trHeight w:val="233" w:hRule="atLeast"/>
        </w:trPr>
        <w:tc>
          <w:tcPr>
            <w:tcW w:type="dxa" w:w="10512"/>
            <w:gridSpan w:val="4"/>
            <w:tcBorders>
              <w:top w:val="nil"/>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Hallucinogens : ketamine, psilocybine, phencyclidine (17 studies ; 40%)</w:t>
            </w:r>
          </w:p>
        </w:tc>
      </w:tr>
      <w:tr>
        <w:tblPrEx>
          <w:shd w:val="clear" w:color="auto" w:fill="ced7e7"/>
        </w:tblPrEx>
        <w:trPr>
          <w:trHeight w:val="233" w:hRule="atLeast"/>
        </w:trPr>
        <w:tc>
          <w:tcPr>
            <w:tcW w:type="dxa" w:w="10512"/>
            <w:gridSpan w:val="4"/>
            <w:tcBorders>
              <w:top w:val="nil"/>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Marijuana (17 studies ; 40%)</w:t>
            </w:r>
          </w:p>
        </w:tc>
      </w:tr>
      <w:tr>
        <w:tblPrEx>
          <w:shd w:val="clear" w:color="auto" w:fill="ced7e7"/>
        </w:tblPrEx>
        <w:trPr>
          <w:trHeight w:val="233" w:hRule="atLeast"/>
        </w:trPr>
        <w:tc>
          <w:tcPr>
            <w:tcW w:type="dxa" w:w="10512"/>
            <w:gridSpan w:val="4"/>
            <w:tcBorders>
              <w:top w:val="nil"/>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Depressants : GHB/GBL, benzodiazebines (19 studies ; 44%)</w:t>
            </w:r>
          </w:p>
        </w:tc>
      </w:tr>
      <w:tr>
        <w:tblPrEx>
          <w:shd w:val="clear" w:color="auto" w:fill="ced7e7"/>
        </w:tblPrEx>
        <w:trPr>
          <w:trHeight w:val="233" w:hRule="atLeast"/>
        </w:trPr>
        <w:tc>
          <w:tcPr>
            <w:tcW w:type="dxa" w:w="10512"/>
            <w:gridSpan w:val="4"/>
            <w:tcBorders>
              <w:top w:val="nil"/>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NPS : New Psychoactive Substances : synthetic cannabinoids, cathinones (3 studies ; 7%)</w:t>
            </w:r>
          </w:p>
        </w:tc>
      </w:tr>
      <w:tr>
        <w:tblPrEx>
          <w:shd w:val="clear" w:color="auto" w:fill="ced7e7"/>
        </w:tblPrEx>
        <w:trPr>
          <w:trHeight w:val="233" w:hRule="atLeast"/>
        </w:trPr>
        <w:tc>
          <w:tcPr>
            <w:tcW w:type="dxa" w:w="10512"/>
            <w:gridSpan w:val="4"/>
            <w:tcBorders>
              <w:top w:val="nil"/>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Opioids : opioids misuse, heroin (19 studies ; 44%)</w:t>
            </w:r>
          </w:p>
        </w:tc>
      </w:tr>
      <w:tr>
        <w:tblPrEx>
          <w:shd w:val="clear" w:color="auto" w:fill="ced7e7"/>
        </w:tblPrEx>
        <w:trPr>
          <w:trHeight w:val="233" w:hRule="atLeast"/>
        </w:trPr>
        <w:tc>
          <w:tcPr>
            <w:tcW w:type="dxa" w:w="10512"/>
            <w:gridSpan w:val="4"/>
            <w:tcBorders>
              <w:top w:val="nil"/>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Inhalants : nitrous oxyde, Popper : (13 studies ; 30%)</w:t>
            </w:r>
          </w:p>
        </w:tc>
      </w:tr>
    </w:tbl>
    <w:p>
      <w:pPr>
        <w:pStyle w:val="Table Caption"/>
        <w:widowControl w:val="0"/>
        <w:jc w:val="center"/>
      </w:pPr>
    </w:p>
    <w:p>
      <w:pPr>
        <w:pStyle w:val="Body"/>
      </w:pPr>
      <w:r>
        <w:rPr>
          <w:rFonts w:ascii="Arial Unicode MS" w:cs="Arial Unicode MS" w:hAnsi="Arial Unicode MS" w:eastAsia="Arial Unicode MS"/>
          <w:b w:val="0"/>
          <w:bCs w:val="0"/>
          <w:i w:val="0"/>
          <w:iCs w:val="0"/>
        </w:rPr>
        <w:br w:type="page"/>
      </w:r>
    </w:p>
    <w:p>
      <w:pPr>
        <w:pStyle w:val="Table Caption"/>
      </w:pPr>
      <w:bookmarkStart w:name="CSATab" w:id="351"/>
      <w:r>
        <w:rPr>
          <w:rFonts w:cs="Arial Unicode MS" w:eastAsia="Arial Unicode MS"/>
          <w:rtl w:val="0"/>
          <w:lang w:val="en-US"/>
        </w:rPr>
        <w:t xml:space="preserve">Table </w:t>
      </w:r>
      <w:bookmarkEnd w:id="351"/>
      <w:r>
        <w:rPr>
          <w:rFonts w:cs="Arial Unicode MS" w:eastAsia="Arial Unicode MS"/>
          <w:rtl w:val="0"/>
          <w:lang w:val="en-US"/>
        </w:rPr>
        <w:t xml:space="preserve">: </w:t>
      </w:r>
      <w:bookmarkStart w:name="tabCSATab" w:id="352"/>
      <w:r>
        <w:rPr>
          <w:rFonts w:cs="Arial Unicode MS" w:eastAsia="Arial Unicode MS"/>
          <w:rtl w:val="0"/>
          <w:lang w:val="en-US"/>
        </w:rPr>
        <w:t>Summary of the studies including childhood sexual abuse as a syndemic condition and the criteria used to screen this condition</w:t>
      </w:r>
      <w:bookmarkEnd w:id="352"/>
    </w:p>
    <w:tbl>
      <w:tblPr>
        <w:tblW w:w="1051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52"/>
        <w:gridCol w:w="1152"/>
        <w:gridCol w:w="2448"/>
        <w:gridCol w:w="1440"/>
        <w:gridCol w:w="1440"/>
        <w:gridCol w:w="2880"/>
      </w:tblGrid>
      <w:tr>
        <w:tblPrEx>
          <w:shd w:val="clear" w:color="auto" w:fill="4f81bd"/>
        </w:tblPrEx>
        <w:trPr>
          <w:trHeight w:val="1003" w:hRule="atLeast"/>
          <w:tblHeader/>
        </w:trPr>
        <w:tc>
          <w:tcPr>
            <w:tcW w:type="dxa" w:w="1152"/>
            <w:tcBorders>
              <w:top w:val="single" w:color="45ada8" w:sz="20" w:space="0" w:shadow="0" w:frame="0"/>
              <w:left w:val="single" w:color="45ada8" w:sz="20" w:space="0" w:shadow="0" w:frame="0"/>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Use of a scale or a criteria</w:t>
            </w:r>
          </w:p>
        </w:tc>
        <w:tc>
          <w:tcPr>
            <w:tcW w:type="dxa" w:w="1152"/>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Number of studies</w:t>
            </w:r>
          </w:p>
        </w:tc>
        <w:tc>
          <w:tcPr>
            <w:tcW w:type="dxa" w:w="2448"/>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Scale or criteria used</w:t>
            </w:r>
            <w:r>
              <w:rPr>
                <w:rFonts w:ascii="Arial" w:hAnsi="Arial"/>
                <w:b w:val="1"/>
                <w:bCs w:val="1"/>
                <w:outline w:val="0"/>
                <w:color w:val="ffffff"/>
                <w:sz w:val="22"/>
                <w:szCs w:val="22"/>
                <w:u w:color="ffffff"/>
                <w:shd w:val="nil" w:color="auto" w:fill="auto"/>
                <w:vertAlign w:val="superscript"/>
                <w:rtl w:val="0"/>
                <w:lang w:val="en-US"/>
                <w14:textFill>
                  <w14:solidFill>
                    <w14:srgbClr w14:val="FFFFFF"/>
                  </w14:solidFill>
                </w14:textFill>
              </w:rPr>
              <w:t>1</w:t>
            </w:r>
          </w:p>
        </w:tc>
        <w:tc>
          <w:tcPr>
            <w:tcW w:type="dxa" w:w="144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Number of studies</w:t>
            </w:r>
          </w:p>
        </w:tc>
        <w:tc>
          <w:tcPr>
            <w:tcW w:type="dxa" w:w="144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Cutoff used</w:t>
            </w:r>
          </w:p>
        </w:tc>
        <w:tc>
          <w:tcPr>
            <w:tcW w:type="dxa" w:w="2880"/>
            <w:tcBorders>
              <w:top w:val="single" w:color="45ada8" w:sz="20" w:space="0" w:shadow="0" w:frame="0"/>
              <w:left w:val="nil"/>
              <w:bottom w:val="single" w:color="45ada8" w:sz="20" w:space="0" w:shadow="0" w:frame="0"/>
              <w:right w:val="single" w:color="45ada8" w:sz="20" w:space="0" w:shadow="0" w:frame="0"/>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References</w:t>
            </w:r>
          </w:p>
        </w:tc>
      </w:tr>
      <w:tr>
        <w:tblPrEx>
          <w:shd w:val="clear" w:color="auto" w:fill="ced7e7"/>
        </w:tblPrEx>
        <w:trPr>
          <w:trHeight w:val="268" w:hRule="atLeast"/>
        </w:trPr>
        <w:tc>
          <w:tcPr>
            <w:tcW w:type="dxa" w:w="1152"/>
            <w:vMerge w:val="restart"/>
            <w:tcBorders>
              <w:top w:val="single" w:color="45ada8" w:sz="20" w:space="0" w:shadow="0" w:frame="0"/>
              <w:left w:val="nil"/>
              <w:bottom w:val="single" w:color="45ada8" w:sz="16"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Definition</w:t>
            </w:r>
          </w:p>
        </w:tc>
        <w:tc>
          <w:tcPr>
            <w:tcW w:type="dxa" w:w="1152"/>
            <w:vMerge w:val="restart"/>
            <w:tcBorders>
              <w:top w:val="single" w:color="45ada8" w:sz="20" w:space="0" w:shadow="0" w:frame="0"/>
              <w:left w:val="nil"/>
              <w:bottom w:val="single" w:color="45ada8" w:sz="16" w:space="0" w:shadow="0" w:frame="0"/>
              <w:right w:val="nil"/>
            </w:tcBorders>
            <w:shd w:val="clear" w:color="auto" w:fill="a1e1b0"/>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28</w:t>
            </w:r>
          </w:p>
        </w:tc>
        <w:tc>
          <w:tcPr>
            <w:tcW w:type="dxa" w:w="5328"/>
            <w:gridSpan w:val="3"/>
            <w:vMerge w:val="restart"/>
            <w:tcBorders>
              <w:top w:val="single" w:color="45ada8" w:sz="20"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Finkelhor definition</w:t>
            </w:r>
          </w:p>
        </w:tc>
        <w:tc>
          <w:tcPr>
            <w:tcW w:type="dxa" w:w="2880"/>
            <w:tcBorders>
              <w:top w:val="single" w:color="45ada8" w:sz="20"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Lee et al. 2020a</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Blashill et al. 2020</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Lee et al. 2020b</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Harkness et al. 2019</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Safren et al. 2018</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Harkness et al. 2018</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Mimiaga et al. 2015b</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Any unwanted sexual experience before 18 years old</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Semple et al. 2017</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Biello et al. 2016</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Starks et al. 2016</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Mimiaga et al. 2015a</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Biello et al. 2014</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Ng et al. 2020</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Any unwanted sexual experience before 17 years old with someone at least 10 years older</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Parsons et al. 2015</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Starks 2014</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Parsons et al. 2012</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Stall et al. 2003</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Any unwanted sexual experience before 15 years old</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OCleirigh et al. 2018</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Reisner et al. 2016</w:t>
            </w:r>
          </w:p>
        </w:tc>
      </w:tr>
      <w:tr>
        <w:tblPrEx>
          <w:shd w:val="clear" w:color="auto" w:fill="ced7e7"/>
        </w:tblPrEx>
        <w:trPr>
          <w:trHeight w:val="49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Having experienced unwanted sexual activity with someone older at 16 years old or younger</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Parsons et al. 2017</w:t>
            </w:r>
          </w:p>
        </w:tc>
      </w:tr>
      <w:tr>
        <w:tblPrEx>
          <w:shd w:val="clear" w:color="auto" w:fill="ced7e7"/>
        </w:tblPrEx>
        <w:trPr>
          <w:trHeight w:val="25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Having experienced sexual abuse as a child</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Eaton et al. 2013</w:t>
            </w:r>
          </w:p>
        </w:tc>
      </w:tr>
      <w:tr>
        <w:tblPrEx>
          <w:shd w:val="clear" w:color="auto" w:fill="ced7e7"/>
        </w:tblPrEx>
        <w:trPr>
          <w:trHeight w:val="49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Any unwanted sexual experience before 17 years old</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Martinez et al. 2016</w:t>
            </w:r>
          </w:p>
        </w:tc>
      </w:tr>
      <w:tr>
        <w:tblPrEx>
          <w:shd w:val="clear" w:color="auto" w:fill="ced7e7"/>
        </w:tblPrEx>
        <w:trPr>
          <w:trHeight w:val="49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Any unwanted sexual experience before 16 years old with someone at least 5 years older</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Jie et al. 2012</w:t>
            </w:r>
          </w:p>
        </w:tc>
      </w:tr>
      <w:tr>
        <w:tblPrEx>
          <w:shd w:val="clear" w:color="auto" w:fill="ced7e7"/>
        </w:tblPrEx>
        <w:trPr>
          <w:trHeight w:val="49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Any unwanted sexual experience before 16 years old</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Tomori et al. 2018</w:t>
            </w:r>
          </w:p>
        </w:tc>
      </w:tr>
      <w:tr>
        <w:tblPrEx>
          <w:shd w:val="clear" w:color="auto" w:fill="ced7e7"/>
        </w:tblPrEx>
        <w:trPr>
          <w:trHeight w:val="49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Any unwanted sexual experience before 13 years old</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Mustanski et al. 2017</w:t>
            </w:r>
          </w:p>
        </w:tc>
      </w:tr>
      <w:tr>
        <w:tblPrEx>
          <w:shd w:val="clear" w:color="auto" w:fill="ced7e7"/>
        </w:tblPrEx>
        <w:trPr>
          <w:trHeight w:val="49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Any sexual experience before 13 years old with someone at least 4 years older</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Mu</w:t>
            </w:r>
            <w:r>
              <w:rPr>
                <w:rFonts w:ascii="Arial" w:hAnsi="Arial" w:hint="default"/>
                <w:b w:val="1"/>
                <w:bCs w:val="1"/>
                <w:sz w:val="22"/>
                <w:szCs w:val="22"/>
                <w:shd w:val="nil" w:color="auto" w:fill="auto"/>
                <w:rtl w:val="0"/>
                <w:lang w:val="en-US"/>
              </w:rPr>
              <w:t>ñ</w:t>
            </w:r>
            <w:r>
              <w:rPr>
                <w:rFonts w:ascii="Arial" w:hAnsi="Arial"/>
                <w:b w:val="1"/>
                <w:bCs w:val="1"/>
                <w:sz w:val="22"/>
                <w:szCs w:val="22"/>
                <w:shd w:val="nil" w:color="auto" w:fill="auto"/>
                <w:rtl w:val="0"/>
                <w:lang w:val="en-US"/>
              </w:rPr>
              <w:t>oz-Laboy et al. 2018</w:t>
            </w:r>
          </w:p>
        </w:tc>
      </w:tr>
      <w:tr>
        <w:tblPrEx>
          <w:shd w:val="clear" w:color="auto" w:fill="ced7e7"/>
        </w:tblPrEx>
        <w:trPr>
          <w:trHeight w:val="121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Any sexual experience before 12 years old, any unwanted sexual experience between 12 years old and 16 years old or any sexual experience with an adult or someone at least 5 years older before 16 years old</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Jiang et al. 2020</w:t>
            </w:r>
          </w:p>
        </w:tc>
      </w:tr>
      <w:tr>
        <w:tblPrEx>
          <w:shd w:val="clear" w:color="auto" w:fill="ced7e7"/>
        </w:tblPrEx>
        <w:trPr>
          <w:trHeight w:val="983" w:hRule="atLeast"/>
        </w:trPr>
        <w:tc>
          <w:tcPr>
            <w:tcW w:type="dxa" w:w="1152"/>
            <w:vMerge w:val="continue"/>
            <w:tcBorders>
              <w:top w:val="single" w:color="45ada8" w:sz="20" w:space="0" w:shadow="0" w:frame="0"/>
              <w:left w:val="nil"/>
              <w:bottom w:val="single" w:color="45ada8" w:sz="16" w:space="0" w:shadow="0" w:frame="0"/>
              <w:right w:val="nil"/>
            </w:tcBorders>
            <w:shd w:val="clear" w:color="auto" w:fill="ffffff"/>
          </w:tcPr>
          <w:p/>
        </w:tc>
        <w:tc>
          <w:tcPr>
            <w:tcW w:type="dxa" w:w="1152"/>
            <w:vMerge w:val="continue"/>
            <w:tcBorders>
              <w:top w:val="single" w:color="45ada8" w:sz="20" w:space="0" w:shadow="0" w:frame="0"/>
              <w:left w:val="nil"/>
              <w:bottom w:val="single" w:color="45ada8" w:sz="16" w:space="0" w:shadow="0" w:frame="0"/>
              <w:right w:val="nil"/>
            </w:tcBorders>
            <w:shd w:val="clear" w:color="auto" w:fill="a1e1b0"/>
          </w:tcPr>
          <w:p/>
        </w:tc>
        <w:tc>
          <w:tcPr>
            <w:tcW w:type="dxa" w:w="5328"/>
            <w:gridSpan w:val="3"/>
            <w:tcBorders>
              <w:top w:val="dotted" w:color="bebebe" w:sz="8" w:space="0" w:shadow="0" w:frame="0"/>
              <w:left w:val="nil"/>
              <w:bottom w:val="single" w:color="45ada8" w:sz="16"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Any sexual experience before 11 years old, any unwanted sexual experience between 11 years old and 17 years old or any sexual experience with someone at least 4 years older before 17 years old</w:t>
            </w:r>
          </w:p>
        </w:tc>
        <w:tc>
          <w:tcPr>
            <w:tcW w:type="dxa" w:w="2880"/>
            <w:tcBorders>
              <w:top w:val="dotted" w:color="bebebe" w:sz="8" w:space="0" w:shadow="0" w:frame="0"/>
              <w:left w:val="dotted" w:color="bebebe" w:sz="8" w:space="0" w:shadow="0" w:frame="0"/>
              <w:bottom w:val="single" w:color="45ada8" w:sz="16"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Wu Elwin 2018</w:t>
            </w:r>
          </w:p>
        </w:tc>
      </w:tr>
      <w:tr>
        <w:tblPrEx>
          <w:shd w:val="clear" w:color="auto" w:fill="ced7e7"/>
        </w:tblPrEx>
        <w:trPr>
          <w:trHeight w:val="263" w:hRule="atLeast"/>
        </w:trPr>
        <w:tc>
          <w:tcPr>
            <w:tcW w:type="dxa" w:w="1152"/>
            <w:vMerge w:val="restart"/>
            <w:tcBorders>
              <w:top w:val="single" w:color="45ada8" w:sz="16" w:space="0" w:shadow="0" w:frame="0"/>
              <w:left w:val="nil"/>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Scale</w:t>
            </w:r>
          </w:p>
        </w:tc>
        <w:tc>
          <w:tcPr>
            <w:tcW w:type="dxa" w:w="1152"/>
            <w:vMerge w:val="restart"/>
            <w:tcBorders>
              <w:top w:val="single" w:color="45ada8" w:sz="16" w:space="0" w:shadow="0" w:frame="0"/>
              <w:left w:val="nil"/>
              <w:bottom w:val="single" w:color="45ada8" w:sz="20" w:space="0" w:shadow="0" w:frame="0"/>
              <w:right w:val="nil"/>
            </w:tcBorders>
            <w:shd w:val="clear" w:color="auto" w:fill="ebf9ee"/>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6</w:t>
            </w:r>
          </w:p>
        </w:tc>
        <w:tc>
          <w:tcPr>
            <w:tcW w:type="dxa" w:w="2448"/>
            <w:vMerge w:val="restart"/>
            <w:tcBorders>
              <w:top w:val="single" w:color="45ada8" w:sz="16"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CTQ Sexual Abuse subscale</w:t>
            </w:r>
          </w:p>
        </w:tc>
        <w:tc>
          <w:tcPr>
            <w:tcW w:type="dxa" w:w="1440"/>
            <w:vMerge w:val="restart"/>
            <w:tcBorders>
              <w:top w:val="single" w:color="45ada8" w:sz="16" w:space="0" w:shadow="0" w:frame="0"/>
              <w:left w:val="nil"/>
              <w:bottom w:val="nil"/>
              <w:right w:val="nil"/>
            </w:tcBorders>
            <w:shd w:val="clear" w:color="auto" w:fill="dbf4e0"/>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3</w:t>
            </w:r>
          </w:p>
        </w:tc>
        <w:tc>
          <w:tcPr>
            <w:tcW w:type="dxa" w:w="1440"/>
            <w:vMerge w:val="restart"/>
            <w:tcBorders>
              <w:top w:val="single" w:color="45ada8" w:sz="16"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5</w:t>
            </w:r>
          </w:p>
        </w:tc>
        <w:tc>
          <w:tcPr>
            <w:tcW w:type="dxa" w:w="2880"/>
            <w:tcBorders>
              <w:top w:val="single" w:color="45ada8" w:sz="16"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Perry et al. 2019</w:t>
            </w:r>
          </w:p>
        </w:tc>
      </w:tr>
      <w:tr>
        <w:tblPrEx>
          <w:shd w:val="clear" w:color="auto" w:fill="ced7e7"/>
        </w:tblPrEx>
        <w:trPr>
          <w:trHeight w:val="253" w:hRule="atLeast"/>
        </w:trPr>
        <w:tc>
          <w:tcPr>
            <w:tcW w:type="dxa" w:w="1152"/>
            <w:vMerge w:val="continue"/>
            <w:tcBorders>
              <w:top w:val="single" w:color="45ada8" w:sz="16" w:space="0" w:shadow="0" w:frame="0"/>
              <w:left w:val="nil"/>
              <w:bottom w:val="single" w:color="45ada8" w:sz="20" w:space="0" w:shadow="0" w:frame="0"/>
              <w:right w:val="nil"/>
            </w:tcBorders>
            <w:shd w:val="clear" w:color="auto" w:fill="ffffff"/>
          </w:tcPr>
          <w:p/>
        </w:tc>
        <w:tc>
          <w:tcPr>
            <w:tcW w:type="dxa" w:w="1152"/>
            <w:vMerge w:val="continue"/>
            <w:tcBorders>
              <w:top w:val="single" w:color="45ada8" w:sz="16" w:space="0" w:shadow="0" w:frame="0"/>
              <w:left w:val="nil"/>
              <w:bottom w:val="single" w:color="45ada8" w:sz="20" w:space="0" w:shadow="0" w:frame="0"/>
              <w:right w:val="nil"/>
            </w:tcBorders>
            <w:shd w:val="clear" w:color="auto" w:fill="ebf9ee"/>
          </w:tcPr>
          <w:p/>
        </w:tc>
        <w:tc>
          <w:tcPr>
            <w:tcW w:type="dxa" w:w="2448"/>
            <w:vMerge w:val="continue"/>
            <w:tcBorders>
              <w:top w:val="single" w:color="45ada8" w:sz="16" w:space="0" w:shadow="0" w:frame="0"/>
              <w:left w:val="nil"/>
              <w:bottom w:val="dotted" w:color="bebebe" w:sz="8" w:space="0" w:shadow="0" w:frame="0"/>
              <w:right w:val="nil"/>
            </w:tcBorders>
            <w:shd w:val="clear" w:color="auto" w:fill="ffffff"/>
          </w:tcPr>
          <w:p/>
        </w:tc>
        <w:tc>
          <w:tcPr>
            <w:tcW w:type="dxa" w:w="1440"/>
            <w:vMerge w:val="continue"/>
            <w:tcBorders>
              <w:top w:val="single" w:color="45ada8" w:sz="16" w:space="0" w:shadow="0" w:frame="0"/>
              <w:left w:val="nil"/>
              <w:bottom w:val="nil"/>
              <w:right w:val="nil"/>
            </w:tcBorders>
            <w:shd w:val="clear" w:color="auto" w:fill="dbf4e0"/>
          </w:tcPr>
          <w:p/>
        </w:tc>
        <w:tc>
          <w:tcPr>
            <w:tcW w:type="dxa" w:w="1440"/>
            <w:vMerge w:val="continue"/>
            <w:tcBorders>
              <w:top w:val="single" w:color="45ada8" w:sz="16"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Hart et al. 2017</w:t>
            </w:r>
          </w:p>
        </w:tc>
      </w:tr>
      <w:tr>
        <w:tblPrEx>
          <w:shd w:val="clear" w:color="auto" w:fill="ced7e7"/>
        </w:tblPrEx>
        <w:trPr>
          <w:trHeight w:val="253" w:hRule="atLeast"/>
        </w:trPr>
        <w:tc>
          <w:tcPr>
            <w:tcW w:type="dxa" w:w="1152"/>
            <w:vMerge w:val="continue"/>
            <w:tcBorders>
              <w:top w:val="single" w:color="45ada8" w:sz="16" w:space="0" w:shadow="0" w:frame="0"/>
              <w:left w:val="nil"/>
              <w:bottom w:val="single" w:color="45ada8" w:sz="20" w:space="0" w:shadow="0" w:frame="0"/>
              <w:right w:val="nil"/>
            </w:tcBorders>
            <w:shd w:val="clear" w:color="auto" w:fill="ffffff"/>
          </w:tcPr>
          <w:p/>
        </w:tc>
        <w:tc>
          <w:tcPr>
            <w:tcW w:type="dxa" w:w="1152"/>
            <w:vMerge w:val="continue"/>
            <w:tcBorders>
              <w:top w:val="single" w:color="45ada8" w:sz="16" w:space="0" w:shadow="0" w:frame="0"/>
              <w:left w:val="nil"/>
              <w:bottom w:val="single" w:color="45ada8" w:sz="20" w:space="0" w:shadow="0" w:frame="0"/>
              <w:right w:val="nil"/>
            </w:tcBorders>
            <w:shd w:val="clear" w:color="auto" w:fill="ebf9ee"/>
          </w:tcPr>
          <w:p/>
        </w:tc>
        <w:tc>
          <w:tcPr>
            <w:tcW w:type="dxa" w:w="2448"/>
            <w:vMerge w:val="continue"/>
            <w:tcBorders>
              <w:top w:val="single" w:color="45ada8" w:sz="16" w:space="0" w:shadow="0" w:frame="0"/>
              <w:left w:val="nil"/>
              <w:bottom w:val="dotted" w:color="bebebe" w:sz="8" w:space="0" w:shadow="0" w:frame="0"/>
              <w:right w:val="nil"/>
            </w:tcBorders>
            <w:shd w:val="clear" w:color="auto" w:fill="ffffff"/>
          </w:tcPr>
          <w:p/>
        </w:tc>
        <w:tc>
          <w:tcPr>
            <w:tcW w:type="dxa" w:w="1440"/>
            <w:vMerge w:val="continue"/>
            <w:tcBorders>
              <w:top w:val="single" w:color="45ada8" w:sz="16" w:space="0" w:shadow="0" w:frame="0"/>
              <w:left w:val="nil"/>
              <w:bottom w:val="nil"/>
              <w:right w:val="nil"/>
            </w:tcBorders>
            <w:shd w:val="clear" w:color="auto" w:fill="dbf4e0"/>
          </w:tcPr>
          <w:p/>
        </w:tc>
        <w:tc>
          <w:tcPr>
            <w:tcW w:type="dxa" w:w="144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13</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Carrico et al. 2018</w:t>
            </w:r>
          </w:p>
        </w:tc>
      </w:tr>
      <w:tr>
        <w:tblPrEx>
          <w:shd w:val="clear" w:color="auto" w:fill="ced7e7"/>
        </w:tblPrEx>
        <w:trPr>
          <w:trHeight w:val="253" w:hRule="atLeast"/>
        </w:trPr>
        <w:tc>
          <w:tcPr>
            <w:tcW w:type="dxa" w:w="1152"/>
            <w:vMerge w:val="continue"/>
            <w:tcBorders>
              <w:top w:val="single" w:color="45ada8" w:sz="16" w:space="0" w:shadow="0" w:frame="0"/>
              <w:left w:val="nil"/>
              <w:bottom w:val="single" w:color="45ada8" w:sz="20" w:space="0" w:shadow="0" w:frame="0"/>
              <w:right w:val="nil"/>
            </w:tcBorders>
            <w:shd w:val="clear" w:color="auto" w:fill="ffffff"/>
          </w:tcPr>
          <w:p/>
        </w:tc>
        <w:tc>
          <w:tcPr>
            <w:tcW w:type="dxa" w:w="1152"/>
            <w:vMerge w:val="continue"/>
            <w:tcBorders>
              <w:top w:val="single" w:color="45ada8" w:sz="16" w:space="0" w:shadow="0" w:frame="0"/>
              <w:left w:val="nil"/>
              <w:bottom w:val="single" w:color="45ada8" w:sz="20" w:space="0" w:shadow="0" w:frame="0"/>
              <w:right w:val="nil"/>
            </w:tcBorders>
            <w:shd w:val="clear" w:color="auto" w:fill="ebf9ee"/>
          </w:tcPr>
          <w:p/>
        </w:tc>
        <w:tc>
          <w:tcPr>
            <w:tcW w:type="dxa" w:w="2448"/>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WSHQ-CSA</w:t>
            </w:r>
          </w:p>
        </w:tc>
        <w:tc>
          <w:tcPr>
            <w:tcW w:type="dxa" w:w="1440"/>
            <w:vMerge w:val="restart"/>
            <w:tcBorders>
              <w:top w:val="nil"/>
              <w:left w:val="nil"/>
              <w:bottom w:val="nil"/>
              <w:right w:val="nil"/>
            </w:tcBorders>
            <w:shd w:val="clear" w:color="auto" w:fill="e7f8ea"/>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w:t>
            </w: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Zhang et al. 2019</w:t>
            </w:r>
          </w:p>
        </w:tc>
      </w:tr>
      <w:tr>
        <w:tblPrEx>
          <w:shd w:val="clear" w:color="auto" w:fill="ced7e7"/>
        </w:tblPrEx>
        <w:trPr>
          <w:trHeight w:val="253" w:hRule="atLeast"/>
        </w:trPr>
        <w:tc>
          <w:tcPr>
            <w:tcW w:type="dxa" w:w="1152"/>
            <w:vMerge w:val="continue"/>
            <w:tcBorders>
              <w:top w:val="single" w:color="45ada8" w:sz="16" w:space="0" w:shadow="0" w:frame="0"/>
              <w:left w:val="nil"/>
              <w:bottom w:val="single" w:color="45ada8" w:sz="20" w:space="0" w:shadow="0" w:frame="0"/>
              <w:right w:val="nil"/>
            </w:tcBorders>
            <w:shd w:val="clear" w:color="auto" w:fill="ffffff"/>
          </w:tcPr>
          <w:p/>
        </w:tc>
        <w:tc>
          <w:tcPr>
            <w:tcW w:type="dxa" w:w="1152"/>
            <w:vMerge w:val="continue"/>
            <w:tcBorders>
              <w:top w:val="single" w:color="45ada8" w:sz="16" w:space="0" w:shadow="0" w:frame="0"/>
              <w:left w:val="nil"/>
              <w:bottom w:val="single" w:color="45ada8" w:sz="20" w:space="0" w:shadow="0" w:frame="0"/>
              <w:right w:val="nil"/>
            </w:tcBorders>
            <w:shd w:val="clear" w:color="auto" w:fill="ebf9ee"/>
          </w:tcPr>
          <w:p/>
        </w:tc>
        <w:tc>
          <w:tcPr>
            <w:tcW w:type="dxa" w:w="2448"/>
            <w:vMerge w:val="continue"/>
            <w:tcBorders>
              <w:top w:val="dotted" w:color="bebebe" w:sz="8" w:space="0" w:shadow="0" w:frame="0"/>
              <w:left w:val="nil"/>
              <w:bottom w:val="dotted" w:color="bebebe" w:sz="8" w:space="0" w:shadow="0" w:frame="0"/>
              <w:right w:val="nil"/>
            </w:tcBorders>
            <w:shd w:val="clear" w:color="auto" w:fill="ffffff"/>
          </w:tcPr>
          <w:p/>
        </w:tc>
        <w:tc>
          <w:tcPr>
            <w:tcW w:type="dxa" w:w="1440"/>
            <w:vMerge w:val="continue"/>
            <w:tcBorders>
              <w:top w:val="nil"/>
              <w:left w:val="nil"/>
              <w:bottom w:val="nil"/>
              <w:right w:val="nil"/>
            </w:tcBorders>
            <w:shd w:val="clear" w:color="auto" w:fill="e7f8ea"/>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O'Leary et al. 2014</w:t>
            </w:r>
          </w:p>
        </w:tc>
      </w:tr>
      <w:tr>
        <w:tblPrEx>
          <w:shd w:val="clear" w:color="auto" w:fill="ced7e7"/>
        </w:tblPrEx>
        <w:trPr>
          <w:trHeight w:val="1708" w:hRule="atLeast"/>
        </w:trPr>
        <w:tc>
          <w:tcPr>
            <w:tcW w:type="dxa" w:w="1152"/>
            <w:vMerge w:val="continue"/>
            <w:tcBorders>
              <w:top w:val="single" w:color="45ada8" w:sz="16" w:space="0" w:shadow="0" w:frame="0"/>
              <w:left w:val="nil"/>
              <w:bottom w:val="single" w:color="45ada8" w:sz="20" w:space="0" w:shadow="0" w:frame="0"/>
              <w:right w:val="nil"/>
            </w:tcBorders>
            <w:shd w:val="clear" w:color="auto" w:fill="ffffff"/>
          </w:tcPr>
          <w:p/>
        </w:tc>
        <w:tc>
          <w:tcPr>
            <w:tcW w:type="dxa" w:w="1152"/>
            <w:vMerge w:val="continue"/>
            <w:tcBorders>
              <w:top w:val="single" w:color="45ada8" w:sz="16" w:space="0" w:shadow="0" w:frame="0"/>
              <w:left w:val="nil"/>
              <w:bottom w:val="single" w:color="45ada8" w:sz="20" w:space="0" w:shadow="0" w:frame="0"/>
              <w:right w:val="nil"/>
            </w:tcBorders>
            <w:shd w:val="clear" w:color="auto" w:fill="ebf9ee"/>
          </w:tcPr>
          <w:p/>
        </w:tc>
        <w:tc>
          <w:tcPr>
            <w:tcW w:type="dxa" w:w="2448"/>
            <w:tcBorders>
              <w:top w:val="dotted" w:color="bebebe" w:sz="8" w:space="0" w:shadow="0" w:frame="0"/>
              <w:left w:val="nil"/>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Sexual abuse subscale of the Childhood Maltreatment Interview Schedule - Short Form (CMIS-SF)</w:t>
            </w:r>
          </w:p>
        </w:tc>
        <w:tc>
          <w:tcPr>
            <w:tcW w:type="dxa" w:w="1440"/>
            <w:tcBorders>
              <w:top w:val="nil"/>
              <w:left w:val="nil"/>
              <w:bottom w:val="single" w:color="45ada8" w:sz="20" w:space="0" w:shadow="0" w:frame="0"/>
              <w:right w:val="nil"/>
            </w:tcBorders>
            <w:shd w:val="clear" w:color="auto" w:fill="f3fbf5"/>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1440"/>
            <w:tcBorders>
              <w:top w:val="dotted" w:color="bebebe" w:sz="8" w:space="0" w:shadow="0" w:frame="0"/>
              <w:left w:val="nil"/>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Endorsement of any one item</w:t>
            </w:r>
          </w:p>
        </w:tc>
        <w:tc>
          <w:tcPr>
            <w:tcW w:type="dxa" w:w="2880"/>
            <w:tcBorders>
              <w:top w:val="dotted" w:color="bebebe" w:sz="8" w:space="0" w:shadow="0" w:frame="0"/>
              <w:left w:val="dotted" w:color="bebebe" w:sz="8" w:space="0" w:shadow="0" w:frame="0"/>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Pantalone et al. 2018</w:t>
            </w:r>
          </w:p>
        </w:tc>
      </w:tr>
      <w:tr>
        <w:tblPrEx>
          <w:shd w:val="clear" w:color="auto" w:fill="ced7e7"/>
        </w:tblPrEx>
        <w:trPr>
          <w:trHeight w:val="738" w:hRule="atLeast"/>
        </w:trPr>
        <w:tc>
          <w:tcPr>
            <w:tcW w:type="dxa" w:w="10512"/>
            <w:gridSpan w:val="6"/>
            <w:tcBorders>
              <w:top w:val="single" w:color="45ada8" w:sz="20" w:space="0" w:shadow="0" w:frame="0"/>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vertAlign w:val="superscript"/>
                <w:rtl w:val="0"/>
                <w:lang w:val="en-US"/>
              </w:rPr>
              <w:t>1</w:t>
            </w:r>
            <w:r>
              <w:rPr>
                <w:rFonts w:ascii="Arial" w:hAnsi="Arial"/>
                <w:sz w:val="22"/>
                <w:szCs w:val="22"/>
                <w:shd w:val="nil" w:color="auto" w:fill="auto"/>
                <w:rtl w:val="0"/>
                <w:lang w:val="en-US"/>
              </w:rPr>
              <w:t>Finkelhor definition : any sexual experience before 13 years old with someone at least 5 years older or any sexual experience between 13 and 17 years old with someone at least 10 years older (Finkelhor 1994)</w:t>
            </w:r>
          </w:p>
        </w:tc>
      </w:tr>
    </w:tbl>
    <w:p>
      <w:pPr>
        <w:pStyle w:val="Table Caption"/>
        <w:widowControl w:val="0"/>
        <w:jc w:val="center"/>
      </w:pPr>
    </w:p>
    <w:p>
      <w:pPr>
        <w:pStyle w:val="Body"/>
      </w:pPr>
      <w:r>
        <w:rPr>
          <w:rFonts w:ascii="Arial Unicode MS" w:cs="Arial Unicode MS" w:hAnsi="Arial Unicode MS" w:eastAsia="Arial Unicode MS"/>
          <w:b w:val="0"/>
          <w:bCs w:val="0"/>
          <w:i w:val="0"/>
          <w:iCs w:val="0"/>
        </w:rPr>
        <w:br w:type="page"/>
      </w:r>
    </w:p>
    <w:p>
      <w:pPr>
        <w:pStyle w:val="Table Caption"/>
      </w:pPr>
      <w:bookmarkStart w:name="PolysubstanceTab" w:id="353"/>
      <w:r>
        <w:rPr>
          <w:rFonts w:cs="Arial Unicode MS" w:eastAsia="Arial Unicode MS"/>
          <w:rtl w:val="0"/>
          <w:lang w:val="en-US"/>
        </w:rPr>
        <w:t xml:space="preserve">Table </w:t>
      </w:r>
      <w:bookmarkEnd w:id="353"/>
      <w:r>
        <w:rPr>
          <w:rFonts w:cs="Arial Unicode MS" w:eastAsia="Arial Unicode MS"/>
          <w:rtl w:val="0"/>
          <w:lang w:val="en-US"/>
        </w:rPr>
        <w:t xml:space="preserve">: </w:t>
      </w:r>
      <w:bookmarkStart w:name="tabPolysubstanceTab" w:id="354"/>
      <w:r>
        <w:rPr>
          <w:rFonts w:cs="Arial Unicode MS" w:eastAsia="Arial Unicode MS"/>
          <w:rtl w:val="0"/>
          <w:lang w:val="en-US"/>
        </w:rPr>
        <w:t>Summary of the studies including polysubstance use as a syndemic condition and the criteria used to screen this condition</w:t>
      </w:r>
      <w:bookmarkEnd w:id="354"/>
    </w:p>
    <w:tbl>
      <w:tblPr>
        <w:tblW w:w="1051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600"/>
        <w:gridCol w:w="1152"/>
        <w:gridCol w:w="1440"/>
        <w:gridCol w:w="1440"/>
        <w:gridCol w:w="2880"/>
      </w:tblGrid>
      <w:tr>
        <w:tblPrEx>
          <w:shd w:val="clear" w:color="auto" w:fill="4f81bd"/>
        </w:tblPrEx>
        <w:trPr>
          <w:trHeight w:val="1483" w:hRule="atLeast"/>
          <w:tblHeader/>
        </w:trPr>
        <w:tc>
          <w:tcPr>
            <w:tcW w:type="dxa" w:w="3600"/>
            <w:tcBorders>
              <w:top w:val="single" w:color="45ada8" w:sz="20" w:space="0" w:shadow="0" w:frame="0"/>
              <w:left w:val="single" w:color="45ada8" w:sz="20" w:space="0" w:shadow="0" w:frame="0"/>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Number of substances to qualify as polysubstance use</w:t>
            </w:r>
          </w:p>
        </w:tc>
        <w:tc>
          <w:tcPr>
            <w:tcW w:type="dxa" w:w="1152"/>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Number of studies</w:t>
            </w:r>
          </w:p>
        </w:tc>
        <w:tc>
          <w:tcPr>
            <w:tcW w:type="dxa" w:w="144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Inclusion of marijuana in the substances count</w:t>
            </w:r>
          </w:p>
        </w:tc>
        <w:tc>
          <w:tcPr>
            <w:tcW w:type="dxa" w:w="144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Reference period</w:t>
            </w:r>
          </w:p>
        </w:tc>
        <w:tc>
          <w:tcPr>
            <w:tcW w:type="dxa" w:w="2880"/>
            <w:tcBorders>
              <w:top w:val="single" w:color="45ada8" w:sz="20" w:space="0" w:shadow="0" w:frame="0"/>
              <w:left w:val="nil"/>
              <w:bottom w:val="single" w:color="45ada8" w:sz="20" w:space="0" w:shadow="0" w:frame="0"/>
              <w:right w:val="single" w:color="45ada8" w:sz="20" w:space="0" w:shadow="0" w:frame="0"/>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References</w:t>
            </w:r>
          </w:p>
        </w:tc>
      </w:tr>
      <w:tr>
        <w:tblPrEx>
          <w:shd w:val="clear" w:color="auto" w:fill="ced7e7"/>
        </w:tblPrEx>
        <w:trPr>
          <w:trHeight w:val="508" w:hRule="atLeast"/>
        </w:trPr>
        <w:tc>
          <w:tcPr>
            <w:tcW w:type="dxa" w:w="3600"/>
            <w:vMerge w:val="restart"/>
            <w:tcBorders>
              <w:top w:val="single" w:color="45ada8" w:sz="20"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At least 3 categories of substance use</w:t>
            </w:r>
          </w:p>
        </w:tc>
        <w:tc>
          <w:tcPr>
            <w:tcW w:type="dxa" w:w="1152"/>
            <w:vMerge w:val="restart"/>
            <w:tcBorders>
              <w:top w:val="single" w:color="45ada8" w:sz="20" w:space="0" w:shadow="0" w:frame="0"/>
              <w:left w:val="nil"/>
              <w:bottom w:val="nil"/>
              <w:right w:val="nil"/>
            </w:tcBorders>
            <w:shd w:val="clear" w:color="auto" w:fill="a3e2b2"/>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16</w:t>
            </w:r>
          </w:p>
        </w:tc>
        <w:tc>
          <w:tcPr>
            <w:tcW w:type="dxa" w:w="1440"/>
            <w:vMerge w:val="restart"/>
            <w:tcBorders>
              <w:top w:val="single" w:color="45ada8" w:sz="20"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Marijuana not included</w:t>
            </w:r>
          </w:p>
        </w:tc>
        <w:tc>
          <w:tcPr>
            <w:tcW w:type="dxa" w:w="1440"/>
            <w:tcBorders>
              <w:top w:val="single" w:color="45ada8" w:sz="20"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month</w:t>
            </w:r>
          </w:p>
        </w:tc>
        <w:tc>
          <w:tcPr>
            <w:tcW w:type="dxa" w:w="2880"/>
            <w:tcBorders>
              <w:top w:val="single" w:color="45ada8" w:sz="20"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Blashill et al. 2020</w:t>
            </w:r>
          </w:p>
        </w:tc>
      </w:tr>
      <w:tr>
        <w:tblPrEx>
          <w:shd w:val="clear" w:color="auto" w:fill="ced7e7"/>
        </w:tblPrEx>
        <w:trPr>
          <w:trHeight w:val="253" w:hRule="atLeast"/>
        </w:trPr>
        <w:tc>
          <w:tcPr>
            <w:tcW w:type="dxa" w:w="360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3e2b2"/>
          </w:tcPr>
          <w:p/>
        </w:tc>
        <w:tc>
          <w:tcPr>
            <w:tcW w:type="dxa" w:w="1440"/>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1440"/>
            <w:vMerge w:val="restart"/>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3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Chandler et al. 2020a</w:t>
            </w:r>
          </w:p>
        </w:tc>
      </w:tr>
      <w:tr>
        <w:tblPrEx>
          <w:shd w:val="clear" w:color="auto" w:fill="ced7e7"/>
        </w:tblPrEx>
        <w:trPr>
          <w:trHeight w:val="253" w:hRule="atLeast"/>
        </w:trPr>
        <w:tc>
          <w:tcPr>
            <w:tcW w:type="dxa" w:w="360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3e2b2"/>
          </w:tcPr>
          <w:p/>
        </w:tc>
        <w:tc>
          <w:tcPr>
            <w:tcW w:type="dxa" w:w="1440"/>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1440"/>
            <w:vMerge w:val="continue"/>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Chandler et al. 2020b</w:t>
            </w:r>
          </w:p>
        </w:tc>
      </w:tr>
      <w:tr>
        <w:tblPrEx>
          <w:shd w:val="clear" w:color="auto" w:fill="ced7e7"/>
        </w:tblPrEx>
        <w:trPr>
          <w:trHeight w:val="493" w:hRule="atLeast"/>
        </w:trPr>
        <w:tc>
          <w:tcPr>
            <w:tcW w:type="dxa" w:w="360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3e2b2"/>
          </w:tcPr>
          <w:p/>
        </w:tc>
        <w:tc>
          <w:tcPr>
            <w:tcW w:type="dxa" w:w="1440"/>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Pantalone et al. 2018</w:t>
            </w:r>
          </w:p>
        </w:tc>
      </w:tr>
      <w:tr>
        <w:tblPrEx>
          <w:shd w:val="clear" w:color="auto" w:fill="ced7e7"/>
        </w:tblPrEx>
        <w:trPr>
          <w:trHeight w:val="493" w:hRule="atLeast"/>
        </w:trPr>
        <w:tc>
          <w:tcPr>
            <w:tcW w:type="dxa" w:w="360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3e2b2"/>
          </w:tcP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Marijuana included</w:t>
            </w: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6 weeks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Parsons et al. 2015</w:t>
            </w:r>
          </w:p>
        </w:tc>
      </w:tr>
      <w:tr>
        <w:tblPrEx>
          <w:shd w:val="clear" w:color="auto" w:fill="ced7e7"/>
        </w:tblPrEx>
        <w:trPr>
          <w:trHeight w:val="253" w:hRule="atLeast"/>
        </w:trPr>
        <w:tc>
          <w:tcPr>
            <w:tcW w:type="dxa" w:w="360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3e2b2"/>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vMerge w:val="restart"/>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6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Card et al. 2018</w:t>
            </w:r>
          </w:p>
        </w:tc>
      </w:tr>
      <w:tr>
        <w:tblPrEx>
          <w:shd w:val="clear" w:color="auto" w:fill="ced7e7"/>
        </w:tblPrEx>
        <w:trPr>
          <w:trHeight w:val="253" w:hRule="atLeast"/>
        </w:trPr>
        <w:tc>
          <w:tcPr>
            <w:tcW w:type="dxa" w:w="360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3e2b2"/>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vMerge w:val="continue"/>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Tulloch et al. 2015</w:t>
            </w:r>
          </w:p>
        </w:tc>
      </w:tr>
      <w:tr>
        <w:tblPrEx>
          <w:shd w:val="clear" w:color="auto" w:fill="ced7e7"/>
        </w:tblPrEx>
        <w:trPr>
          <w:trHeight w:val="253" w:hRule="atLeast"/>
        </w:trPr>
        <w:tc>
          <w:tcPr>
            <w:tcW w:type="dxa" w:w="360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3e2b2"/>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vMerge w:val="continue"/>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Stall et al. 2003</w:t>
            </w:r>
          </w:p>
        </w:tc>
      </w:tr>
      <w:tr>
        <w:tblPrEx>
          <w:shd w:val="clear" w:color="auto" w:fill="ced7e7"/>
        </w:tblPrEx>
        <w:trPr>
          <w:trHeight w:val="493" w:hRule="atLeast"/>
        </w:trPr>
        <w:tc>
          <w:tcPr>
            <w:tcW w:type="dxa" w:w="360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3e2b2"/>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4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Mu</w:t>
            </w:r>
            <w:r>
              <w:rPr>
                <w:rFonts w:ascii="Arial" w:hAnsi="Arial" w:hint="default"/>
                <w:b w:val="1"/>
                <w:bCs w:val="1"/>
                <w:sz w:val="22"/>
                <w:szCs w:val="22"/>
                <w:shd w:val="nil" w:color="auto" w:fill="auto"/>
                <w:rtl w:val="0"/>
                <w:lang w:val="en-US"/>
              </w:rPr>
              <w:t>ñ</w:t>
            </w:r>
            <w:r>
              <w:rPr>
                <w:rFonts w:ascii="Arial" w:hAnsi="Arial"/>
                <w:b w:val="1"/>
                <w:bCs w:val="1"/>
                <w:sz w:val="22"/>
                <w:szCs w:val="22"/>
                <w:shd w:val="nil" w:color="auto" w:fill="auto"/>
                <w:rtl w:val="0"/>
                <w:lang w:val="en-US"/>
              </w:rPr>
              <w:t>oz-Laboy et al. 2018</w:t>
            </w:r>
          </w:p>
        </w:tc>
      </w:tr>
      <w:tr>
        <w:tblPrEx>
          <w:shd w:val="clear" w:color="auto" w:fill="ced7e7"/>
        </w:tblPrEx>
        <w:trPr>
          <w:trHeight w:val="253" w:hRule="atLeast"/>
        </w:trPr>
        <w:tc>
          <w:tcPr>
            <w:tcW w:type="dxa" w:w="360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3e2b2"/>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vMerge w:val="restart"/>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3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Harkness et al. 2019</w:t>
            </w:r>
          </w:p>
        </w:tc>
      </w:tr>
      <w:tr>
        <w:tblPrEx>
          <w:shd w:val="clear" w:color="auto" w:fill="ced7e7"/>
        </w:tblPrEx>
        <w:trPr>
          <w:trHeight w:val="253" w:hRule="atLeast"/>
        </w:trPr>
        <w:tc>
          <w:tcPr>
            <w:tcW w:type="dxa" w:w="360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3e2b2"/>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vMerge w:val="continue"/>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Harkness et al. 2018</w:t>
            </w:r>
          </w:p>
        </w:tc>
      </w:tr>
      <w:tr>
        <w:tblPrEx>
          <w:shd w:val="clear" w:color="auto" w:fill="ced7e7"/>
        </w:tblPrEx>
        <w:trPr>
          <w:trHeight w:val="253" w:hRule="atLeast"/>
        </w:trPr>
        <w:tc>
          <w:tcPr>
            <w:tcW w:type="dxa" w:w="360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3e2b2"/>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vMerge w:val="continue"/>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Parsons et al. 2017</w:t>
            </w:r>
          </w:p>
        </w:tc>
      </w:tr>
      <w:tr>
        <w:tblPrEx>
          <w:shd w:val="clear" w:color="auto" w:fill="ced7e7"/>
        </w:tblPrEx>
        <w:trPr>
          <w:trHeight w:val="253" w:hRule="atLeast"/>
        </w:trPr>
        <w:tc>
          <w:tcPr>
            <w:tcW w:type="dxa" w:w="360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3e2b2"/>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vMerge w:val="continue"/>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Starks 2014</w:t>
            </w:r>
          </w:p>
        </w:tc>
      </w:tr>
      <w:tr>
        <w:tblPrEx>
          <w:shd w:val="clear" w:color="auto" w:fill="ced7e7"/>
        </w:tblPrEx>
        <w:trPr>
          <w:trHeight w:val="253" w:hRule="atLeast"/>
        </w:trPr>
        <w:tc>
          <w:tcPr>
            <w:tcW w:type="dxa" w:w="360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3e2b2"/>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vMerge w:val="continue"/>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Parsons et al. 2012</w:t>
            </w:r>
          </w:p>
        </w:tc>
      </w:tr>
      <w:tr>
        <w:tblPrEx>
          <w:shd w:val="clear" w:color="auto" w:fill="ced7e7"/>
        </w:tblPrEx>
        <w:trPr>
          <w:trHeight w:val="493" w:hRule="atLeast"/>
        </w:trPr>
        <w:tc>
          <w:tcPr>
            <w:tcW w:type="dxa" w:w="360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3e2b2"/>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Hirshfield et al. 2015</w:t>
            </w:r>
          </w:p>
        </w:tc>
      </w:tr>
      <w:tr>
        <w:tblPrEx>
          <w:shd w:val="clear" w:color="auto" w:fill="ced7e7"/>
        </w:tblPrEx>
        <w:trPr>
          <w:trHeight w:val="493" w:hRule="atLeast"/>
        </w:trPr>
        <w:tc>
          <w:tcPr>
            <w:tcW w:type="dxa" w:w="360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3e2b2"/>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Reisner et al. 2016</w:t>
            </w:r>
          </w:p>
        </w:tc>
      </w:tr>
      <w:tr>
        <w:tblPrEx>
          <w:shd w:val="clear" w:color="auto" w:fill="ced7e7"/>
        </w:tblPrEx>
        <w:trPr>
          <w:trHeight w:val="253" w:hRule="atLeast"/>
        </w:trPr>
        <w:tc>
          <w:tcPr>
            <w:tcW w:type="dxa" w:w="3600"/>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More than one category of substance use</w:t>
            </w:r>
          </w:p>
        </w:tc>
        <w:tc>
          <w:tcPr>
            <w:tcW w:type="dxa" w:w="1152"/>
            <w:vMerge w:val="restart"/>
            <w:tcBorders>
              <w:top w:val="nil"/>
              <w:left w:val="nil"/>
              <w:bottom w:val="nil"/>
              <w:right w:val="nil"/>
            </w:tcBorders>
            <w:shd w:val="clear" w:color="auto" w:fill="ccefd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9</w:t>
            </w: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Marijuana not included</w:t>
            </w:r>
          </w:p>
        </w:tc>
        <w:tc>
          <w:tcPr>
            <w:tcW w:type="dxa" w:w="1440"/>
            <w:vMerge w:val="restart"/>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3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Walters et al. 2020</w:t>
            </w:r>
          </w:p>
        </w:tc>
      </w:tr>
      <w:tr>
        <w:tblPrEx>
          <w:shd w:val="clear" w:color="auto" w:fill="ced7e7"/>
        </w:tblPrEx>
        <w:trPr>
          <w:trHeight w:val="320" w:hRule="atLeast"/>
        </w:trPr>
        <w:tc>
          <w:tcPr>
            <w:tcW w:type="dxa" w:w="360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ccefd3"/>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vMerge w:val="continue"/>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Hart et al. 2017</w:t>
            </w:r>
          </w:p>
        </w:tc>
      </w:tr>
      <w:tr>
        <w:tblPrEx>
          <w:shd w:val="clear" w:color="auto" w:fill="ced7e7"/>
        </w:tblPrEx>
        <w:trPr>
          <w:trHeight w:val="253" w:hRule="atLeast"/>
        </w:trPr>
        <w:tc>
          <w:tcPr>
            <w:tcW w:type="dxa" w:w="360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ccefd3"/>
          </w:tcPr>
          <w:p/>
        </w:tc>
        <w:tc>
          <w:tcPr>
            <w:tcW w:type="dxa" w:w="144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Marijuana included</w:t>
            </w:r>
          </w:p>
        </w:tc>
        <w:tc>
          <w:tcPr>
            <w:tcW w:type="dxa" w:w="1440"/>
            <w:vMerge w:val="restart"/>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6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Mustanski et al. 2017</w:t>
            </w:r>
          </w:p>
        </w:tc>
      </w:tr>
      <w:tr>
        <w:tblPrEx>
          <w:shd w:val="clear" w:color="auto" w:fill="ced7e7"/>
        </w:tblPrEx>
        <w:trPr>
          <w:trHeight w:val="253" w:hRule="atLeast"/>
        </w:trPr>
        <w:tc>
          <w:tcPr>
            <w:tcW w:type="dxa" w:w="360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ccefd3"/>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vMerge w:val="continue"/>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Friedman et al. 2016</w:t>
            </w:r>
          </w:p>
        </w:tc>
      </w:tr>
      <w:tr>
        <w:tblPrEx>
          <w:shd w:val="clear" w:color="auto" w:fill="ced7e7"/>
        </w:tblPrEx>
        <w:trPr>
          <w:trHeight w:val="253" w:hRule="atLeast"/>
        </w:trPr>
        <w:tc>
          <w:tcPr>
            <w:tcW w:type="dxa" w:w="360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ccefd3"/>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vMerge w:val="continue"/>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Friedman et al. 2015</w:t>
            </w:r>
          </w:p>
        </w:tc>
      </w:tr>
      <w:tr>
        <w:tblPrEx>
          <w:shd w:val="clear" w:color="auto" w:fill="ced7e7"/>
        </w:tblPrEx>
        <w:trPr>
          <w:trHeight w:val="253" w:hRule="atLeast"/>
        </w:trPr>
        <w:tc>
          <w:tcPr>
            <w:tcW w:type="dxa" w:w="360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ccefd3"/>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vMerge w:val="continue"/>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Jie et al. 2012</w:t>
            </w:r>
          </w:p>
        </w:tc>
      </w:tr>
      <w:tr>
        <w:tblPrEx>
          <w:shd w:val="clear" w:color="auto" w:fill="ced7e7"/>
        </w:tblPrEx>
        <w:trPr>
          <w:trHeight w:val="253" w:hRule="atLeast"/>
        </w:trPr>
        <w:tc>
          <w:tcPr>
            <w:tcW w:type="dxa" w:w="360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ccefd3"/>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vMerge w:val="restart"/>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3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Starks et al. 2016</w:t>
            </w:r>
          </w:p>
        </w:tc>
      </w:tr>
      <w:tr>
        <w:tblPrEx>
          <w:shd w:val="clear" w:color="auto" w:fill="ced7e7"/>
        </w:tblPrEx>
        <w:trPr>
          <w:trHeight w:val="253" w:hRule="atLeast"/>
        </w:trPr>
        <w:tc>
          <w:tcPr>
            <w:tcW w:type="dxa" w:w="360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ccefd3"/>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vMerge w:val="continue"/>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Scheer et al. 2021</w:t>
            </w:r>
          </w:p>
        </w:tc>
      </w:tr>
      <w:tr>
        <w:tblPrEx>
          <w:shd w:val="clear" w:color="auto" w:fill="ced7e7"/>
        </w:tblPrEx>
        <w:trPr>
          <w:trHeight w:val="253" w:hRule="atLeast"/>
        </w:trPr>
        <w:tc>
          <w:tcPr>
            <w:tcW w:type="dxa" w:w="360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ccefd3"/>
          </w:tcPr>
          <w:p/>
        </w:tc>
        <w:tc>
          <w:tcPr>
            <w:tcW w:type="dxa" w:w="144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1440"/>
            <w:vMerge w:val="continue"/>
            <w:tcBorders>
              <w:top w:val="dotted" w:color="bebebe" w:sz="8" w:space="0" w:shadow="0" w:frame="0"/>
              <w:left w:val="dotted" w:color="bebebe" w:sz="8" w:space="0" w:shadow="0" w:frame="0"/>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Chandler et al. 2020c</w:t>
            </w:r>
          </w:p>
        </w:tc>
      </w:tr>
      <w:tr>
        <w:tblPrEx>
          <w:shd w:val="clear" w:color="auto" w:fill="ced7e7"/>
        </w:tblPrEx>
        <w:trPr>
          <w:trHeight w:val="508" w:hRule="atLeast"/>
        </w:trPr>
        <w:tc>
          <w:tcPr>
            <w:tcW w:type="dxa" w:w="3600"/>
            <w:tcBorders>
              <w:top w:val="dotted" w:color="bebebe" w:sz="8" w:space="0" w:shadow="0" w:frame="0"/>
              <w:left w:val="nil"/>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At least 3 categories of substance, excluding stimulants</w:t>
            </w:r>
          </w:p>
        </w:tc>
        <w:tc>
          <w:tcPr>
            <w:tcW w:type="dxa" w:w="1152"/>
            <w:tcBorders>
              <w:top w:val="nil"/>
              <w:left w:val="nil"/>
              <w:bottom w:val="single" w:color="45ada8" w:sz="20" w:space="0" w:shadow="0" w:frame="0"/>
              <w:right w:val="nil"/>
            </w:tcBorders>
            <w:shd w:val="clear" w:color="auto" w:fill="f9fdfa"/>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1440"/>
            <w:tcBorders>
              <w:top w:val="dotted" w:color="bebebe" w:sz="8" w:space="0" w:shadow="0" w:frame="0"/>
              <w:left w:val="nil"/>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Marijuana included</w:t>
            </w:r>
          </w:p>
        </w:tc>
        <w:tc>
          <w:tcPr>
            <w:tcW w:type="dxa" w:w="1440"/>
            <w:tcBorders>
              <w:top w:val="dotted" w:color="bebebe" w:sz="8" w:space="0" w:shadow="0" w:frame="0"/>
              <w:left w:val="dotted" w:color="bebebe" w:sz="8" w:space="0" w:shadow="0" w:frame="0"/>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6 months</w:t>
            </w:r>
          </w:p>
        </w:tc>
        <w:tc>
          <w:tcPr>
            <w:tcW w:type="dxa" w:w="2880"/>
            <w:tcBorders>
              <w:top w:val="dotted" w:color="bebebe" w:sz="8" w:space="0" w:shadow="0" w:frame="0"/>
              <w:left w:val="dotted" w:color="bebebe" w:sz="8" w:space="0" w:shadow="0" w:frame="0"/>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Mimiaga et al. 2015b</w:t>
            </w:r>
          </w:p>
        </w:tc>
      </w:tr>
    </w:tbl>
    <w:p>
      <w:pPr>
        <w:pStyle w:val="Table Caption"/>
        <w:widowControl w:val="0"/>
        <w:jc w:val="center"/>
      </w:pPr>
    </w:p>
    <w:p>
      <w:pPr>
        <w:pStyle w:val="Body"/>
      </w:pPr>
      <w:r>
        <w:rPr>
          <w:rFonts w:ascii="Arial Unicode MS" w:cs="Arial Unicode MS" w:hAnsi="Arial Unicode MS" w:eastAsia="Arial Unicode MS"/>
          <w:b w:val="0"/>
          <w:bCs w:val="0"/>
          <w:i w:val="0"/>
          <w:iCs w:val="0"/>
        </w:rPr>
        <w:br w:type="page"/>
      </w:r>
    </w:p>
    <w:p>
      <w:pPr>
        <w:pStyle w:val="Table Caption"/>
      </w:pPr>
      <w:bookmarkStart w:name="BingeTab" w:id="355"/>
      <w:r>
        <w:rPr>
          <w:rFonts w:cs="Arial Unicode MS" w:eastAsia="Arial Unicode MS"/>
          <w:rtl w:val="0"/>
          <w:lang w:val="en-US"/>
        </w:rPr>
        <w:t xml:space="preserve">Table </w:t>
      </w:r>
      <w:bookmarkEnd w:id="355"/>
      <w:r>
        <w:rPr>
          <w:rFonts w:cs="Arial Unicode MS" w:eastAsia="Arial Unicode MS"/>
          <w:rtl w:val="0"/>
          <w:lang w:val="en-US"/>
        </w:rPr>
        <w:t xml:space="preserve">: </w:t>
      </w:r>
      <w:bookmarkStart w:name="tabBingeTab" w:id="356"/>
      <w:r>
        <w:rPr>
          <w:rFonts w:cs="Arial Unicode MS" w:eastAsia="Arial Unicode MS"/>
          <w:rtl w:val="0"/>
          <w:lang w:val="en-US"/>
        </w:rPr>
        <w:t>Summary of the studies including binge drinking as a syndemic condition and the criteria used to screen this condition</w:t>
      </w:r>
      <w:bookmarkEnd w:id="356"/>
    </w:p>
    <w:tbl>
      <w:tblPr>
        <w:tblW w:w="1051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20"/>
        <w:gridCol w:w="1152"/>
        <w:gridCol w:w="2160"/>
        <w:gridCol w:w="2880"/>
      </w:tblGrid>
      <w:tr>
        <w:tblPrEx>
          <w:shd w:val="clear" w:color="auto" w:fill="4f81bd"/>
        </w:tblPrEx>
        <w:trPr>
          <w:trHeight w:val="763" w:hRule="atLeast"/>
          <w:tblHeader/>
        </w:trPr>
        <w:tc>
          <w:tcPr>
            <w:tcW w:type="dxa" w:w="4320"/>
            <w:tcBorders>
              <w:top w:val="single" w:color="45ada8" w:sz="20" w:space="0" w:shadow="0" w:frame="0"/>
              <w:left w:val="single" w:color="45ada8" w:sz="20" w:space="0" w:shadow="0" w:frame="0"/>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Number of episodes to qualify as binge drinking</w:t>
            </w:r>
          </w:p>
        </w:tc>
        <w:tc>
          <w:tcPr>
            <w:tcW w:type="dxa" w:w="1152"/>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Number of studies</w:t>
            </w:r>
          </w:p>
        </w:tc>
        <w:tc>
          <w:tcPr>
            <w:tcW w:type="dxa" w:w="216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Reference period</w:t>
            </w:r>
          </w:p>
        </w:tc>
        <w:tc>
          <w:tcPr>
            <w:tcW w:type="dxa" w:w="2880"/>
            <w:tcBorders>
              <w:top w:val="single" w:color="45ada8" w:sz="20" w:space="0" w:shadow="0" w:frame="0"/>
              <w:left w:val="nil"/>
              <w:bottom w:val="single" w:color="45ada8" w:sz="20" w:space="0" w:shadow="0" w:frame="0"/>
              <w:right w:val="single" w:color="45ada8" w:sz="20" w:space="0" w:shadow="0" w:frame="0"/>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References</w:t>
            </w:r>
          </w:p>
        </w:tc>
      </w:tr>
      <w:tr>
        <w:tblPrEx>
          <w:shd w:val="clear" w:color="auto" w:fill="ced7e7"/>
        </w:tblPrEx>
        <w:trPr>
          <w:trHeight w:val="268" w:hRule="atLeast"/>
        </w:trPr>
        <w:tc>
          <w:tcPr>
            <w:tcW w:type="dxa" w:w="4320"/>
            <w:vMerge w:val="restart"/>
            <w:tcBorders>
              <w:top w:val="single" w:color="45ada8" w:sz="20"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At least one episode</w:t>
            </w:r>
          </w:p>
        </w:tc>
        <w:tc>
          <w:tcPr>
            <w:tcW w:type="dxa" w:w="1152"/>
            <w:vMerge w:val="restart"/>
            <w:tcBorders>
              <w:top w:val="single" w:color="45ada8" w:sz="20" w:space="0" w:shadow="0" w:frame="0"/>
              <w:left w:val="nil"/>
              <w:bottom w:val="nil"/>
              <w:right w:val="nil"/>
            </w:tcBorders>
            <w:shd w:val="clear" w:color="auto" w:fill="a5e3b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12</w:t>
            </w:r>
          </w:p>
        </w:tc>
        <w:tc>
          <w:tcPr>
            <w:tcW w:type="dxa" w:w="2160"/>
            <w:vMerge w:val="restart"/>
            <w:tcBorders>
              <w:top w:val="single" w:color="45ada8" w:sz="20"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month</w:t>
            </w:r>
          </w:p>
        </w:tc>
        <w:tc>
          <w:tcPr>
            <w:tcW w:type="dxa" w:w="2880"/>
            <w:tcBorders>
              <w:top w:val="single" w:color="45ada8" w:sz="20"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Blashill et al. 2020</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5e3b3"/>
          </w:tcPr>
          <w:p/>
        </w:tc>
        <w:tc>
          <w:tcPr>
            <w:tcW w:type="dxa" w:w="2160"/>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Martinez et al. 2020</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5e3b3"/>
          </w:tcPr>
          <w:p/>
        </w:tc>
        <w:tc>
          <w:tcPr>
            <w:tcW w:type="dxa" w:w="2160"/>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Martinez et al. 2016</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5e3b3"/>
          </w:tcPr>
          <w:p/>
        </w:tc>
        <w:tc>
          <w:tcPr>
            <w:tcW w:type="dxa" w:w="2160"/>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Herrick et al. 2014</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5e3b3"/>
          </w:tcPr>
          <w:p/>
        </w:tc>
        <w:tc>
          <w:tcPr>
            <w:tcW w:type="dxa" w:w="216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6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Mustanski et al. 2017</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5e3b3"/>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Jie et al. 2012</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5e3b3"/>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Dyer et al. 2012</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5e3b3"/>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Reisner et al. 2016</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5e3b3"/>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Dyer et al. 2020</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5e3b3"/>
          </w:tcPr>
          <w:p/>
        </w:tc>
        <w:tc>
          <w:tcPr>
            <w:tcW w:type="dxa" w:w="216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3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Lee et al. 2020a</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5e3b3"/>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Wu Elwin 2018</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5e3b3"/>
          </w:tcP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Zepf et al. 2020</w:t>
            </w:r>
          </w:p>
        </w:tc>
      </w:tr>
      <w:tr>
        <w:tblPrEx>
          <w:shd w:val="clear" w:color="auto" w:fill="ced7e7"/>
        </w:tblPrEx>
        <w:trPr>
          <w:trHeight w:val="253" w:hRule="atLeast"/>
        </w:trPr>
        <w:tc>
          <w:tcPr>
            <w:tcW w:type="dxa" w:w="4320"/>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At least one per week, every week</w:t>
            </w:r>
          </w:p>
        </w:tc>
        <w:tc>
          <w:tcPr>
            <w:tcW w:type="dxa" w:w="1152"/>
            <w:vMerge w:val="restart"/>
            <w:tcBorders>
              <w:top w:val="nil"/>
              <w:left w:val="nil"/>
              <w:bottom w:val="nil"/>
              <w:right w:val="nil"/>
            </w:tcBorders>
            <w:shd w:val="clear" w:color="auto" w:fill="e2f6e5"/>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4</w:t>
            </w:r>
          </w:p>
        </w:tc>
        <w:tc>
          <w:tcPr>
            <w:tcW w:type="dxa" w:w="216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3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Harkness et al. 2019</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e2f6e5"/>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Harkness et al. 2018</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e2f6e5"/>
          </w:tcPr>
          <w:p/>
        </w:tc>
        <w:tc>
          <w:tcPr>
            <w:tcW w:type="dxa" w:w="216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Mustanski et al. 2007</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e2f6e5"/>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Ferlatte et al. 2018b</w:t>
            </w:r>
          </w:p>
        </w:tc>
      </w:tr>
      <w:tr>
        <w:tblPrEx>
          <w:shd w:val="clear" w:color="auto" w:fill="ced7e7"/>
        </w:tblPrEx>
        <w:trPr>
          <w:trHeight w:val="253" w:hRule="atLeast"/>
        </w:trPr>
        <w:tc>
          <w:tcPr>
            <w:tcW w:type="dxa" w:w="4320"/>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At least one per month</w:t>
            </w:r>
          </w:p>
        </w:tc>
        <w:tc>
          <w:tcPr>
            <w:tcW w:type="dxa" w:w="1152"/>
            <w:vMerge w:val="restart"/>
            <w:tcBorders>
              <w:top w:val="nil"/>
              <w:left w:val="nil"/>
              <w:bottom w:val="nil"/>
              <w:right w:val="nil"/>
            </w:tcBorders>
            <w:shd w:val="clear" w:color="auto" w:fill="f0faf2"/>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w:t>
            </w:r>
          </w:p>
        </w:tc>
        <w:tc>
          <w:tcPr>
            <w:tcW w:type="dxa" w:w="216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Chandler et al. 2020a</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f0faf2"/>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Chandler et al. 2020b</w:t>
            </w:r>
          </w:p>
        </w:tc>
      </w:tr>
      <w:tr>
        <w:tblPrEx>
          <w:shd w:val="clear" w:color="auto" w:fill="ced7e7"/>
        </w:tblPrEx>
        <w:trPr>
          <w:trHeight w:val="493" w:hRule="atLeast"/>
        </w:trPr>
        <w:tc>
          <w:tcPr>
            <w:tcW w:type="dxa" w:w="4320"/>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More than one per week, every week</w:t>
            </w:r>
          </w:p>
        </w:tc>
        <w:tc>
          <w:tcPr>
            <w:tcW w:type="dxa" w:w="1152"/>
            <w:vMerge w:val="restart"/>
            <w:tcBorders>
              <w:top w:val="nil"/>
              <w:left w:val="nil"/>
              <w:bottom w:val="nil"/>
              <w:right w:val="nil"/>
            </w:tcBorders>
            <w:shd w:val="clear" w:color="auto" w:fill="f0faf2"/>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w:t>
            </w:r>
          </w:p>
        </w:tc>
        <w:tc>
          <w:tcPr>
            <w:tcW w:type="dxa" w:w="216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Brandstrom and Pachankis 2018</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f0faf2"/>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Ferlatte et al. 2018a</w:t>
            </w:r>
          </w:p>
        </w:tc>
      </w:tr>
      <w:tr>
        <w:tblPrEx>
          <w:shd w:val="clear" w:color="auto" w:fill="ced7e7"/>
        </w:tblPrEx>
        <w:trPr>
          <w:trHeight w:val="25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At least 3 episodes</w:t>
            </w:r>
          </w:p>
        </w:tc>
        <w:tc>
          <w:tcPr>
            <w:tcW w:type="dxa" w:w="1152"/>
            <w:tcBorders>
              <w:top w:val="nil"/>
              <w:left w:val="nil"/>
              <w:bottom w:val="nil"/>
              <w:right w:val="nil"/>
            </w:tcBorders>
            <w:shd w:val="clear" w:color="auto" w:fill="f8fdf9"/>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month</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Mustanski 2014</w:t>
            </w:r>
          </w:p>
        </w:tc>
      </w:tr>
      <w:tr>
        <w:tblPrEx>
          <w:shd w:val="clear" w:color="auto" w:fill="ced7e7"/>
        </w:tblPrEx>
        <w:trPr>
          <w:trHeight w:val="508" w:hRule="atLeast"/>
        </w:trPr>
        <w:tc>
          <w:tcPr>
            <w:tcW w:type="dxa" w:w="4320"/>
            <w:tcBorders>
              <w:top w:val="dotted" w:color="bebebe" w:sz="8" w:space="0" w:shadow="0" w:frame="0"/>
              <w:left w:val="nil"/>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Having at least 4 drinks everyday or at least 6 drinks on a typical drinking day</w:t>
            </w:r>
          </w:p>
        </w:tc>
        <w:tc>
          <w:tcPr>
            <w:tcW w:type="dxa" w:w="1152"/>
            <w:tcBorders>
              <w:top w:val="nil"/>
              <w:left w:val="nil"/>
              <w:bottom w:val="single" w:color="45ada8" w:sz="20" w:space="0" w:shadow="0" w:frame="0"/>
              <w:right w:val="nil"/>
            </w:tcBorders>
            <w:shd w:val="clear" w:color="auto" w:fill="f8fdf9"/>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Not specified</w:t>
            </w:r>
          </w:p>
        </w:tc>
        <w:tc>
          <w:tcPr>
            <w:tcW w:type="dxa" w:w="2880"/>
            <w:tcBorders>
              <w:top w:val="dotted" w:color="bebebe" w:sz="8" w:space="0" w:shadow="0" w:frame="0"/>
              <w:left w:val="dotted" w:color="bebebe" w:sz="8" w:space="0" w:shadow="0" w:frame="0"/>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Mimiaga et al. 2015b</w:t>
            </w:r>
          </w:p>
        </w:tc>
      </w:tr>
    </w:tbl>
    <w:p>
      <w:pPr>
        <w:pStyle w:val="Table Caption"/>
        <w:widowControl w:val="0"/>
        <w:jc w:val="center"/>
      </w:pPr>
    </w:p>
    <w:p>
      <w:pPr>
        <w:pStyle w:val="Body"/>
      </w:pPr>
      <w:r>
        <w:rPr>
          <w:rFonts w:ascii="Arial Unicode MS" w:cs="Arial Unicode MS" w:hAnsi="Arial Unicode MS" w:eastAsia="Arial Unicode MS"/>
          <w:b w:val="0"/>
          <w:bCs w:val="0"/>
          <w:i w:val="0"/>
          <w:iCs w:val="0"/>
        </w:rPr>
        <w:br w:type="page"/>
      </w:r>
    </w:p>
    <w:p>
      <w:pPr>
        <w:pStyle w:val="Table Caption"/>
      </w:pPr>
      <w:bookmarkStart w:name="ViolenceTab" w:id="357"/>
      <w:r>
        <w:rPr>
          <w:rFonts w:cs="Arial Unicode MS" w:eastAsia="Arial Unicode MS"/>
          <w:rtl w:val="0"/>
          <w:lang w:val="en-US"/>
        </w:rPr>
        <w:t xml:space="preserve">Table </w:t>
      </w:r>
      <w:bookmarkEnd w:id="357"/>
      <w:r>
        <w:rPr>
          <w:rFonts w:cs="Arial Unicode MS" w:eastAsia="Arial Unicode MS"/>
          <w:rtl w:val="0"/>
          <w:lang w:val="en-US"/>
        </w:rPr>
        <w:t xml:space="preserve">: </w:t>
      </w:r>
      <w:bookmarkStart w:name="tabViolenceTab" w:id="358"/>
      <w:r>
        <w:rPr>
          <w:rFonts w:cs="Arial Unicode MS" w:eastAsia="Arial Unicode MS"/>
          <w:rtl w:val="0"/>
          <w:lang w:val="en-US"/>
        </w:rPr>
        <w:t>Summary of the studies including violence as a syndemic condition and the criteria used to screen this condition</w:t>
      </w:r>
      <w:bookmarkEnd w:id="358"/>
    </w:p>
    <w:tbl>
      <w:tblPr>
        <w:tblW w:w="1051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20"/>
        <w:gridCol w:w="1152"/>
        <w:gridCol w:w="2160"/>
        <w:gridCol w:w="2880"/>
      </w:tblGrid>
      <w:tr>
        <w:tblPrEx>
          <w:shd w:val="clear" w:color="auto" w:fill="4f81bd"/>
        </w:tblPrEx>
        <w:trPr>
          <w:trHeight w:val="763" w:hRule="atLeast"/>
          <w:tblHeader/>
        </w:trPr>
        <w:tc>
          <w:tcPr>
            <w:tcW w:type="dxa" w:w="4320"/>
            <w:tcBorders>
              <w:top w:val="single" w:color="45ada8" w:sz="20" w:space="0" w:shadow="0" w:frame="0"/>
              <w:left w:val="single" w:color="45ada8" w:sz="20" w:space="0" w:shadow="0" w:frame="0"/>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Type(s) of violence screened</w:t>
            </w:r>
          </w:p>
        </w:tc>
        <w:tc>
          <w:tcPr>
            <w:tcW w:type="dxa" w:w="1152"/>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Number of studies</w:t>
            </w:r>
          </w:p>
        </w:tc>
        <w:tc>
          <w:tcPr>
            <w:tcW w:type="dxa" w:w="2160"/>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violence_period</w:t>
            </w:r>
          </w:p>
        </w:tc>
        <w:tc>
          <w:tcPr>
            <w:tcW w:type="dxa" w:w="2880"/>
            <w:tcBorders>
              <w:top w:val="single" w:color="45ada8" w:sz="20" w:space="0" w:shadow="0" w:frame="0"/>
              <w:left w:val="nil"/>
              <w:bottom w:val="single" w:color="45ada8" w:sz="20" w:space="0" w:shadow="0" w:frame="0"/>
              <w:right w:val="single" w:color="45ada8" w:sz="20" w:space="0" w:shadow="0" w:frame="0"/>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References</w:t>
            </w:r>
          </w:p>
        </w:tc>
      </w:tr>
      <w:tr>
        <w:tblPrEx>
          <w:shd w:val="clear" w:color="auto" w:fill="ced7e7"/>
        </w:tblPrEx>
        <w:trPr>
          <w:trHeight w:val="268" w:hRule="atLeast"/>
        </w:trPr>
        <w:tc>
          <w:tcPr>
            <w:tcW w:type="dxa" w:w="4320"/>
            <w:vMerge w:val="restart"/>
            <w:tcBorders>
              <w:top w:val="single" w:color="45ada8" w:sz="20"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sexual</w:t>
            </w:r>
          </w:p>
        </w:tc>
        <w:tc>
          <w:tcPr>
            <w:tcW w:type="dxa" w:w="1152"/>
            <w:vMerge w:val="restart"/>
            <w:tcBorders>
              <w:top w:val="single" w:color="45ada8" w:sz="20" w:space="0" w:shadow="0" w:frame="0"/>
              <w:left w:val="nil"/>
              <w:bottom w:val="nil"/>
              <w:right w:val="nil"/>
            </w:tcBorders>
            <w:shd w:val="clear" w:color="auto" w:fill="aee5ba"/>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5</w:t>
            </w:r>
          </w:p>
        </w:tc>
        <w:tc>
          <w:tcPr>
            <w:tcW w:type="dxa" w:w="2160"/>
            <w:tcBorders>
              <w:top w:val="single" w:color="45ada8" w:sz="20"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4 months</w:t>
            </w:r>
          </w:p>
        </w:tc>
        <w:tc>
          <w:tcPr>
            <w:tcW w:type="dxa" w:w="2880"/>
            <w:tcBorders>
              <w:top w:val="single" w:color="45ada8" w:sz="20"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Eaton et al. 2013</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ee5ba"/>
          </w:tcPr>
          <w:p/>
        </w:tc>
        <w:tc>
          <w:tcPr>
            <w:tcW w:type="dxa" w:w="216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Lifetime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Turpin et al. 2020a</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ee5ba"/>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Guadamuz et al. 2014</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ee5ba"/>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Biello et al. 2014</w:t>
            </w:r>
          </w:p>
        </w:tc>
      </w:tr>
      <w:tr>
        <w:tblPrEx>
          <w:shd w:val="clear" w:color="auto" w:fill="ced7e7"/>
        </w:tblPrEx>
        <w:trPr>
          <w:trHeight w:val="253" w:hRule="atLeast"/>
        </w:trPr>
        <w:tc>
          <w:tcPr>
            <w:tcW w:type="dxa" w:w="4320"/>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ee5ba"/>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Mustanski et al. 2007</w:t>
            </w:r>
          </w:p>
        </w:tc>
      </w:tr>
      <w:tr>
        <w:tblPrEx>
          <w:shd w:val="clear" w:color="auto" w:fill="ced7e7"/>
        </w:tblPrEx>
        <w:trPr>
          <w:trHeight w:val="253" w:hRule="atLeast"/>
        </w:trPr>
        <w:tc>
          <w:tcPr>
            <w:tcW w:type="dxa" w:w="4320"/>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physical, sexual, psychological</w:t>
            </w:r>
          </w:p>
        </w:tc>
        <w:tc>
          <w:tcPr>
            <w:tcW w:type="dxa" w:w="1152"/>
            <w:vMerge w:val="restart"/>
            <w:tcBorders>
              <w:top w:val="nil"/>
              <w:left w:val="nil"/>
              <w:bottom w:val="nil"/>
              <w:right w:val="nil"/>
            </w:tcBorders>
            <w:shd w:val="clear" w:color="auto" w:fill="bfebc8"/>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4</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Friedman et al. 2014</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bfebc8"/>
          </w:tcPr>
          <w:p/>
        </w:tc>
        <w:tc>
          <w:tcPr>
            <w:tcW w:type="dxa" w:w="2160"/>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Lifetime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Pitpitan et al. 2016</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bfebc8"/>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Buttram et al. 2015</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bfebc8"/>
          </w:tcPr>
          <w:p/>
        </w:tc>
        <w:tc>
          <w:tcPr>
            <w:tcW w:type="dxa" w:w="2160"/>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Kurtz et al. 2012</w:t>
            </w:r>
          </w:p>
        </w:tc>
      </w:tr>
      <w:tr>
        <w:tblPrEx>
          <w:shd w:val="clear" w:color="auto" w:fill="ced7e7"/>
        </w:tblPrEx>
        <w:trPr>
          <w:trHeight w:val="253" w:hRule="atLeast"/>
        </w:trPr>
        <w:tc>
          <w:tcPr>
            <w:tcW w:type="dxa" w:w="4320"/>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physical, sexual</w:t>
            </w:r>
          </w:p>
        </w:tc>
        <w:tc>
          <w:tcPr>
            <w:tcW w:type="dxa" w:w="1152"/>
            <w:vMerge w:val="restart"/>
            <w:tcBorders>
              <w:top w:val="nil"/>
              <w:left w:val="nil"/>
              <w:bottom w:val="nil"/>
              <w:right w:val="nil"/>
            </w:tcBorders>
            <w:shd w:val="clear" w:color="auto" w:fill="dff5e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Chakrapani et al. 2019b</w:t>
            </w:r>
          </w:p>
        </w:tc>
      </w:tr>
      <w:tr>
        <w:tblPrEx>
          <w:shd w:val="clear" w:color="auto" w:fill="ced7e7"/>
        </w:tblPrEx>
        <w:trPr>
          <w:trHeight w:val="25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dff5e3"/>
          </w:tcP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Lifetime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Zepf et al. 2020</w:t>
            </w:r>
          </w:p>
        </w:tc>
      </w:tr>
      <w:tr>
        <w:tblPrEx>
          <w:shd w:val="clear" w:color="auto" w:fill="ced7e7"/>
        </w:tblPrEx>
        <w:trPr>
          <w:trHeight w:val="253" w:hRule="atLeast"/>
        </w:trPr>
        <w:tc>
          <w:tcPr>
            <w:tcW w:type="dxa" w:w="4320"/>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physical</w:t>
            </w:r>
          </w:p>
        </w:tc>
        <w:tc>
          <w:tcPr>
            <w:tcW w:type="dxa" w:w="1152"/>
            <w:vMerge w:val="restart"/>
            <w:tcBorders>
              <w:top w:val="nil"/>
              <w:left w:val="nil"/>
              <w:bottom w:val="nil"/>
              <w:right w:val="nil"/>
            </w:tcBorders>
            <w:shd w:val="clear" w:color="auto" w:fill="dff5e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Chandler et al. 2020c</w:t>
            </w:r>
          </w:p>
        </w:tc>
      </w:tr>
      <w:tr>
        <w:tblPrEx>
          <w:shd w:val="clear" w:color="auto" w:fill="ced7e7"/>
        </w:tblPrEx>
        <w:trPr>
          <w:trHeight w:val="493" w:hRule="atLeast"/>
        </w:trPr>
        <w:tc>
          <w:tcPr>
            <w:tcW w:type="dxa" w:w="4320"/>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dff5e3"/>
          </w:tcP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Lifetime</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Brandstrom and Pachankis 2018</w:t>
            </w:r>
          </w:p>
        </w:tc>
      </w:tr>
      <w:tr>
        <w:tblPrEx>
          <w:shd w:val="clear" w:color="auto" w:fill="ced7e7"/>
        </w:tblPrEx>
        <w:trPr>
          <w:trHeight w:val="493" w:hRule="atLeast"/>
        </w:trPr>
        <w:tc>
          <w:tcPr>
            <w:tcW w:type="dxa" w:w="4320"/>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physical, sexual harassment by police, physical harassment by police</w:t>
            </w:r>
          </w:p>
        </w:tc>
        <w:tc>
          <w:tcPr>
            <w:tcW w:type="dxa" w:w="1152"/>
            <w:tcBorders>
              <w:top w:val="nil"/>
              <w:left w:val="nil"/>
              <w:bottom w:val="nil"/>
              <w:right w:val="nil"/>
            </w:tcBorders>
            <w:shd w:val="clear" w:color="auto" w:fill="effaf1"/>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Not specified</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Chakrapani et al. 2017</w:t>
            </w:r>
          </w:p>
        </w:tc>
      </w:tr>
      <w:tr>
        <w:tblPrEx>
          <w:shd w:val="clear" w:color="auto" w:fill="ced7e7"/>
        </w:tblPrEx>
        <w:trPr>
          <w:trHeight w:val="268" w:hRule="atLeast"/>
        </w:trPr>
        <w:tc>
          <w:tcPr>
            <w:tcW w:type="dxa" w:w="4320"/>
            <w:tcBorders>
              <w:top w:val="dotted" w:color="bebebe" w:sz="8" w:space="0" w:shadow="0" w:frame="0"/>
              <w:left w:val="nil"/>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physical, psychological</w:t>
            </w:r>
          </w:p>
        </w:tc>
        <w:tc>
          <w:tcPr>
            <w:tcW w:type="dxa" w:w="1152"/>
            <w:tcBorders>
              <w:top w:val="nil"/>
              <w:left w:val="nil"/>
              <w:bottom w:val="single" w:color="45ada8" w:sz="20" w:space="0" w:shadow="0" w:frame="0"/>
              <w:right w:val="nil"/>
            </w:tcBorders>
            <w:shd w:val="clear" w:color="auto" w:fill="effaf1"/>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2160"/>
            <w:tcBorders>
              <w:top w:val="dotted" w:color="bebebe" w:sz="8" w:space="0" w:shadow="0" w:frame="0"/>
              <w:left w:val="nil"/>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dotted" w:color="bebebe" w:sz="8" w:space="0" w:shadow="0" w:frame="0"/>
              <w:left w:val="dotted" w:color="bebebe" w:sz="8" w:space="0" w:shadow="0" w:frame="0"/>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Santos et al. 2014</w:t>
            </w:r>
          </w:p>
        </w:tc>
      </w:tr>
      <w:tr>
        <w:tblPrEx>
          <w:shd w:val="clear" w:color="auto" w:fill="ced7e7"/>
        </w:tblPrEx>
        <w:trPr>
          <w:trHeight w:val="258" w:hRule="atLeast"/>
        </w:trPr>
        <w:tc>
          <w:tcPr>
            <w:tcW w:type="dxa" w:w="10512"/>
            <w:gridSpan w:val="4"/>
            <w:tcBorders>
              <w:top w:val="single" w:color="45ada8" w:sz="20" w:space="0" w:shadow="0" w:frame="0"/>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Physical violence: 10 studies ; 22% of studies with violence as a syndemic condition</w:t>
            </w:r>
          </w:p>
        </w:tc>
      </w:tr>
      <w:tr>
        <w:tblPrEx>
          <w:shd w:val="clear" w:color="auto" w:fill="ced7e7"/>
        </w:tblPrEx>
        <w:trPr>
          <w:trHeight w:val="233" w:hRule="atLeast"/>
        </w:trPr>
        <w:tc>
          <w:tcPr>
            <w:tcW w:type="dxa" w:w="10512"/>
            <w:gridSpan w:val="4"/>
            <w:tcBorders>
              <w:top w:val="nil"/>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Psychological violence: 5 studies ; 11% of studies with violence as a syndemic condition</w:t>
            </w:r>
          </w:p>
        </w:tc>
      </w:tr>
      <w:tr>
        <w:tblPrEx>
          <w:shd w:val="clear" w:color="auto" w:fill="ced7e7"/>
        </w:tblPrEx>
        <w:trPr>
          <w:trHeight w:val="233" w:hRule="atLeast"/>
        </w:trPr>
        <w:tc>
          <w:tcPr>
            <w:tcW w:type="dxa" w:w="10512"/>
            <w:gridSpan w:val="4"/>
            <w:tcBorders>
              <w:top w:val="nil"/>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Sexual violence: 11 studies ; 24% of studies with violence as a syndemic condition</w:t>
            </w:r>
          </w:p>
        </w:tc>
      </w:tr>
      <w:tr>
        <w:tblPrEx>
          <w:shd w:val="clear" w:color="auto" w:fill="ced7e7"/>
        </w:tblPrEx>
        <w:trPr>
          <w:trHeight w:val="233" w:hRule="atLeast"/>
        </w:trPr>
        <w:tc>
          <w:tcPr>
            <w:tcW w:type="dxa" w:w="10512"/>
            <w:gridSpan w:val="4"/>
            <w:tcBorders>
              <w:top w:val="nil"/>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Physical harassment by the Police: 1 studies ; 2% of studies with violence as a syndemic condition</w:t>
            </w:r>
          </w:p>
        </w:tc>
      </w:tr>
      <w:tr>
        <w:tblPrEx>
          <w:shd w:val="clear" w:color="auto" w:fill="ced7e7"/>
        </w:tblPrEx>
        <w:trPr>
          <w:trHeight w:val="233" w:hRule="atLeast"/>
        </w:trPr>
        <w:tc>
          <w:tcPr>
            <w:tcW w:type="dxa" w:w="10512"/>
            <w:gridSpan w:val="4"/>
            <w:tcBorders>
              <w:top w:val="nil"/>
              <w:left w:val="nil"/>
              <w:bottom w:val="nil"/>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left"/>
            </w:pPr>
            <w:r>
              <w:rPr>
                <w:rFonts w:ascii="Arial" w:hAnsi="Arial"/>
                <w:sz w:val="22"/>
                <w:szCs w:val="22"/>
                <w:shd w:val="nil" w:color="auto" w:fill="auto"/>
                <w:rtl w:val="0"/>
                <w:lang w:val="en-US"/>
              </w:rPr>
              <w:t>Sexual harassment by the Police: 1 studies ; 2% of studies with violence as a syndemic condition</w:t>
            </w:r>
          </w:p>
        </w:tc>
      </w:tr>
    </w:tbl>
    <w:p>
      <w:pPr>
        <w:pStyle w:val="Table Caption"/>
        <w:widowControl w:val="0"/>
        <w:jc w:val="center"/>
      </w:pPr>
    </w:p>
    <w:p>
      <w:pPr>
        <w:pStyle w:val="Body"/>
      </w:pPr>
      <w:r>
        <w:rPr>
          <w:rFonts w:ascii="Arial Unicode MS" w:cs="Arial Unicode MS" w:hAnsi="Arial Unicode MS" w:eastAsia="Arial Unicode MS"/>
          <w:b w:val="0"/>
          <w:bCs w:val="0"/>
          <w:i w:val="0"/>
          <w:iCs w:val="0"/>
        </w:rPr>
        <w:br w:type="page"/>
      </w:r>
    </w:p>
    <w:p>
      <w:pPr>
        <w:pStyle w:val="Table Caption"/>
      </w:pPr>
      <w:bookmarkStart w:name="AnxietyTab" w:id="359"/>
      <w:r>
        <w:rPr>
          <w:rFonts w:cs="Arial Unicode MS" w:eastAsia="Arial Unicode MS"/>
          <w:rtl w:val="0"/>
          <w:lang w:val="en-US"/>
        </w:rPr>
        <w:t xml:space="preserve">Table </w:t>
      </w:r>
      <w:bookmarkEnd w:id="359"/>
      <w:r>
        <w:rPr>
          <w:rFonts w:cs="Arial Unicode MS" w:eastAsia="Arial Unicode MS"/>
          <w:rtl w:val="0"/>
          <w:lang w:val="en-US"/>
        </w:rPr>
        <w:t xml:space="preserve">: </w:t>
      </w:r>
      <w:bookmarkStart w:name="tabAnxietyTab" w:id="360"/>
      <w:r>
        <w:rPr>
          <w:rFonts w:cs="Arial Unicode MS" w:eastAsia="Arial Unicode MS"/>
          <w:rtl w:val="0"/>
          <w:lang w:val="en-US"/>
        </w:rPr>
        <w:t>Summary of the studies including anxiety as a syndemic condition and the criteria used to screen this condition</w:t>
      </w:r>
      <w:bookmarkEnd w:id="360"/>
    </w:p>
    <w:tbl>
      <w:tblPr>
        <w:tblW w:w="1051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72"/>
        <w:gridCol w:w="1152"/>
        <w:gridCol w:w="2304"/>
        <w:gridCol w:w="1152"/>
        <w:gridCol w:w="1152"/>
        <w:gridCol w:w="2880"/>
      </w:tblGrid>
      <w:tr>
        <w:tblPrEx>
          <w:shd w:val="clear" w:color="auto" w:fill="4f81bd"/>
        </w:tblPrEx>
        <w:trPr>
          <w:trHeight w:val="1483" w:hRule="atLeast"/>
          <w:tblHeader/>
        </w:trPr>
        <w:tc>
          <w:tcPr>
            <w:tcW w:type="dxa" w:w="1872"/>
            <w:tcBorders>
              <w:top w:val="single" w:color="45ada8" w:sz="20" w:space="0" w:shadow="0" w:frame="0"/>
              <w:left w:val="single" w:color="45ada8" w:sz="20" w:space="0" w:shadow="0" w:frame="0"/>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Type of anxiety disorder screened, if specified</w:t>
            </w:r>
          </w:p>
        </w:tc>
        <w:tc>
          <w:tcPr>
            <w:tcW w:type="dxa" w:w="1152"/>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Number of studies</w:t>
            </w:r>
          </w:p>
        </w:tc>
        <w:tc>
          <w:tcPr>
            <w:tcW w:type="dxa" w:w="2304"/>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Criteria or scale used</w:t>
            </w:r>
          </w:p>
        </w:tc>
        <w:tc>
          <w:tcPr>
            <w:tcW w:type="dxa" w:w="1152"/>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Number of studies</w:t>
            </w:r>
          </w:p>
        </w:tc>
        <w:tc>
          <w:tcPr>
            <w:tcW w:type="dxa" w:w="1152"/>
            <w:tcBorders>
              <w:top w:val="single" w:color="45ada8" w:sz="20" w:space="0" w:shadow="0" w:frame="0"/>
              <w:left w:val="nil"/>
              <w:bottom w:val="single" w:color="45ada8" w:sz="20" w:space="0" w:shadow="0" w:frame="0"/>
              <w:right w:val="nil"/>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Reference period or cutoff used</w:t>
            </w:r>
          </w:p>
        </w:tc>
        <w:tc>
          <w:tcPr>
            <w:tcW w:type="dxa" w:w="2880"/>
            <w:tcBorders>
              <w:top w:val="single" w:color="45ada8" w:sz="20" w:space="0" w:shadow="0" w:frame="0"/>
              <w:left w:val="nil"/>
              <w:bottom w:val="single" w:color="45ada8" w:sz="20" w:space="0" w:shadow="0" w:frame="0"/>
              <w:right w:val="single" w:color="45ada8" w:sz="20" w:space="0" w:shadow="0" w:frame="0"/>
            </w:tcBorders>
            <w:shd w:val="clear" w:color="auto" w:fill="45ada8"/>
            <w:tcMar>
              <w:top w:type="dxa" w:w="80"/>
              <w:left w:type="dxa" w:w="180"/>
              <w:bottom w:type="dxa" w:w="80"/>
              <w:right w:type="dxa" w:w="180"/>
            </w:tcMar>
            <w:vAlign w:val="center"/>
          </w:tcPr>
          <w:p>
            <w:pPr>
              <w:pStyle w:val="Body"/>
              <w:spacing w:before="100" w:after="100"/>
              <w:ind w:left="100" w:right="100" w:firstLine="0"/>
              <w:jc w:val="left"/>
            </w:pPr>
            <w:r>
              <w:rPr>
                <w:rFonts w:ascii="Arial" w:hAnsi="Arial"/>
                <w:b w:val="1"/>
                <w:bCs w:val="1"/>
                <w:outline w:val="0"/>
                <w:color w:val="ffffff"/>
                <w:sz w:val="22"/>
                <w:szCs w:val="22"/>
                <w:u w:color="ffffff"/>
                <w:shd w:val="nil" w:color="auto" w:fill="auto"/>
                <w:rtl w:val="0"/>
                <w:lang w:val="en-US"/>
                <w14:textFill>
                  <w14:solidFill>
                    <w14:srgbClr w14:val="FFFFFF"/>
                  </w14:solidFill>
                </w14:textFill>
              </w:rPr>
              <w:t>References</w:t>
            </w:r>
          </w:p>
        </w:tc>
      </w:tr>
      <w:tr>
        <w:tblPrEx>
          <w:shd w:val="clear" w:color="auto" w:fill="ced7e7"/>
        </w:tblPrEx>
        <w:trPr>
          <w:trHeight w:val="268" w:hRule="atLeast"/>
        </w:trPr>
        <w:tc>
          <w:tcPr>
            <w:tcW w:type="dxa" w:w="1872"/>
            <w:vMerge w:val="restart"/>
            <w:tcBorders>
              <w:top w:val="single" w:color="45ada8" w:sz="20"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not specified</w:t>
            </w:r>
          </w:p>
        </w:tc>
        <w:tc>
          <w:tcPr>
            <w:tcW w:type="dxa" w:w="1152"/>
            <w:vMerge w:val="restart"/>
            <w:tcBorders>
              <w:top w:val="single" w:color="45ada8" w:sz="20" w:space="0" w:shadow="0" w:frame="0"/>
              <w:left w:val="nil"/>
              <w:bottom w:val="nil"/>
              <w:right w:val="nil"/>
            </w:tcBorders>
            <w:shd w:val="clear" w:color="auto" w:fill="aee5ba"/>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5</w:t>
            </w:r>
          </w:p>
        </w:tc>
        <w:tc>
          <w:tcPr>
            <w:tcW w:type="dxa" w:w="2304"/>
            <w:vMerge w:val="restart"/>
            <w:tcBorders>
              <w:top w:val="single" w:color="45ada8" w:sz="20"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Being on medication for anxiety</w:t>
            </w:r>
          </w:p>
        </w:tc>
        <w:tc>
          <w:tcPr>
            <w:tcW w:type="dxa" w:w="1152"/>
            <w:vMerge w:val="restart"/>
            <w:tcBorders>
              <w:top w:val="single" w:color="45ada8" w:sz="20" w:space="0" w:shadow="0" w:frame="0"/>
              <w:left w:val="nil"/>
              <w:bottom w:val="nil"/>
              <w:right w:val="nil"/>
            </w:tcBorders>
            <w:shd w:val="clear" w:color="auto" w:fill="d9f3de"/>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w:t>
            </w:r>
          </w:p>
        </w:tc>
        <w:tc>
          <w:tcPr>
            <w:tcW w:type="dxa" w:w="1152"/>
            <w:vMerge w:val="restart"/>
            <w:tcBorders>
              <w:top w:val="single" w:color="45ada8" w:sz="20"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Past 12 months</w:t>
            </w:r>
          </w:p>
        </w:tc>
        <w:tc>
          <w:tcPr>
            <w:tcW w:type="dxa" w:w="2880"/>
            <w:tcBorders>
              <w:top w:val="single" w:color="45ada8" w:sz="20"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Ferlatte et al. 2015</w:t>
            </w:r>
          </w:p>
        </w:tc>
      </w:tr>
      <w:tr>
        <w:tblPrEx>
          <w:shd w:val="clear" w:color="auto" w:fill="ced7e7"/>
        </w:tblPrEx>
        <w:trPr>
          <w:trHeight w:val="305" w:hRule="atLeast"/>
        </w:trPr>
        <w:tc>
          <w:tcPr>
            <w:tcW w:type="dxa" w:w="1872"/>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ee5ba"/>
          </w:tcPr>
          <w:p/>
        </w:tc>
        <w:tc>
          <w:tcPr>
            <w:tcW w:type="dxa" w:w="2304"/>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d9f3de"/>
          </w:tcPr>
          <w:p/>
        </w:tc>
        <w:tc>
          <w:tcPr>
            <w:tcW w:type="dxa" w:w="1152"/>
            <w:vMerge w:val="continue"/>
            <w:tcBorders>
              <w:top w:val="single" w:color="45ada8" w:sz="20"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Ferlatte et al. 2018b</w:t>
            </w:r>
          </w:p>
        </w:tc>
      </w:tr>
      <w:tr>
        <w:tblPrEx>
          <w:shd w:val="clear" w:color="auto" w:fill="ced7e7"/>
        </w:tblPrEx>
        <w:trPr>
          <w:trHeight w:val="733" w:hRule="atLeast"/>
        </w:trPr>
        <w:tc>
          <w:tcPr>
            <w:tcW w:type="dxa" w:w="1872"/>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ee5ba"/>
          </w:tcPr>
          <w:p/>
        </w:tc>
        <w:tc>
          <w:tcPr>
            <w:tcW w:type="dxa" w:w="2304"/>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BSI</w:t>
            </w:r>
          </w:p>
        </w:tc>
        <w:tc>
          <w:tcPr>
            <w:tcW w:type="dxa" w:w="1152"/>
            <w:tcBorders>
              <w:top w:val="nil"/>
              <w:left w:val="nil"/>
              <w:bottom w:val="nil"/>
              <w:right w:val="nil"/>
            </w:tcBorders>
            <w:shd w:val="clear" w:color="auto" w:fill="ecf9ee"/>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115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Not specified</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Moeller et al. 2011</w:t>
            </w:r>
          </w:p>
        </w:tc>
      </w:tr>
      <w:tr>
        <w:tblPrEx>
          <w:shd w:val="clear" w:color="auto" w:fill="ced7e7"/>
        </w:tblPrEx>
        <w:trPr>
          <w:trHeight w:val="733" w:hRule="atLeast"/>
        </w:trPr>
        <w:tc>
          <w:tcPr>
            <w:tcW w:type="dxa" w:w="1872"/>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ee5ba"/>
          </w:tcPr>
          <w:p/>
        </w:tc>
        <w:tc>
          <w:tcPr>
            <w:tcW w:type="dxa" w:w="2304"/>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Self-report of having an anxiety disorder</w:t>
            </w:r>
          </w:p>
        </w:tc>
        <w:tc>
          <w:tcPr>
            <w:tcW w:type="dxa" w:w="1152"/>
            <w:tcBorders>
              <w:top w:val="nil"/>
              <w:left w:val="nil"/>
              <w:bottom w:val="nil"/>
              <w:right w:val="nil"/>
            </w:tcBorders>
            <w:shd w:val="clear" w:color="auto" w:fill="ecf9ee"/>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115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Reisner et al. 2016</w:t>
            </w:r>
          </w:p>
        </w:tc>
      </w:tr>
      <w:tr>
        <w:tblPrEx>
          <w:shd w:val="clear" w:color="auto" w:fill="ced7e7"/>
        </w:tblPrEx>
        <w:trPr>
          <w:trHeight w:val="253" w:hRule="atLeast"/>
        </w:trPr>
        <w:tc>
          <w:tcPr>
            <w:tcW w:type="dxa" w:w="1872"/>
            <w:vMerge w:val="continue"/>
            <w:tcBorders>
              <w:top w:val="single" w:color="45ada8" w:sz="20" w:space="0" w:shadow="0" w:frame="0"/>
              <w:left w:val="nil"/>
              <w:bottom w:val="dotted" w:color="bebebe" w:sz="8" w:space="0" w:shadow="0" w:frame="0"/>
              <w:right w:val="nil"/>
            </w:tcBorders>
            <w:shd w:val="clear" w:color="auto" w:fill="ffffff"/>
          </w:tcPr>
          <w:p/>
        </w:tc>
        <w:tc>
          <w:tcPr>
            <w:tcW w:type="dxa" w:w="1152"/>
            <w:vMerge w:val="continue"/>
            <w:tcBorders>
              <w:top w:val="single" w:color="45ada8" w:sz="20" w:space="0" w:shadow="0" w:frame="0"/>
              <w:left w:val="nil"/>
              <w:bottom w:val="nil"/>
              <w:right w:val="nil"/>
            </w:tcBorders>
            <w:shd w:val="clear" w:color="auto" w:fill="aee5ba"/>
          </w:tcPr>
          <w:p/>
        </w:tc>
        <w:tc>
          <w:tcPr>
            <w:tcW w:type="dxa" w:w="2304"/>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HADS</w:t>
            </w:r>
          </w:p>
        </w:tc>
        <w:tc>
          <w:tcPr>
            <w:tcW w:type="dxa" w:w="1152"/>
            <w:tcBorders>
              <w:top w:val="nil"/>
              <w:left w:val="nil"/>
              <w:bottom w:val="nil"/>
              <w:right w:val="nil"/>
            </w:tcBorders>
            <w:shd w:val="clear" w:color="auto" w:fill="ecf9ee"/>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1152"/>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8</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Achterbergh et al. 2021</w:t>
            </w:r>
          </w:p>
        </w:tc>
      </w:tr>
      <w:tr>
        <w:tblPrEx>
          <w:shd w:val="clear" w:color="auto" w:fill="ced7e7"/>
        </w:tblPrEx>
        <w:trPr>
          <w:trHeight w:val="253" w:hRule="atLeast"/>
        </w:trPr>
        <w:tc>
          <w:tcPr>
            <w:tcW w:type="dxa" w:w="1872"/>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generalized anxiety disorder</w:t>
            </w:r>
          </w:p>
        </w:tc>
        <w:tc>
          <w:tcPr>
            <w:tcW w:type="dxa" w:w="1152"/>
            <w:vMerge w:val="restart"/>
            <w:tcBorders>
              <w:top w:val="nil"/>
              <w:left w:val="nil"/>
              <w:bottom w:val="nil"/>
              <w:right w:val="nil"/>
            </w:tcBorders>
            <w:shd w:val="clear" w:color="auto" w:fill="bfebc8"/>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4</w:t>
            </w:r>
          </w:p>
        </w:tc>
        <w:tc>
          <w:tcPr>
            <w:tcW w:type="dxa" w:w="2304"/>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GAD-7</w:t>
            </w:r>
          </w:p>
        </w:tc>
        <w:tc>
          <w:tcPr>
            <w:tcW w:type="dxa" w:w="1152"/>
            <w:vMerge w:val="restart"/>
            <w:tcBorders>
              <w:top w:val="nil"/>
              <w:left w:val="nil"/>
              <w:bottom w:val="nil"/>
              <w:right w:val="nil"/>
            </w:tcBorders>
            <w:shd w:val="clear" w:color="auto" w:fill="b1e6bd"/>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4</w:t>
            </w:r>
          </w:p>
        </w:tc>
        <w:tc>
          <w:tcPr>
            <w:tcW w:type="dxa" w:w="1152"/>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10</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McDaid et al. 2019</w:t>
            </w:r>
          </w:p>
        </w:tc>
      </w:tr>
      <w:tr>
        <w:tblPrEx>
          <w:shd w:val="clear" w:color="auto" w:fill="ced7e7"/>
        </w:tblPrEx>
        <w:trPr>
          <w:trHeight w:val="253" w:hRule="atLeast"/>
        </w:trPr>
        <w:tc>
          <w:tcPr>
            <w:tcW w:type="dxa" w:w="1872"/>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bfebc8"/>
          </w:tcPr>
          <w:p/>
        </w:tc>
        <w:tc>
          <w:tcPr>
            <w:tcW w:type="dxa" w:w="2304"/>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b1e6bd"/>
          </w:tcPr>
          <w:p/>
        </w:tc>
        <w:tc>
          <w:tcPr>
            <w:tcW w:type="dxa" w:w="1152"/>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Wang et al. 2018</w:t>
            </w:r>
          </w:p>
        </w:tc>
      </w:tr>
      <w:tr>
        <w:tblPrEx>
          <w:shd w:val="clear" w:color="auto" w:fill="ced7e7"/>
        </w:tblPrEx>
        <w:trPr>
          <w:trHeight w:val="253" w:hRule="atLeast"/>
        </w:trPr>
        <w:tc>
          <w:tcPr>
            <w:tcW w:type="dxa" w:w="1872"/>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bfebc8"/>
          </w:tcPr>
          <w:p/>
        </w:tc>
        <w:tc>
          <w:tcPr>
            <w:tcW w:type="dxa" w:w="2304"/>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b1e6bd"/>
          </w:tcPr>
          <w:p/>
        </w:tc>
        <w:tc>
          <w:tcPr>
            <w:tcW w:type="dxa" w:w="1152"/>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Wang et al. 2017</w:t>
            </w:r>
          </w:p>
        </w:tc>
      </w:tr>
      <w:tr>
        <w:tblPrEx>
          <w:shd w:val="clear" w:color="auto" w:fill="ced7e7"/>
        </w:tblPrEx>
        <w:trPr>
          <w:trHeight w:val="253" w:hRule="atLeast"/>
        </w:trPr>
        <w:tc>
          <w:tcPr>
            <w:tcW w:type="dxa" w:w="1872"/>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bfebc8"/>
          </w:tcPr>
          <w:p/>
        </w:tc>
        <w:tc>
          <w:tcPr>
            <w:tcW w:type="dxa" w:w="2304"/>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b1e6bd"/>
          </w:tcPr>
          <w:p/>
        </w:tc>
        <w:tc>
          <w:tcPr>
            <w:tcW w:type="dxa" w:w="1152"/>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Li et al. 2016</w:t>
            </w:r>
          </w:p>
        </w:tc>
      </w:tr>
      <w:tr>
        <w:tblPrEx>
          <w:shd w:val="clear" w:color="auto" w:fill="ced7e7"/>
        </w:tblPrEx>
        <w:trPr>
          <w:trHeight w:val="253" w:hRule="atLeast"/>
        </w:trPr>
        <w:tc>
          <w:tcPr>
            <w:tcW w:type="dxa" w:w="1872"/>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social phobia, panic disorder, generalized anxiety disorder</w:t>
            </w:r>
          </w:p>
        </w:tc>
        <w:tc>
          <w:tcPr>
            <w:tcW w:type="dxa" w:w="1152"/>
            <w:vMerge w:val="restart"/>
            <w:tcBorders>
              <w:top w:val="nil"/>
              <w:left w:val="nil"/>
              <w:bottom w:val="nil"/>
              <w:right w:val="nil"/>
            </w:tcBorders>
            <w:shd w:val="clear" w:color="auto" w:fill="cff0d6"/>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3</w:t>
            </w:r>
          </w:p>
        </w:tc>
        <w:tc>
          <w:tcPr>
            <w:tcW w:type="dxa" w:w="2304"/>
            <w:vMerge w:val="restart"/>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MINI-SPIN, PHQ</w:t>
            </w:r>
          </w:p>
        </w:tc>
        <w:tc>
          <w:tcPr>
            <w:tcW w:type="dxa" w:w="1152"/>
            <w:vMerge w:val="restart"/>
            <w:tcBorders>
              <w:top w:val="nil"/>
              <w:left w:val="nil"/>
              <w:bottom w:val="nil"/>
              <w:right w:val="nil"/>
            </w:tcBorders>
            <w:shd w:val="clear" w:color="auto" w:fill="d9f3de"/>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w:t>
            </w:r>
          </w:p>
        </w:tc>
        <w:tc>
          <w:tcPr>
            <w:tcW w:type="dxa" w:w="1152"/>
            <w:vMerge w:val="restart"/>
            <w:tcBorders>
              <w:top w:val="dotted" w:color="bebebe" w:sz="8" w:space="0" w:shadow="0" w:frame="0"/>
              <w:left w:val="nil"/>
              <w:bottom w:val="dotted" w:color="bebebe" w:sz="8" w:space="0" w:shadow="0" w:frame="0"/>
              <w:right w:val="dotted" w:color="bebebe" w:sz="8" w:space="0" w:shadow="0" w:frame="0"/>
            </w:tcBorders>
            <w:shd w:val="clear" w:color="auto" w:fill="ffffff"/>
            <w:tcMar>
              <w:top w:type="dxa" w:w="80"/>
              <w:left w:type="dxa" w:w="180"/>
              <w:bottom w:type="dxa" w:w="80"/>
              <w:right w:type="dxa" w:w="180"/>
            </w:tcMar>
            <w:vAlign w:val="center"/>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Harkness et al. 2019</w:t>
            </w:r>
          </w:p>
        </w:tc>
      </w:tr>
      <w:tr>
        <w:tblPrEx>
          <w:shd w:val="clear" w:color="auto" w:fill="ced7e7"/>
        </w:tblPrEx>
        <w:trPr>
          <w:trHeight w:val="253" w:hRule="atLeast"/>
        </w:trPr>
        <w:tc>
          <w:tcPr>
            <w:tcW w:type="dxa" w:w="1872"/>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cff0d6"/>
          </w:tcPr>
          <w:p/>
        </w:tc>
        <w:tc>
          <w:tcPr>
            <w:tcW w:type="dxa" w:w="2304"/>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d9f3de"/>
          </w:tcPr>
          <w:p/>
        </w:tc>
        <w:tc>
          <w:tcPr>
            <w:tcW w:type="dxa" w:w="1152"/>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Harkness et al. 2018</w:t>
            </w:r>
          </w:p>
        </w:tc>
      </w:tr>
      <w:tr>
        <w:tblPrEx>
          <w:shd w:val="clear" w:color="auto" w:fill="ced7e7"/>
        </w:tblPrEx>
        <w:trPr>
          <w:trHeight w:val="733" w:hRule="atLeast"/>
        </w:trPr>
        <w:tc>
          <w:tcPr>
            <w:tcW w:type="dxa" w:w="1872"/>
            <w:vMerge w:val="continue"/>
            <w:tcBorders>
              <w:top w:val="dotted" w:color="bebebe" w:sz="8" w:space="0" w:shadow="0" w:frame="0"/>
              <w:left w:val="nil"/>
              <w:bottom w:val="dotted" w:color="bebebe" w:sz="8" w:space="0" w:shadow="0" w:frame="0"/>
              <w:right w:val="nil"/>
            </w:tcBorders>
            <w:shd w:val="clear" w:color="auto" w:fill="ffffff"/>
          </w:tcPr>
          <w:p/>
        </w:tc>
        <w:tc>
          <w:tcPr>
            <w:tcW w:type="dxa" w:w="1152"/>
            <w:vMerge w:val="continue"/>
            <w:tcBorders>
              <w:top w:val="nil"/>
              <w:left w:val="nil"/>
              <w:bottom w:val="nil"/>
              <w:right w:val="nil"/>
            </w:tcBorders>
            <w:shd w:val="clear" w:color="auto" w:fill="cff0d6"/>
          </w:tcPr>
          <w:p/>
        </w:tc>
        <w:tc>
          <w:tcPr>
            <w:tcW w:type="dxa" w:w="2304"/>
            <w:tcBorders>
              <w:top w:val="dotted" w:color="bebebe" w:sz="8" w:space="0" w:shadow="0" w:frame="0"/>
              <w:left w:val="nil"/>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Clinical diagnosis based on the DSM-IV</w:t>
            </w:r>
          </w:p>
        </w:tc>
        <w:tc>
          <w:tcPr>
            <w:tcW w:type="dxa" w:w="1152"/>
            <w:tcBorders>
              <w:top w:val="nil"/>
              <w:left w:val="nil"/>
              <w:bottom w:val="nil"/>
              <w:right w:val="nil"/>
            </w:tcBorders>
            <w:shd w:val="clear" w:color="auto" w:fill="ecf9ee"/>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w:t>
            </w:r>
          </w:p>
        </w:tc>
        <w:tc>
          <w:tcPr>
            <w:tcW w:type="dxa" w:w="1152"/>
            <w:vMerge w:val="continue"/>
            <w:tcBorders>
              <w:top w:val="dotted" w:color="bebebe" w:sz="8" w:space="0" w:shadow="0" w:frame="0"/>
              <w:left w:val="nil"/>
              <w:bottom w:val="dotted" w:color="bebebe" w:sz="8"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Batchelder et al. 2019</w:t>
            </w:r>
          </w:p>
        </w:tc>
      </w:tr>
      <w:tr>
        <w:tblPrEx>
          <w:shd w:val="clear" w:color="auto" w:fill="ced7e7"/>
        </w:tblPrEx>
        <w:trPr>
          <w:trHeight w:val="253" w:hRule="atLeast"/>
        </w:trPr>
        <w:tc>
          <w:tcPr>
            <w:tcW w:type="dxa" w:w="1872"/>
            <w:vMerge w:val="restart"/>
            <w:tcBorders>
              <w:top w:val="dotted" w:color="bebebe" w:sz="8" w:space="0" w:shadow="0" w:frame="0"/>
              <w:left w:val="nil"/>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social phobia</w:t>
            </w:r>
          </w:p>
        </w:tc>
        <w:tc>
          <w:tcPr>
            <w:tcW w:type="dxa" w:w="1152"/>
            <w:vMerge w:val="restart"/>
            <w:tcBorders>
              <w:top w:val="nil"/>
              <w:left w:val="nil"/>
              <w:bottom w:val="single" w:color="45ada8" w:sz="20" w:space="0" w:shadow="0" w:frame="0"/>
              <w:right w:val="nil"/>
            </w:tcBorders>
            <w:shd w:val="clear" w:color="auto" w:fill="dff5e3"/>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w:t>
            </w:r>
          </w:p>
        </w:tc>
        <w:tc>
          <w:tcPr>
            <w:tcW w:type="dxa" w:w="2304"/>
            <w:vMerge w:val="restart"/>
            <w:tcBorders>
              <w:top w:val="dotted" w:color="bebebe" w:sz="8" w:space="0" w:shadow="0" w:frame="0"/>
              <w:left w:val="nil"/>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SPIN</w:t>
            </w:r>
          </w:p>
        </w:tc>
        <w:tc>
          <w:tcPr>
            <w:tcW w:type="dxa" w:w="1152"/>
            <w:vMerge w:val="restart"/>
            <w:tcBorders>
              <w:top w:val="nil"/>
              <w:left w:val="nil"/>
              <w:bottom w:val="single" w:color="45ada8" w:sz="20" w:space="0" w:shadow="0" w:frame="0"/>
              <w:right w:val="nil"/>
            </w:tcBorders>
            <w:shd w:val="clear" w:color="auto" w:fill="d9f3de"/>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2</w:t>
            </w:r>
          </w:p>
        </w:tc>
        <w:tc>
          <w:tcPr>
            <w:tcW w:type="dxa" w:w="1152"/>
            <w:vMerge w:val="restart"/>
            <w:tcBorders>
              <w:top w:val="dotted" w:color="bebebe" w:sz="8" w:space="0" w:shadow="0" w:frame="0"/>
              <w:left w:val="nil"/>
              <w:bottom w:val="single" w:color="45ada8" w:sz="20" w:space="0" w:shadow="0" w:frame="0"/>
              <w:right w:val="dotted" w:color="bebebe" w:sz="8" w:space="0" w:shadow="0" w:frame="0"/>
            </w:tcBorders>
            <w:shd w:val="clear" w:color="auto" w:fill="ffffff"/>
            <w:tcMar>
              <w:top w:type="dxa" w:w="80"/>
              <w:left w:type="dxa" w:w="180"/>
              <w:bottom w:type="dxa" w:w="80"/>
              <w:right w:type="dxa" w:w="180"/>
            </w:tcMar>
            <w:vAlign w:val="center"/>
          </w:tcPr>
          <w:p>
            <w:pPr>
              <w:pStyle w:val="Body"/>
              <w:spacing w:before="100" w:after="100"/>
              <w:ind w:left="100" w:right="100" w:firstLine="0"/>
              <w:jc w:val="center"/>
            </w:pPr>
            <w:r>
              <w:rPr>
                <w:rFonts w:ascii="Arial" w:hAnsi="Arial"/>
                <w:sz w:val="22"/>
                <w:szCs w:val="22"/>
                <w:shd w:val="nil" w:color="auto" w:fill="auto"/>
                <w:rtl w:val="0"/>
                <w:lang w:val="en-US"/>
              </w:rPr>
              <w:t>19</w:t>
            </w:r>
          </w:p>
        </w:tc>
        <w:tc>
          <w:tcPr>
            <w:tcW w:type="dxa" w:w="2880"/>
            <w:tcBorders>
              <w:top w:val="dotted" w:color="bebebe" w:sz="8" w:space="0" w:shadow="0" w:frame="0"/>
              <w:left w:val="dotted" w:color="bebebe" w:sz="8" w:space="0" w:shadow="0" w:frame="0"/>
              <w:bottom w:val="dotted" w:color="bebebe" w:sz="8"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Lee et al. 2020a</w:t>
            </w:r>
          </w:p>
        </w:tc>
      </w:tr>
      <w:tr>
        <w:tblPrEx>
          <w:shd w:val="clear" w:color="auto" w:fill="ced7e7"/>
        </w:tblPrEx>
        <w:trPr>
          <w:trHeight w:val="268" w:hRule="atLeast"/>
        </w:trPr>
        <w:tc>
          <w:tcPr>
            <w:tcW w:type="dxa" w:w="1872"/>
            <w:vMerge w:val="continue"/>
            <w:tcBorders>
              <w:top w:val="dotted" w:color="bebebe" w:sz="8" w:space="0" w:shadow="0" w:frame="0"/>
              <w:left w:val="nil"/>
              <w:bottom w:val="single" w:color="45ada8" w:sz="20" w:space="0" w:shadow="0" w:frame="0"/>
              <w:right w:val="nil"/>
            </w:tcBorders>
            <w:shd w:val="clear" w:color="auto" w:fill="ffffff"/>
          </w:tcPr>
          <w:p/>
        </w:tc>
        <w:tc>
          <w:tcPr>
            <w:tcW w:type="dxa" w:w="1152"/>
            <w:vMerge w:val="continue"/>
            <w:tcBorders>
              <w:top w:val="nil"/>
              <w:left w:val="nil"/>
              <w:bottom w:val="single" w:color="45ada8" w:sz="20" w:space="0" w:shadow="0" w:frame="0"/>
              <w:right w:val="nil"/>
            </w:tcBorders>
            <w:shd w:val="clear" w:color="auto" w:fill="dff5e3"/>
          </w:tcPr>
          <w:p/>
        </w:tc>
        <w:tc>
          <w:tcPr>
            <w:tcW w:type="dxa" w:w="2304"/>
            <w:vMerge w:val="continue"/>
            <w:tcBorders>
              <w:top w:val="dotted" w:color="bebebe" w:sz="8" w:space="0" w:shadow="0" w:frame="0"/>
              <w:left w:val="nil"/>
              <w:bottom w:val="single" w:color="45ada8" w:sz="20" w:space="0" w:shadow="0" w:frame="0"/>
              <w:right w:val="nil"/>
            </w:tcBorders>
            <w:shd w:val="clear" w:color="auto" w:fill="ffffff"/>
          </w:tcPr>
          <w:p/>
        </w:tc>
        <w:tc>
          <w:tcPr>
            <w:tcW w:type="dxa" w:w="1152"/>
            <w:vMerge w:val="continue"/>
            <w:tcBorders>
              <w:top w:val="nil"/>
              <w:left w:val="nil"/>
              <w:bottom w:val="single" w:color="45ada8" w:sz="20" w:space="0" w:shadow="0" w:frame="0"/>
              <w:right w:val="nil"/>
            </w:tcBorders>
            <w:shd w:val="clear" w:color="auto" w:fill="d9f3de"/>
          </w:tcPr>
          <w:p/>
        </w:tc>
        <w:tc>
          <w:tcPr>
            <w:tcW w:type="dxa" w:w="1152"/>
            <w:vMerge w:val="continue"/>
            <w:tcBorders>
              <w:top w:val="dotted" w:color="bebebe" w:sz="8" w:space="0" w:shadow="0" w:frame="0"/>
              <w:left w:val="nil"/>
              <w:bottom w:val="single" w:color="45ada8" w:sz="20" w:space="0" w:shadow="0" w:frame="0"/>
              <w:right w:val="dotted" w:color="bebebe" w:sz="8" w:space="0" w:shadow="0" w:frame="0"/>
            </w:tcBorders>
            <w:shd w:val="clear" w:color="auto" w:fill="ffffff"/>
          </w:tcPr>
          <w:p/>
        </w:tc>
        <w:tc>
          <w:tcPr>
            <w:tcW w:type="dxa" w:w="2880"/>
            <w:tcBorders>
              <w:top w:val="dotted" w:color="bebebe" w:sz="8" w:space="0" w:shadow="0" w:frame="0"/>
              <w:left w:val="dotted" w:color="bebebe" w:sz="8" w:space="0" w:shadow="0" w:frame="0"/>
              <w:bottom w:val="single" w:color="45ada8" w:sz="20" w:space="0" w:shadow="0" w:frame="0"/>
              <w:right w:val="nil"/>
            </w:tcBorders>
            <w:shd w:val="clear" w:color="auto" w:fill="ffffff"/>
            <w:tcMar>
              <w:top w:type="dxa" w:w="80"/>
              <w:left w:type="dxa" w:w="180"/>
              <w:bottom w:type="dxa" w:w="80"/>
              <w:right w:type="dxa" w:w="180"/>
            </w:tcMar>
            <w:vAlign w:val="center"/>
          </w:tcPr>
          <w:p>
            <w:pPr>
              <w:pStyle w:val="Body"/>
              <w:spacing w:before="100" w:after="100"/>
              <w:ind w:left="100" w:right="100" w:firstLine="0"/>
              <w:jc w:val="right"/>
            </w:pPr>
            <w:r>
              <w:rPr>
                <w:rFonts w:ascii="Arial" w:hAnsi="Arial"/>
                <w:b w:val="1"/>
                <w:bCs w:val="1"/>
                <w:sz w:val="22"/>
                <w:szCs w:val="22"/>
                <w:shd w:val="nil" w:color="auto" w:fill="auto"/>
                <w:rtl w:val="0"/>
                <w:lang w:val="en-US"/>
              </w:rPr>
              <w:t>Safren et al. 2018</w:t>
            </w:r>
          </w:p>
        </w:tc>
      </w:tr>
    </w:tbl>
    <w:p>
      <w:pPr>
        <w:pStyle w:val="Table Caption"/>
        <w:widowControl w:val="0"/>
        <w:jc w:val="center"/>
      </w:pPr>
      <w:r/>
    </w:p>
    <w:sectPr>
      <w:type w:val="continuous"/>
      <w:pgSz w:w="11960" w:h="16840" w:orient="portrait"/>
      <w:pgMar w:top="576" w:right="576" w:bottom="576" w:left="576" w:header="576" w:footer="576"/>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4" w:author="Beatrice Scholtes" w:date="2021-08-10T09:06:24Z">
    <w:p w14:paraId="1111FFFF">
      <w:pPr>
        <w:pStyle w:val="Default"/>
        <w:bidi w:val="0"/>
      </w:pPr>
    </w:p>
    <w:p w14:paraId="11120000">
      <w:pPr>
        <w:pStyle w:val="Default"/>
        <w:bidi w:val="0"/>
      </w:pPr>
      <w:r>
        <w:rPr>
          <w:rFonts w:cs="Arial Unicode MS" w:eastAsia="Arial Unicode MS"/>
          <w:rtl w:val="0"/>
        </w:rPr>
        <w:t xml:space="preserve">This section should give the highlights of the results rather than repeat the research questions. the research questions should appear at the end of the introduction  </w:t>
      </w:r>
    </w:p>
  </w:comment>
  <w:comment w:id="24" w:author="Beatrice Scholtes" w:date="2021-08-10T09:14:40Z">
    <w:p w14:paraId="11120001">
      <w:pPr>
        <w:pStyle w:val="Default"/>
        <w:bidi w:val="0"/>
      </w:pPr>
    </w:p>
    <w:p w14:paraId="11120002">
      <w:pPr>
        <w:pStyle w:val="Default"/>
        <w:bidi w:val="0"/>
      </w:pPr>
      <w:r>
        <w:rPr>
          <w:rFonts w:cs="Arial Unicode MS" w:eastAsia="Arial Unicode MS"/>
          <w:rtl w:val="0"/>
        </w:rPr>
        <w:t>this seems more like a design than analysis method</w:t>
      </w:r>
      <w:r>
        <w:rPr>
          <w:rFonts w:cs="Arial Unicode MS" w:eastAsia="Arial Unicode MS" w:hint="default"/>
          <w:rtl w:val="0"/>
        </w:rPr>
        <w:t>…</w:t>
      </w:r>
    </w:p>
  </w:comment>
  <w:comment w:id="37" w:author="Beatrice Scholtes" w:date="2021-08-10T09:20:26Z">
    <w:p w14:paraId="11120003">
      <w:pPr>
        <w:pStyle w:val="Default"/>
        <w:bidi w:val="0"/>
      </w:pPr>
    </w:p>
    <w:p w14:paraId="11120004">
      <w:pPr>
        <w:pStyle w:val="Default"/>
        <w:bidi w:val="0"/>
      </w:pPr>
      <w:r>
        <w:rPr>
          <w:rFonts w:cs="Arial Unicode MS" w:eastAsia="Arial Unicode MS"/>
          <w:rtl w:val="0"/>
        </w:rPr>
        <w:t>isn</w:t>
      </w:r>
      <w:r>
        <w:rPr>
          <w:rFonts w:cs="Arial Unicode MS" w:eastAsia="Arial Unicode MS" w:hint="default"/>
          <w:rtl w:val="0"/>
        </w:rPr>
        <w:t>’</w:t>
      </w:r>
      <w:r>
        <w:rPr>
          <w:rFonts w:cs="Arial Unicode MS" w:eastAsia="Arial Unicode MS"/>
          <w:rtl w:val="0"/>
        </w:rPr>
        <w:t>t this 2 sub-popuations?</w:t>
      </w:r>
    </w:p>
    <w:p w14:paraId="11120005">
      <w:pPr>
        <w:pStyle w:val="Default"/>
        <w:bidi w:val="0"/>
      </w:pPr>
    </w:p>
  </w:comment>
  <w:comment w:id="58" w:author="Beatrice Scholtes" w:date="2021-08-10T09:29:17Z">
    <w:p w14:paraId="11120006">
      <w:pPr>
        <w:pStyle w:val="Default"/>
        <w:bidi w:val="0"/>
      </w:pPr>
    </w:p>
    <w:p w14:paraId="11120007">
      <w:pPr>
        <w:pStyle w:val="Default"/>
        <w:bidi w:val="0"/>
      </w:pPr>
      <w:r>
        <w:rPr>
          <w:rFonts w:cs="Arial Unicode MS" w:eastAsia="Arial Unicode MS"/>
          <w:rtl w:val="0"/>
        </w:rPr>
        <w:t>for the conditions cited only once / twice you could organise them in alphabetical order</w:t>
      </w:r>
      <w:r>
        <w:rPr>
          <w:rFonts w:cs="Arial Unicode MS" w:eastAsia="Arial Unicode MS" w:hint="default"/>
          <w:rtl w:val="0"/>
        </w:rPr>
        <w:t>…</w:t>
      </w:r>
      <w:r>
        <w:rPr>
          <w:rFonts w:cs="Arial Unicode MS" w:eastAsia="Arial Unicode MS"/>
          <w:rtl w:val="0"/>
        </w:rPr>
        <w:t>. but it</w:t>
      </w:r>
      <w:r>
        <w:rPr>
          <w:rFonts w:cs="Arial Unicode MS" w:eastAsia="Arial Unicode MS" w:hint="default"/>
          <w:rtl w:val="0"/>
        </w:rPr>
        <w:t>’</w:t>
      </w:r>
      <w:r>
        <w:rPr>
          <w:rFonts w:cs="Arial Unicode MS" w:eastAsia="Arial Unicode MS"/>
          <w:rtl w:val="0"/>
        </w:rPr>
        <w:t xml:space="preserve">s a detail </w:t>
      </w:r>
    </w:p>
  </w:comment>
  <w:comment w:id="64" w:author="Beatrice Scholtes" w:date="2021-08-10T09:33:00Z">
    <w:p w14:paraId="11120008">
      <w:pPr>
        <w:pStyle w:val="Default"/>
        <w:bidi w:val="0"/>
      </w:pPr>
    </w:p>
    <w:p w14:paraId="11120009">
      <w:pPr>
        <w:pStyle w:val="Default"/>
        <w:bidi w:val="0"/>
      </w:pPr>
      <w:r>
        <w:rPr>
          <w:rFonts w:cs="Arial Unicode MS" w:eastAsia="Arial Unicode MS"/>
          <w:rtl w:val="0"/>
        </w:rPr>
        <w:t>striking because you think the other studies were inspired by his approach and this is the reason other authors chose to focus on the same conditions?</w:t>
      </w:r>
    </w:p>
    <w:p w14:paraId="1112000A">
      <w:pPr>
        <w:pStyle w:val="Default"/>
        <w:bidi w:val="0"/>
      </w:pPr>
    </w:p>
  </w:comment>
  <w:comment w:id="73" w:author="Beatrice Scholtes" w:date="2021-08-10T09:35:25Z">
    <w:p w14:paraId="1112000B">
      <w:pPr>
        <w:pStyle w:val="Default"/>
        <w:bidi w:val="0"/>
      </w:pPr>
    </w:p>
    <w:p w14:paraId="1112000C">
      <w:pPr>
        <w:pStyle w:val="Default"/>
        <w:bidi w:val="0"/>
      </w:pPr>
      <w:r>
        <w:rPr>
          <w:rFonts w:cs="Arial Unicode MS" w:eastAsia="Arial Unicode MS"/>
          <w:rtl w:val="0"/>
        </w:rPr>
        <w:t>lines?</w:t>
      </w:r>
    </w:p>
  </w:comment>
  <w:comment w:id="74" w:author="Beatrice Scholtes" w:date="2021-08-10T09:35:42Z">
    <w:p w14:paraId="1112000D">
      <w:pPr>
        <w:pStyle w:val="Default"/>
        <w:bidi w:val="0"/>
      </w:pPr>
    </w:p>
    <w:p w14:paraId="1112000E">
      <w:pPr>
        <w:pStyle w:val="Default"/>
        <w:bidi w:val="0"/>
      </w:pPr>
      <w:r>
        <w:rPr>
          <w:rFonts w:cs="Arial Unicode MS" w:eastAsia="Arial Unicode MS"/>
          <w:rtl w:val="0"/>
        </w:rPr>
        <w:t>lines or connectors</w:t>
      </w:r>
    </w:p>
  </w:comment>
  <w:comment w:id="77" w:author="Beatrice Scholtes" w:date="2021-08-10T09:36:15Z">
    <w:p w14:paraId="1112000F">
      <w:pPr>
        <w:pStyle w:val="Default"/>
        <w:bidi w:val="0"/>
      </w:pPr>
    </w:p>
    <w:p w14:paraId="11120010">
      <w:pPr>
        <w:pStyle w:val="Default"/>
        <w:bidi w:val="0"/>
      </w:pPr>
      <w:r>
        <w:rPr>
          <w:rFonts w:cs="Arial Unicode MS" w:eastAsia="Arial Unicode MS"/>
          <w:rtl w:val="0"/>
        </w:rPr>
        <w:t>here the word edge is better I think</w:t>
      </w:r>
    </w:p>
  </w:comment>
  <w:comment w:id="82" w:author="Beatrice Scholtes" w:date="2021-08-10T09:37:14Z">
    <w:p w14:paraId="11120011">
      <w:pPr>
        <w:pStyle w:val="Default"/>
        <w:bidi w:val="0"/>
      </w:pPr>
    </w:p>
    <w:p w14:paraId="11120012">
      <w:pPr>
        <w:pStyle w:val="Default"/>
        <w:bidi w:val="0"/>
      </w:pPr>
      <w:r>
        <w:rPr>
          <w:rFonts w:cs="Arial Unicode MS" w:eastAsia="Arial Unicode MS"/>
          <w:rtl w:val="0"/>
        </w:rPr>
        <w:t>importance in terms of what?</w:t>
      </w:r>
    </w:p>
    <w:p w14:paraId="11120013">
      <w:pPr>
        <w:pStyle w:val="Default"/>
        <w:bidi w:val="0"/>
      </w:pPr>
      <w:r>
        <w:rPr>
          <w:rFonts w:cs="Arial Unicode MS" w:eastAsia="Arial Unicode MS"/>
          <w:rtl w:val="0"/>
        </w:rPr>
        <w:t xml:space="preserve"> </w:t>
      </w:r>
    </w:p>
    <w:p w14:paraId="11120014">
      <w:pPr>
        <w:pStyle w:val="Default"/>
        <w:bidi w:val="0"/>
      </w:pPr>
      <w:r>
        <w:rPr>
          <w:rFonts w:cs="Arial Unicode MS" w:eastAsia="Arial Unicode MS"/>
          <w:rtl w:val="0"/>
        </w:rPr>
        <w:t>frequency?</w:t>
      </w:r>
    </w:p>
  </w:comment>
  <w:comment w:id="108" w:author="Beatrice Scholtes" w:date="2021-08-10T09:47:50Z">
    <w:p w14:paraId="11120015">
      <w:pPr>
        <w:pStyle w:val="Default"/>
        <w:bidi w:val="0"/>
      </w:pPr>
    </w:p>
    <w:p w14:paraId="11120016">
      <w:pPr>
        <w:pStyle w:val="Default"/>
        <w:bidi w:val="0"/>
      </w:pPr>
      <w:r>
        <w:rPr>
          <w:rFonts w:cs="Arial Unicode MS" w:eastAsia="Arial Unicode MS"/>
          <w:rtl w:val="0"/>
        </w:rPr>
        <w:t xml:space="preserve">a short sentence at the beginning of this paragraph to explain why you did this would be helpful here. </w:t>
      </w:r>
    </w:p>
    <w:p w14:paraId="11120017">
      <w:pPr>
        <w:pStyle w:val="Default"/>
        <w:bidi w:val="0"/>
      </w:pPr>
    </w:p>
    <w:p w14:paraId="11120018">
      <w:pPr>
        <w:pStyle w:val="Default"/>
        <w:bidi w:val="0"/>
      </w:pPr>
      <w:r>
        <w:rPr>
          <w:rFonts w:cs="Arial Unicode MS" w:eastAsia="Arial Unicode MS"/>
          <w:rtl w:val="0"/>
        </w:rPr>
        <w:t>In order to</w:t>
      </w:r>
      <w:r>
        <w:rPr>
          <w:rFonts w:cs="Arial Unicode MS" w:eastAsia="Arial Unicode MS" w:hint="default"/>
          <w:rtl w:val="0"/>
        </w:rPr>
        <w:t>…</w:t>
      </w:r>
      <w:r>
        <w:rPr>
          <w:rFonts w:cs="Arial Unicode MS" w:eastAsia="Arial Unicode MS"/>
          <w:rtl w:val="0"/>
        </w:rPr>
        <w:t>.. we computed centrality indices etc</w:t>
      </w:r>
      <w:r>
        <w:rPr>
          <w:rFonts w:cs="Arial Unicode MS" w:eastAsia="Arial Unicode MS" w:hint="default"/>
          <w:rtl w:val="0"/>
        </w:rPr>
        <w:t xml:space="preserve">… </w:t>
      </w:r>
    </w:p>
    <w:p w14:paraId="11120019">
      <w:pPr>
        <w:pStyle w:val="Default"/>
        <w:bidi w:val="0"/>
      </w:pPr>
    </w:p>
    <w:p w14:paraId="1112001A">
      <w:pPr>
        <w:pStyle w:val="Default"/>
        <w:bidi w:val="0"/>
      </w:pPr>
    </w:p>
    <w:p w14:paraId="1112001B">
      <w:pPr>
        <w:pStyle w:val="Default"/>
        <w:bidi w:val="0"/>
      </w:pPr>
      <w:r>
        <w:rPr>
          <w:rFonts w:cs="Arial Unicode MS" w:eastAsia="Arial Unicode MS"/>
          <w:rtl w:val="0"/>
        </w:rPr>
        <w:t>this may actually be better placed in the methodology section</w:t>
      </w:r>
    </w:p>
  </w:comment>
  <w:comment w:id="120" w:author="Beatrice Scholtes" w:date="2021-08-10T09:55:07Z">
    <w:p w14:paraId="1112001C">
      <w:pPr>
        <w:pStyle w:val="Default"/>
        <w:bidi w:val="0"/>
      </w:pPr>
    </w:p>
    <w:p w14:paraId="1112001D">
      <w:pPr>
        <w:pStyle w:val="Default"/>
        <w:bidi w:val="0"/>
      </w:pPr>
      <w:r>
        <w:rPr>
          <w:rFonts w:cs="Arial Unicode MS" w:eastAsia="Arial Unicode MS"/>
          <w:rtl w:val="0"/>
        </w:rPr>
        <w:t>I</w:t>
      </w:r>
      <w:r>
        <w:rPr>
          <w:rFonts w:cs="Arial Unicode MS" w:eastAsia="Arial Unicode MS" w:hint="default"/>
          <w:rtl w:val="0"/>
        </w:rPr>
        <w:t>’</w:t>
      </w:r>
      <w:r>
        <w:rPr>
          <w:rFonts w:cs="Arial Unicode MS" w:eastAsia="Arial Unicode MS"/>
          <w:rtl w:val="0"/>
        </w:rPr>
        <w:t>m a bit lost in this bit</w:t>
      </w:r>
      <w:r>
        <w:rPr>
          <w:rFonts w:cs="Arial Unicode MS" w:eastAsia="Arial Unicode MS" w:hint="default"/>
          <w:rtl w:val="0"/>
        </w:rPr>
        <w:t xml:space="preserve">… </w:t>
      </w:r>
    </w:p>
    <w:p w14:paraId="1112001E">
      <w:pPr>
        <w:pStyle w:val="Default"/>
        <w:bidi w:val="0"/>
      </w:pPr>
    </w:p>
  </w:comment>
  <w:comment w:id="163" w:author="Beatrice Scholtes" w:date="2021-08-10T10:08:54Z">
    <w:p w14:paraId="1112001F">
      <w:pPr>
        <w:pStyle w:val="Default"/>
        <w:bidi w:val="0"/>
      </w:pPr>
    </w:p>
    <w:p w14:paraId="11120020">
      <w:pPr>
        <w:pStyle w:val="Default"/>
        <w:bidi w:val="0"/>
      </w:pPr>
      <w:r>
        <w:rPr>
          <w:rFonts w:cs="Arial Unicode MS" w:eastAsia="Arial Unicode MS"/>
          <w:rtl w:val="0"/>
        </w:rPr>
        <w:t xml:space="preserve">is it </w:t>
      </w:r>
      <w:r>
        <w:rPr>
          <w:rFonts w:cs="Arial Unicode MS" w:eastAsia="Arial Unicode MS" w:hint="default"/>
          <w:rtl w:val="0"/>
        </w:rPr>
        <w:t>‘</w:t>
      </w:r>
      <w:r>
        <w:rPr>
          <w:rFonts w:cs="Arial Unicode MS" w:eastAsia="Arial Unicode MS"/>
          <w:rtl w:val="0"/>
        </w:rPr>
        <w:t>risky sexual behaviour</w:t>
      </w:r>
      <w:r>
        <w:rPr>
          <w:rFonts w:cs="Arial Unicode MS" w:eastAsia="Arial Unicode MS" w:hint="default"/>
          <w:rtl w:val="0"/>
        </w:rPr>
        <w:t>’</w:t>
      </w:r>
    </w:p>
  </w:comment>
  <w:comment w:id="177" w:author="Beatrice Scholtes" w:date="2021-08-10T10:12:16Z">
    <w:p w14:paraId="11120021">
      <w:pPr>
        <w:pStyle w:val="Default"/>
        <w:bidi w:val="0"/>
      </w:pPr>
    </w:p>
    <w:p w14:paraId="11120022">
      <w:pPr>
        <w:pStyle w:val="Default"/>
        <w:bidi w:val="0"/>
      </w:pPr>
      <w:r>
        <w:rPr>
          <w:rFonts w:cs="Arial Unicode MS" w:eastAsia="Arial Unicode MS"/>
          <w:rtl w:val="0"/>
        </w:rPr>
        <w:t>do you know if they ask for British or American spelling ?</w:t>
      </w:r>
    </w:p>
  </w:comment>
  <w:comment w:id="225" w:author="Beatrice Scholtes" w:date="2021-08-10T10:21:19Z">
    <w:p w14:paraId="11120023">
      <w:pPr>
        <w:pStyle w:val="Default"/>
        <w:bidi w:val="0"/>
      </w:pPr>
    </w:p>
    <w:p w14:paraId="11120024">
      <w:pPr>
        <w:pStyle w:val="Default"/>
        <w:bidi w:val="0"/>
      </w:pPr>
      <w:r>
        <w:rPr>
          <w:rFonts w:cs="Arial Unicode MS" w:eastAsia="Arial Unicode MS"/>
          <w:rtl w:val="0"/>
        </w:rPr>
        <w:t xml:space="preserve">? </w:t>
      </w:r>
    </w:p>
    <w:p w14:paraId="11120025">
      <w:pPr>
        <w:pStyle w:val="Default"/>
        <w:bidi w:val="0"/>
      </w:pPr>
    </w:p>
    <w:p w14:paraId="11120026">
      <w:pPr>
        <w:pStyle w:val="Default"/>
        <w:bidi w:val="0"/>
      </w:pPr>
      <w:r>
        <w:rPr>
          <w:rFonts w:cs="Arial Unicode MS" w:eastAsia="Arial Unicode MS"/>
          <w:rtl w:val="0"/>
        </w:rPr>
        <w:t>there needs to be a word at the end of this sentence</w:t>
      </w:r>
      <w:r>
        <w:rPr>
          <w:rFonts w:cs="Arial Unicode MS" w:eastAsia="Arial Unicode MS" w:hint="default"/>
          <w:rtl w:val="0"/>
        </w:rPr>
        <w:t xml:space="preserve">… </w:t>
      </w:r>
      <w:r>
        <w:rPr>
          <w:rFonts w:cs="Arial Unicode MS" w:eastAsia="Arial Unicode MS"/>
          <w:rtl w:val="0"/>
        </w:rPr>
        <w:t xml:space="preserve">i chose </w:t>
      </w:r>
      <w:r>
        <w:rPr>
          <w:rFonts w:cs="Arial Unicode MS" w:eastAsia="Arial Unicode MS" w:hint="default"/>
          <w:rtl w:val="0"/>
        </w:rPr>
        <w:t>‘</w:t>
      </w:r>
      <w:r>
        <w:rPr>
          <w:rFonts w:cs="Arial Unicode MS" w:eastAsia="Arial Unicode MS"/>
          <w:rtl w:val="0"/>
        </w:rPr>
        <w:t>present</w:t>
      </w:r>
      <w:r>
        <w:rPr>
          <w:rFonts w:cs="Arial Unicode MS" w:eastAsia="Arial Unicode MS" w:hint="default"/>
          <w:rtl w:val="0"/>
        </w:rPr>
        <w:t xml:space="preserve">’ </w:t>
      </w:r>
      <w:r>
        <w:rPr>
          <w:rFonts w:cs="Arial Unicode MS" w:eastAsia="Arial Unicode MS"/>
          <w:rtl w:val="0"/>
        </w:rPr>
        <w:t>is that right?</w:t>
      </w:r>
    </w:p>
  </w:comment>
  <w:comment w:id="231" w:author="Beatrice Scholtes" w:date="2021-08-10T10:25:22Z">
    <w:p w14:paraId="11120027">
      <w:pPr>
        <w:pStyle w:val="Default"/>
        <w:bidi w:val="0"/>
      </w:pPr>
    </w:p>
    <w:p w14:paraId="11120028">
      <w:pPr>
        <w:pStyle w:val="Default"/>
        <w:bidi w:val="0"/>
      </w:pPr>
      <w:r>
        <w:rPr>
          <w:rFonts w:cs="Arial Unicode MS" w:eastAsia="Arial Unicode MS"/>
          <w:rtl w:val="0"/>
        </w:rPr>
        <w:t>you should reference part a of the supplementary material here or include the references</w:t>
      </w:r>
      <w:r>
        <w:rPr>
          <w:rFonts w:cs="Arial Unicode MS" w:eastAsia="Arial Unicode MS" w:hint="default"/>
          <w:rtl w:val="0"/>
        </w:rPr>
        <w:t xml:space="preserve">… </w:t>
      </w:r>
    </w:p>
  </w:comment>
  <w:comment w:id="249" w:author="Beatrice Scholtes" w:date="2021-08-10T10:28:22Z">
    <w:p w14:paraId="11120029">
      <w:pPr>
        <w:pStyle w:val="Default"/>
        <w:bidi w:val="0"/>
      </w:pPr>
    </w:p>
    <w:p w14:paraId="1112002A">
      <w:pPr>
        <w:pStyle w:val="Default"/>
        <w:bidi w:val="0"/>
      </w:pPr>
      <w:r>
        <w:rPr>
          <w:rFonts w:cs="Arial Unicode MS" w:eastAsia="Arial Unicode MS"/>
          <w:rtl w:val="0"/>
        </w:rPr>
        <w:t>could this be quantified?</w:t>
      </w:r>
    </w:p>
  </w:comment>
  <w:comment w:id="252" w:author="Beatrice Scholtes" w:date="2021-08-10T10:29:38Z">
    <w:p w14:paraId="1112002B">
      <w:pPr>
        <w:pStyle w:val="Default"/>
        <w:bidi w:val="0"/>
      </w:pPr>
    </w:p>
    <w:p w14:paraId="1112002C">
      <w:pPr>
        <w:pStyle w:val="Default"/>
        <w:bidi w:val="0"/>
      </w:pPr>
      <w:r>
        <w:rPr>
          <w:rFonts w:cs="Arial Unicode MS" w:eastAsia="Arial Unicode MS"/>
          <w:rtl w:val="0"/>
        </w:rPr>
        <w:t xml:space="preserve">this is not very clear to me.. </w:t>
      </w:r>
    </w:p>
  </w:comment>
  <w:comment w:id="261" w:author="Beatrice Scholtes" w:date="2021-08-10T10:35:18Z">
    <w:p w14:paraId="1112002D">
      <w:pPr>
        <w:pStyle w:val="Default"/>
        <w:bidi w:val="0"/>
      </w:pPr>
    </w:p>
    <w:p w14:paraId="1112002E">
      <w:pPr>
        <w:pStyle w:val="Default"/>
        <w:bidi w:val="0"/>
      </w:pPr>
      <w:r>
        <w:rPr>
          <w:rFonts w:cs="Arial Unicode MS" w:eastAsia="Arial Unicode MS"/>
          <w:rtl w:val="0"/>
        </w:rPr>
        <w:t>social what? support?</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PT Serif Caption">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A">
    <w:name w:val="Title A"/>
    <w:next w:val="Body Text"/>
    <w:pPr>
      <w:keepNext w:val="1"/>
      <w:keepLines w:val="1"/>
      <w:pageBreakBefore w:val="0"/>
      <w:widowControl w:val="1"/>
      <w:shd w:val="clear" w:color="auto" w:fill="auto"/>
      <w:suppressAutoHyphens w:val="0"/>
      <w:bidi w:val="0"/>
      <w:spacing w:before="480" w:after="240" w:line="240" w:lineRule="auto"/>
      <w:ind w:left="0" w:right="0" w:firstLine="0"/>
      <w:jc w:val="both"/>
      <w:outlineLvl w:val="9"/>
    </w:pPr>
    <w:rPr>
      <w:rFonts w:ascii="PT Serif Caption" w:cs="Arial Unicode MS" w:hAnsi="PT Serif Caption" w:eastAsia="Arial Unicode MS"/>
      <w:b w:val="0"/>
      <w:bCs w:val="0"/>
      <w:i w:val="0"/>
      <w:iCs w:val="0"/>
      <w:smallCaps w:val="1"/>
      <w:strike w:val="0"/>
      <w:dstrike w:val="0"/>
      <w:outline w:val="0"/>
      <w:color w:val="9de0ad"/>
      <w:spacing w:val="0"/>
      <w:kern w:val="0"/>
      <w:position w:val="0"/>
      <w:sz w:val="36"/>
      <w:szCs w:val="36"/>
      <w:u w:val="none" w:color="9de0ad"/>
      <w:shd w:val="nil" w:color="auto" w:fill="auto"/>
      <w:vertAlign w:val="baseline"/>
      <w:lang w:val="en-US"/>
      <w14:textFill>
        <w14:solidFill>
          <w14:srgbClr w14:val="9DE0AD"/>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both"/>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both"/>
      <w:outlineLvl w:val="9"/>
    </w:pPr>
    <w:rPr>
      <w:rFonts w:ascii="PT Serif Caption" w:cs="Arial Unicode MS" w:hAnsi="PT Serif Caption" w:eastAsia="Arial Unicode MS"/>
      <w:b w:val="0"/>
      <w:bCs w:val="0"/>
      <w:i w:val="0"/>
      <w:iCs w:val="0"/>
      <w:caps w:val="0"/>
      <w:smallCaps w:val="0"/>
      <w:strike w:val="0"/>
      <w:dstrike w:val="0"/>
      <w:outline w:val="0"/>
      <w:color w:val="594f4f"/>
      <w:spacing w:val="0"/>
      <w:kern w:val="0"/>
      <w:position w:val="0"/>
      <w:sz w:val="20"/>
      <w:szCs w:val="20"/>
      <w:u w:val="none" w:color="594f4f"/>
      <w:shd w:val="nil" w:color="auto" w:fill="auto"/>
      <w:vertAlign w:val="baseline"/>
      <w:lang w:val="en-US"/>
      <w14:textFill>
        <w14:solidFill>
          <w14:srgbClr w14:val="594F4F"/>
        </w14:solidFill>
      </w14:textFill>
    </w:rPr>
  </w:style>
  <w:style w:type="character" w:styleId="Hyperlink.0">
    <w:name w:val="Hyperlink.0"/>
    <w:basedOn w:val="Hyperlink"/>
    <w:next w:val="Hyperlink.0"/>
    <w:rPr>
      <w:outline w:val="0"/>
      <w:color w:val="4f81bd"/>
      <w:u w:val="single" w:color="4f81bd"/>
      <w14:textFill>
        <w14:solidFill>
          <w14:srgbClr w14:val="4F81BD"/>
        </w14:solidFill>
      </w14:textFill>
    </w:rPr>
  </w:style>
  <w:style w:type="paragraph" w:styleId="heading 1">
    <w:name w:val="heading 1"/>
    <w:next w:val="Body Text"/>
    <w:pPr>
      <w:keepNext w:val="1"/>
      <w:keepLines w:val="1"/>
      <w:pageBreakBefore w:val="0"/>
      <w:widowControl w:val="1"/>
      <w:shd w:val="clear" w:color="auto" w:fill="auto"/>
      <w:suppressAutoHyphens w:val="0"/>
      <w:bidi w:val="0"/>
      <w:spacing w:before="480" w:after="0" w:line="240" w:lineRule="auto"/>
      <w:ind w:left="0" w:right="0" w:firstLine="0"/>
      <w:jc w:val="both"/>
      <w:outlineLvl w:val="0"/>
    </w:pPr>
    <w:rPr>
      <w:rFonts w:ascii="PT Serif Caption" w:cs="PT Serif Caption" w:hAnsi="PT Serif Caption" w:eastAsia="PT Serif Caption"/>
      <w:b w:val="0"/>
      <w:bCs w:val="0"/>
      <w:i w:val="0"/>
      <w:iCs w:val="0"/>
      <w:caps w:val="0"/>
      <w:smallCaps w:val="0"/>
      <w:strike w:val="0"/>
      <w:dstrike w:val="0"/>
      <w:outline w:val="0"/>
      <w:color w:val="9de0ad"/>
      <w:spacing w:val="0"/>
      <w:kern w:val="0"/>
      <w:position w:val="0"/>
      <w:sz w:val="32"/>
      <w:szCs w:val="32"/>
      <w:u w:val="none" w:color="9de0ad"/>
      <w:shd w:val="nil" w:color="auto" w:fill="auto"/>
      <w:vertAlign w:val="baseline"/>
      <w:lang w:val="en-US"/>
      <w14:textFill>
        <w14:solidFill>
          <w14:srgbClr w14:val="9DE0AD"/>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both"/>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both"/>
      <w:outlineLvl w:val="1"/>
    </w:pPr>
    <w:rPr>
      <w:rFonts w:ascii="PT Serif Caption" w:cs="PT Serif Caption" w:hAnsi="PT Serif Caption" w:eastAsia="PT Serif Caption"/>
      <w:b w:val="0"/>
      <w:bCs w:val="0"/>
      <w:i w:val="0"/>
      <w:iCs w:val="0"/>
      <w:caps w:val="0"/>
      <w:smallCaps w:val="0"/>
      <w:strike w:val="0"/>
      <w:dstrike w:val="0"/>
      <w:outline w:val="0"/>
      <w:color w:val="45ada8"/>
      <w:spacing w:val="0"/>
      <w:kern w:val="0"/>
      <w:position w:val="0"/>
      <w:sz w:val="32"/>
      <w:szCs w:val="32"/>
      <w:u w:val="none" w:color="45ada8"/>
      <w:shd w:val="nil" w:color="auto" w:fill="auto"/>
      <w:vertAlign w:val="baseline"/>
      <w:lang w:val="en-US"/>
      <w14:textFill>
        <w14:solidFill>
          <w14:srgbClr w14:val="45ADA8"/>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20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Image Caption">
    <w:name w:val="Image Caption"/>
    <w:next w:val="Image Caption"/>
    <w:pPr>
      <w:keepNext w:val="0"/>
      <w:keepLines w:val="0"/>
      <w:pageBreakBefore w:val="0"/>
      <w:widowControl w:val="1"/>
      <w:shd w:val="clear" w:color="auto" w:fill="auto"/>
      <w:suppressAutoHyphens w:val="0"/>
      <w:bidi w:val="0"/>
      <w:spacing w:before="0" w:after="120" w:line="240" w:lineRule="auto"/>
      <w:ind w:left="0" w:right="0" w:firstLine="0"/>
      <w:jc w:val="both"/>
      <w:outlineLvl w:val="9"/>
    </w:pPr>
    <w:rPr>
      <w:rFonts w:ascii="Cambria" w:cs="Arial Unicode MS" w:hAnsi="Cambri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both"/>
      <w:outlineLvl w:val="2"/>
    </w:pPr>
    <w:rPr>
      <w:rFonts w:ascii="PT Serif Caption" w:cs="PT Serif Caption" w:hAnsi="PT Serif Caption" w:eastAsia="PT Serif Caption"/>
      <w:b w:val="0"/>
      <w:bCs w:val="0"/>
      <w:i w:val="0"/>
      <w:iCs w:val="0"/>
      <w:caps w:val="0"/>
      <w:smallCaps w:val="0"/>
      <w:strike w:val="0"/>
      <w:dstrike w:val="0"/>
      <w:outline w:val="0"/>
      <w:color w:val="547980"/>
      <w:spacing w:val="0"/>
      <w:kern w:val="0"/>
      <w:position w:val="0"/>
      <w:sz w:val="28"/>
      <w:szCs w:val="28"/>
      <w:u w:val="none" w:color="547980"/>
      <w:shd w:val="nil" w:color="auto" w:fill="auto"/>
      <w:vertAlign w:val="baseline"/>
      <w:lang w:val="en-US"/>
      <w14:textFill>
        <w14:solidFill>
          <w14:srgbClr w14:val="547980"/>
        </w14:solidFill>
      </w14:textFill>
    </w:rPr>
  </w:style>
  <w:style w:type="paragraph" w:styleId="heading 4">
    <w:name w:val="heading 4"/>
    <w:next w:val="Body Text"/>
    <w:pPr>
      <w:keepNext w:val="1"/>
      <w:keepLines w:val="1"/>
      <w:pageBreakBefore w:val="0"/>
      <w:widowControl w:val="1"/>
      <w:shd w:val="clear" w:color="auto" w:fill="auto"/>
      <w:suppressAutoHyphens w:val="0"/>
      <w:bidi w:val="0"/>
      <w:spacing w:before="200" w:after="0" w:line="240" w:lineRule="auto"/>
      <w:ind w:left="0" w:right="0" w:firstLine="0"/>
      <w:jc w:val="both"/>
      <w:outlineLvl w:val="2"/>
    </w:pPr>
    <w:rPr>
      <w:rFonts w:ascii="PT Serif Caption" w:cs="PT Serif Caption" w:hAnsi="PT Serif Caption" w:eastAsia="PT Serif Caption"/>
      <w:b w:val="0"/>
      <w:bCs w:val="0"/>
      <w:i w:val="0"/>
      <w:iCs w:val="0"/>
      <w:caps w:val="0"/>
      <w:smallCaps w:val="0"/>
      <w:strike w:val="0"/>
      <w:dstrike w:val="0"/>
      <w:outline w:val="0"/>
      <w:color w:val="594f4f"/>
      <w:spacing w:val="0"/>
      <w:kern w:val="0"/>
      <w:position w:val="0"/>
      <w:sz w:val="24"/>
      <w:szCs w:val="24"/>
      <w:u w:val="none" w:color="594f4f"/>
      <w:shd w:val="nil" w:color="auto" w:fill="auto"/>
      <w:vertAlign w:val="baseline"/>
      <w:lang w:val="en-US"/>
      <w14:textFill>
        <w14:solidFill>
          <w14:srgbClr w14:val="594F4F"/>
        </w14:solidFill>
      </w14:textFill>
    </w:rPr>
  </w:style>
  <w:style w:type="paragraph" w:styleId="Bibliography">
    <w:name w:val="Bibliography"/>
    <w:next w:val="Bibliography"/>
    <w:pPr>
      <w:keepNext w:val="0"/>
      <w:keepLines w:val="0"/>
      <w:pageBreakBefore w:val="0"/>
      <w:widowControl w:val="1"/>
      <w:shd w:val="clear" w:color="auto" w:fill="auto"/>
      <w:suppressAutoHyphens w:val="0"/>
      <w:bidi w:val="0"/>
      <w:spacing w:before="0" w:after="200" w:line="240" w:lineRule="auto"/>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Table Caption">
    <w:name w:val="Table Caption"/>
    <w:next w:val="Table Caption"/>
    <w:pPr>
      <w:keepNext w:val="1"/>
      <w:keepLines w:val="0"/>
      <w:pageBreakBefore w:val="0"/>
      <w:widowControl w:val="1"/>
      <w:shd w:val="clear" w:color="auto" w:fill="auto"/>
      <w:suppressAutoHyphens w:val="0"/>
      <w:bidi w:val="0"/>
      <w:spacing w:before="0" w:after="120" w:line="240" w:lineRule="auto"/>
      <w:ind w:left="0" w:right="0" w:firstLine="0"/>
      <w:jc w:val="both"/>
      <w:outlineLvl w:val="9"/>
    </w:pP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comments" Target="comments.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